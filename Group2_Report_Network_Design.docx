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CCED" w14:textId="5E6D1316" w:rsidR="003E69A3" w:rsidRPr="00E12FAE" w:rsidRDefault="00C70DD2" w:rsidP="00E12FAE">
      <w:pPr>
        <w:spacing w:line="276" w:lineRule="auto"/>
        <w:jc w:val="center"/>
        <w:rPr>
          <w:rFonts w:cs="Times New Roman"/>
        </w:rPr>
      </w:pPr>
      <w:r>
        <w:rPr>
          <w:rFonts w:cs="Times New Roman"/>
        </w:rPr>
        <w:tab/>
      </w:r>
    </w:p>
    <w:p w14:paraId="01A7A673" w14:textId="77777777" w:rsidR="003E69A3" w:rsidRPr="00E12FAE" w:rsidRDefault="003E69A3" w:rsidP="00E12FAE">
      <w:pPr>
        <w:spacing w:line="276" w:lineRule="auto"/>
        <w:jc w:val="center"/>
        <w:rPr>
          <w:rFonts w:cs="Times New Roman"/>
          <w:b/>
          <w:bCs/>
          <w:szCs w:val="24"/>
        </w:rPr>
      </w:pPr>
      <w:r w:rsidRPr="00E12FAE">
        <w:rPr>
          <w:rFonts w:cs="Times New Roman"/>
          <w:b/>
          <w:bCs/>
          <w:szCs w:val="24"/>
        </w:rPr>
        <w:t>ĐẠI HỌC QUỐC GIA THÀNH PHỐ HỒ CHÍ MINH</w:t>
      </w:r>
    </w:p>
    <w:p w14:paraId="17A9311E" w14:textId="77777777" w:rsidR="003E69A3" w:rsidRPr="00E12FAE" w:rsidRDefault="003E69A3" w:rsidP="00E12FAE">
      <w:pPr>
        <w:spacing w:line="276" w:lineRule="auto"/>
        <w:jc w:val="center"/>
        <w:rPr>
          <w:rFonts w:cs="Times New Roman"/>
          <w:b/>
          <w:bCs/>
          <w:szCs w:val="24"/>
        </w:rPr>
      </w:pPr>
      <w:r w:rsidRPr="00E12FAE">
        <w:rPr>
          <w:rFonts w:cs="Times New Roman"/>
          <w:b/>
          <w:bCs/>
          <w:szCs w:val="24"/>
        </w:rPr>
        <w:t>TRƯỜNG ĐẠI HỌC CÔNG NGHỆ THÔNG TIN</w:t>
      </w:r>
    </w:p>
    <w:p w14:paraId="50CE0D3D" w14:textId="77777777" w:rsidR="003E69A3" w:rsidRPr="00E12FAE" w:rsidRDefault="003E69A3" w:rsidP="00E12FAE">
      <w:pPr>
        <w:spacing w:line="276" w:lineRule="auto"/>
        <w:jc w:val="center"/>
        <w:rPr>
          <w:rFonts w:cs="Times New Roman"/>
        </w:rPr>
      </w:pPr>
    </w:p>
    <w:p w14:paraId="0BDEAB20" w14:textId="77777777" w:rsidR="003E69A3" w:rsidRPr="00E12FAE" w:rsidRDefault="003E69A3" w:rsidP="00E12FAE">
      <w:pPr>
        <w:spacing w:line="276" w:lineRule="auto"/>
        <w:jc w:val="center"/>
        <w:rPr>
          <w:rFonts w:cs="Times New Roman"/>
        </w:rPr>
      </w:pPr>
      <w:r w:rsidRPr="00E12FAE">
        <w:rPr>
          <w:rFonts w:cs="Times New Roman"/>
          <w:noProof/>
          <w:lang w:val="en-SG" w:eastAsia="en-SG"/>
        </w:rPr>
        <w:drawing>
          <wp:anchor distT="0" distB="0" distL="114300" distR="114300" simplePos="0" relativeHeight="251658240" behindDoc="0" locked="0" layoutInCell="1" allowOverlap="1" wp14:anchorId="326148F7" wp14:editId="5938F7EE">
            <wp:simplePos x="0" y="0"/>
            <wp:positionH relativeFrom="page">
              <wp:align>center</wp:align>
            </wp:positionH>
            <wp:positionV relativeFrom="margin">
              <wp:posOffset>1331808</wp:posOffset>
            </wp:positionV>
            <wp:extent cx="2538095" cy="2099945"/>
            <wp:effectExtent l="0" t="0" r="0" b="0"/>
            <wp:wrapSquare wrapText="bothSides"/>
            <wp:docPr id="13" name="Picture 1" descr="Káº¿t quáº£ hÃ¬nh áº£nh cho 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ui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095"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7B134" w14:textId="77777777" w:rsidR="003E69A3" w:rsidRPr="00E12FAE" w:rsidRDefault="003E69A3" w:rsidP="00E12FAE">
      <w:pPr>
        <w:spacing w:line="276" w:lineRule="auto"/>
        <w:jc w:val="center"/>
        <w:rPr>
          <w:rFonts w:cs="Times New Roman"/>
        </w:rPr>
      </w:pPr>
    </w:p>
    <w:p w14:paraId="57361C23" w14:textId="77777777" w:rsidR="003E69A3" w:rsidRPr="00E12FAE" w:rsidRDefault="003E69A3" w:rsidP="00E12FAE">
      <w:pPr>
        <w:spacing w:line="276" w:lineRule="auto"/>
        <w:jc w:val="center"/>
        <w:rPr>
          <w:rFonts w:cs="Times New Roman"/>
        </w:rPr>
      </w:pPr>
    </w:p>
    <w:p w14:paraId="6935C8E8" w14:textId="400953F4" w:rsidR="003E69A3" w:rsidRPr="00E12FAE" w:rsidRDefault="003E69A3" w:rsidP="00E12FAE">
      <w:pPr>
        <w:spacing w:line="276" w:lineRule="auto"/>
        <w:jc w:val="center"/>
        <w:rPr>
          <w:rFonts w:cs="Times New Roman"/>
        </w:rPr>
      </w:pPr>
    </w:p>
    <w:p w14:paraId="4F69607F" w14:textId="77777777" w:rsidR="003E69A3" w:rsidRPr="00E12FAE" w:rsidRDefault="003E69A3" w:rsidP="00E12FAE">
      <w:pPr>
        <w:spacing w:line="276" w:lineRule="auto"/>
        <w:jc w:val="center"/>
        <w:rPr>
          <w:rFonts w:cs="Times New Roman"/>
        </w:rPr>
      </w:pPr>
    </w:p>
    <w:p w14:paraId="753417B9" w14:textId="0E95B546" w:rsidR="003E69A3" w:rsidRPr="00E12FAE" w:rsidRDefault="003E69A3" w:rsidP="7DD32126">
      <w:pPr>
        <w:spacing w:line="276" w:lineRule="auto"/>
        <w:jc w:val="center"/>
        <w:rPr>
          <w:rFonts w:cs="Times New Roman"/>
        </w:rPr>
      </w:pPr>
    </w:p>
    <w:p w14:paraId="20357BB9" w14:textId="77777777" w:rsidR="00B847E9" w:rsidRDefault="00B847E9" w:rsidP="00E12FAE">
      <w:pPr>
        <w:spacing w:line="276" w:lineRule="auto"/>
        <w:jc w:val="center"/>
        <w:rPr>
          <w:rFonts w:cs="Times New Roman"/>
          <w:b/>
          <w:bCs/>
          <w:sz w:val="44"/>
          <w:szCs w:val="24"/>
        </w:rPr>
      </w:pPr>
    </w:p>
    <w:p w14:paraId="6A7F1994" w14:textId="566C9FA6" w:rsidR="003E69A3" w:rsidRPr="00E12FAE" w:rsidRDefault="00CC1C91" w:rsidP="00E12FAE">
      <w:pPr>
        <w:spacing w:line="276" w:lineRule="auto"/>
        <w:jc w:val="center"/>
        <w:rPr>
          <w:rFonts w:cs="Times New Roman"/>
          <w:b/>
          <w:bCs/>
          <w:sz w:val="44"/>
          <w:szCs w:val="24"/>
        </w:rPr>
      </w:pPr>
      <w:r w:rsidRPr="00E12FAE">
        <w:rPr>
          <w:rFonts w:cs="Times New Roman"/>
          <w:b/>
          <w:bCs/>
          <w:sz w:val="44"/>
          <w:szCs w:val="24"/>
        </w:rPr>
        <w:t>BÁO CÁO BÀI TẬP</w:t>
      </w:r>
    </w:p>
    <w:p w14:paraId="290528E5" w14:textId="52AFBF29" w:rsidR="00CC1C91" w:rsidRPr="00E12FAE" w:rsidRDefault="003E69A3" w:rsidP="00E12FAE">
      <w:pPr>
        <w:spacing w:line="276" w:lineRule="auto"/>
        <w:jc w:val="center"/>
        <w:rPr>
          <w:rFonts w:cs="Times New Roman"/>
          <w:sz w:val="36"/>
          <w:szCs w:val="20"/>
        </w:rPr>
      </w:pPr>
      <w:r w:rsidRPr="00E12FAE">
        <w:rPr>
          <w:rFonts w:cs="Times New Roman"/>
          <w:sz w:val="36"/>
          <w:szCs w:val="20"/>
        </w:rPr>
        <w:t>Môn học</w:t>
      </w:r>
      <w:r w:rsidR="00CC1C91" w:rsidRPr="00E12FAE">
        <w:rPr>
          <w:rFonts w:cs="Times New Roman"/>
          <w:sz w:val="36"/>
          <w:szCs w:val="20"/>
        </w:rPr>
        <w:t xml:space="preserve">: Thiết </w:t>
      </w:r>
      <w:r w:rsidR="00420B29">
        <w:rPr>
          <w:rFonts w:cs="Times New Roman"/>
          <w:sz w:val="36"/>
          <w:szCs w:val="20"/>
        </w:rPr>
        <w:t>K</w:t>
      </w:r>
      <w:r w:rsidR="00CC1C91" w:rsidRPr="00E12FAE">
        <w:rPr>
          <w:rFonts w:cs="Times New Roman"/>
          <w:sz w:val="36"/>
          <w:szCs w:val="20"/>
        </w:rPr>
        <w:t>ế Mạng</w:t>
      </w:r>
    </w:p>
    <w:p w14:paraId="45FEA2C5" w14:textId="064EFD8C" w:rsidR="003E69A3" w:rsidRPr="00E12FAE" w:rsidRDefault="003E69A3" w:rsidP="00E12FAE">
      <w:pPr>
        <w:spacing w:line="276" w:lineRule="auto"/>
        <w:jc w:val="center"/>
        <w:rPr>
          <w:rFonts w:cs="Times New Roman"/>
          <w:sz w:val="28"/>
          <w:szCs w:val="20"/>
        </w:rPr>
      </w:pPr>
      <w:r w:rsidRPr="00E12FAE">
        <w:rPr>
          <w:rFonts w:cs="Times New Roman"/>
          <w:sz w:val="28"/>
          <w:szCs w:val="20"/>
        </w:rPr>
        <w:t xml:space="preserve">Giáo viên hướng dẫn: </w:t>
      </w:r>
      <w:r w:rsidR="00D033E4" w:rsidRPr="00E12FAE">
        <w:rPr>
          <w:rFonts w:cs="Times New Roman"/>
          <w:sz w:val="28"/>
          <w:szCs w:val="20"/>
        </w:rPr>
        <w:t xml:space="preserve"> ThS. Bùi Thanh B</w:t>
      </w:r>
      <w:r w:rsidR="00420B29">
        <w:rPr>
          <w:rFonts w:cs="Times New Roman"/>
          <w:sz w:val="28"/>
          <w:szCs w:val="20"/>
        </w:rPr>
        <w:t>ì</w:t>
      </w:r>
      <w:r w:rsidR="00D033E4" w:rsidRPr="00E12FAE">
        <w:rPr>
          <w:rFonts w:cs="Times New Roman"/>
          <w:sz w:val="28"/>
          <w:szCs w:val="20"/>
        </w:rPr>
        <w:t>nh</w:t>
      </w:r>
    </w:p>
    <w:p w14:paraId="54B747A4" w14:textId="77777777" w:rsidR="003E69A3" w:rsidRPr="00E12FAE" w:rsidRDefault="003E69A3" w:rsidP="00E12FAE">
      <w:pPr>
        <w:spacing w:line="276" w:lineRule="auto"/>
        <w:rPr>
          <w:rFonts w:cs="Times New Roman"/>
          <w:sz w:val="36"/>
          <w:szCs w:val="24"/>
        </w:rPr>
      </w:pPr>
    </w:p>
    <w:p w14:paraId="0D77CCE9" w14:textId="77777777" w:rsidR="005456C4" w:rsidRPr="00E12FAE" w:rsidRDefault="003E69A3" w:rsidP="00E12FAE">
      <w:pPr>
        <w:spacing w:line="276" w:lineRule="auto"/>
        <w:jc w:val="center"/>
        <w:rPr>
          <w:rFonts w:cs="Times New Roman"/>
          <w:sz w:val="28"/>
          <w:szCs w:val="28"/>
        </w:rPr>
      </w:pPr>
      <w:r w:rsidRPr="00E12FAE">
        <w:rPr>
          <w:rFonts w:cs="Times New Roman"/>
          <w:sz w:val="28"/>
          <w:szCs w:val="28"/>
        </w:rPr>
        <w:t xml:space="preserve">Mã lớp: </w:t>
      </w:r>
      <w:r w:rsidR="005456C4" w:rsidRPr="00E12FAE">
        <w:rPr>
          <w:rFonts w:cs="Times New Roman"/>
          <w:sz w:val="28"/>
          <w:szCs w:val="28"/>
        </w:rPr>
        <w:t>NT113.P11</w:t>
      </w:r>
    </w:p>
    <w:p w14:paraId="53ECFEC1" w14:textId="75A8A8B6" w:rsidR="003E69A3" w:rsidRPr="00E12FAE" w:rsidRDefault="003E69A3" w:rsidP="00E12FAE">
      <w:pPr>
        <w:spacing w:line="276" w:lineRule="auto"/>
        <w:jc w:val="center"/>
        <w:rPr>
          <w:rFonts w:cs="Times New Roman"/>
          <w:sz w:val="28"/>
          <w:szCs w:val="28"/>
        </w:rPr>
      </w:pPr>
      <w:r w:rsidRPr="00E12FAE">
        <w:rPr>
          <w:rFonts w:cs="Times New Roman"/>
          <w:sz w:val="28"/>
          <w:szCs w:val="28"/>
        </w:rPr>
        <w:t>Thành viên trong nhóm:</w:t>
      </w:r>
    </w:p>
    <w:p w14:paraId="69515254" w14:textId="7ABA0730" w:rsidR="003E69A3" w:rsidRPr="00E12FAE" w:rsidRDefault="00D033E4" w:rsidP="1EAF3E7A">
      <w:pPr>
        <w:ind w:left="3600"/>
        <w:jc w:val="both"/>
        <w:rPr>
          <w:rFonts w:cs="Times New Roman"/>
        </w:rPr>
      </w:pPr>
      <w:r>
        <w:t>22521490</w:t>
      </w:r>
      <w:r w:rsidR="00420B29">
        <w:t xml:space="preserve"> – Nguyễn Đức Toàn</w:t>
      </w:r>
    </w:p>
    <w:p w14:paraId="35F8377C" w14:textId="519AB458" w:rsidR="1765179C" w:rsidRPr="00E12FAE" w:rsidRDefault="61A4A3CA" w:rsidP="1EAF3E7A">
      <w:pPr>
        <w:ind w:left="3600"/>
        <w:jc w:val="both"/>
        <w:rPr>
          <w:rFonts w:cs="Times New Roman"/>
        </w:rPr>
      </w:pPr>
      <w:r>
        <w:t xml:space="preserve">22521469 </w:t>
      </w:r>
      <w:r w:rsidR="00420B29">
        <w:t xml:space="preserve">– Nguyễn </w:t>
      </w:r>
      <w:r>
        <w:t>Cao Tiến</w:t>
      </w:r>
    </w:p>
    <w:p w14:paraId="63C2C17C" w14:textId="08979521" w:rsidR="003A2EB1" w:rsidRPr="00E12FAE" w:rsidRDefault="002471E1" w:rsidP="1EAF3E7A">
      <w:pPr>
        <w:ind w:left="3600"/>
        <w:jc w:val="both"/>
        <w:rPr>
          <w:rFonts w:cs="Times New Roman"/>
        </w:rPr>
      </w:pPr>
      <w:r>
        <w:t>22521344</w:t>
      </w:r>
      <w:r w:rsidR="00420B29">
        <w:t xml:space="preserve"> – Đặng </w:t>
      </w:r>
      <w:r w:rsidR="003A2EB1">
        <w:t xml:space="preserve">Chí Thành </w:t>
      </w:r>
    </w:p>
    <w:p w14:paraId="41859939" w14:textId="224925E1" w:rsidR="003A2EB1" w:rsidRPr="00E12FAE" w:rsidRDefault="002471E1" w:rsidP="1EAF3E7A">
      <w:pPr>
        <w:ind w:left="3600"/>
        <w:jc w:val="both"/>
        <w:rPr>
          <w:rFonts w:cs="Times New Roman"/>
        </w:rPr>
      </w:pPr>
      <w:r>
        <w:t>22521212</w:t>
      </w:r>
      <w:r w:rsidR="00420B29">
        <w:t xml:space="preserve"> – Nguyễn </w:t>
      </w:r>
      <w:r w:rsidR="003A2EB1">
        <w:t xml:space="preserve">Đặng Khánh Quốc </w:t>
      </w:r>
    </w:p>
    <w:p w14:paraId="4FC3EC4E" w14:textId="77777777" w:rsidR="00FD2835" w:rsidRPr="00E12FAE" w:rsidRDefault="00FD2835" w:rsidP="00E12FAE">
      <w:pPr>
        <w:spacing w:line="276" w:lineRule="auto"/>
        <w:rPr>
          <w:rFonts w:cs="Times New Roman"/>
        </w:rPr>
      </w:pPr>
    </w:p>
    <w:p w14:paraId="08EA1660" w14:textId="77777777" w:rsidR="00E12FAE" w:rsidRDefault="00E12FAE" w:rsidP="00E12FAE">
      <w:pPr>
        <w:spacing w:line="276" w:lineRule="auto"/>
        <w:rPr>
          <w:rFonts w:cs="Times New Roman"/>
          <w:szCs w:val="24"/>
        </w:rPr>
      </w:pPr>
    </w:p>
    <w:p w14:paraId="2985B136" w14:textId="77777777" w:rsidR="00616F28" w:rsidRDefault="00616F28" w:rsidP="00E12FAE">
      <w:pPr>
        <w:spacing w:line="276" w:lineRule="auto"/>
        <w:rPr>
          <w:rFonts w:cs="Times New Roman"/>
          <w:szCs w:val="24"/>
        </w:rPr>
      </w:pPr>
    </w:p>
    <w:p w14:paraId="6714237B" w14:textId="77777777" w:rsidR="00616F28" w:rsidRDefault="00616F28" w:rsidP="00E12FAE">
      <w:pPr>
        <w:spacing w:line="276" w:lineRule="auto"/>
        <w:rPr>
          <w:rFonts w:cs="Times New Roman"/>
          <w:szCs w:val="24"/>
        </w:rPr>
      </w:pPr>
    </w:p>
    <w:p w14:paraId="05A35489" w14:textId="77777777" w:rsidR="00616F28" w:rsidRPr="00E12FAE" w:rsidRDefault="00616F28" w:rsidP="00E12FAE">
      <w:pPr>
        <w:spacing w:line="276" w:lineRule="auto"/>
        <w:rPr>
          <w:rFonts w:cs="Times New Roman"/>
          <w:szCs w:val="24"/>
        </w:rPr>
      </w:pPr>
    </w:p>
    <w:p w14:paraId="23B75716" w14:textId="0F68A2D7" w:rsidR="007A29CD" w:rsidRDefault="003E69A3" w:rsidP="00E12FAE">
      <w:pPr>
        <w:spacing w:line="276" w:lineRule="auto"/>
        <w:jc w:val="center"/>
        <w:rPr>
          <w:rFonts w:cs="Times New Roman"/>
          <w:szCs w:val="24"/>
        </w:rPr>
      </w:pPr>
      <w:r w:rsidRPr="00E12FAE">
        <w:rPr>
          <w:rFonts w:cs="Times New Roman"/>
          <w:szCs w:val="24"/>
        </w:rPr>
        <w:t>NĂM HỌC : 20</w:t>
      </w:r>
      <w:r w:rsidR="00D27145" w:rsidRPr="00E12FAE">
        <w:rPr>
          <w:rFonts w:cs="Times New Roman"/>
          <w:szCs w:val="24"/>
        </w:rPr>
        <w:t>2</w:t>
      </w:r>
      <w:r w:rsidR="00D033E4" w:rsidRPr="00E12FAE">
        <w:rPr>
          <w:rFonts w:cs="Times New Roman"/>
          <w:szCs w:val="24"/>
        </w:rPr>
        <w:t>4</w:t>
      </w:r>
      <w:r w:rsidRPr="00E12FAE">
        <w:rPr>
          <w:rFonts w:cs="Times New Roman"/>
          <w:szCs w:val="24"/>
        </w:rPr>
        <w:t xml:space="preserve"> – 202</w:t>
      </w:r>
      <w:r w:rsidR="00D033E4" w:rsidRPr="00E12FAE">
        <w:rPr>
          <w:rFonts w:cs="Times New Roman"/>
          <w:szCs w:val="24"/>
        </w:rPr>
        <w:t>5</w:t>
      </w:r>
    </w:p>
    <w:p w14:paraId="28D9645B" w14:textId="1789690C" w:rsidR="000909CF" w:rsidRDefault="007A29CD" w:rsidP="007A29CD">
      <w:pPr>
        <w:rPr>
          <w:rFonts w:cs="Times New Roman"/>
          <w:szCs w:val="24"/>
        </w:rPr>
      </w:pPr>
      <w:r>
        <w:rPr>
          <w:rFonts w:cs="Times New Roman"/>
          <w:szCs w:val="24"/>
        </w:rPr>
        <w:br w:type="page"/>
      </w:r>
    </w:p>
    <w:sdt>
      <w:sdtPr>
        <w:rPr>
          <w:rFonts w:ascii="Times New Roman" w:eastAsiaTheme="minorEastAsia" w:hAnsi="Times New Roman" w:cstheme="minorBidi"/>
          <w:b w:val="0"/>
          <w:color w:val="auto"/>
          <w:sz w:val="24"/>
          <w:szCs w:val="24"/>
        </w:rPr>
        <w:id w:val="289563573"/>
        <w:docPartObj>
          <w:docPartGallery w:val="Table of Contents"/>
          <w:docPartUnique/>
        </w:docPartObj>
      </w:sdtPr>
      <w:sdtContent>
        <w:p w14:paraId="1D827CCF" w14:textId="3F88850C" w:rsidR="00503EB4" w:rsidRPr="00157C75" w:rsidRDefault="00503EB4" w:rsidP="00557044">
          <w:pPr>
            <w:pStyle w:val="TOCHeading"/>
            <w:numPr>
              <w:ilvl w:val="0"/>
              <w:numId w:val="0"/>
            </w:numPr>
            <w:rPr>
              <w:rFonts w:ascii="Times New Roman" w:hAnsi="Times New Roman" w:cs="Times New Roman"/>
              <w:color w:val="auto"/>
            </w:rPr>
          </w:pPr>
          <w:r w:rsidRPr="00157C75">
            <w:rPr>
              <w:rFonts w:ascii="Times New Roman" w:hAnsi="Times New Roman" w:cs="Times New Roman"/>
              <w:color w:val="auto"/>
            </w:rPr>
            <w:t>Mục lục</w:t>
          </w:r>
        </w:p>
        <w:p w14:paraId="4237669E" w14:textId="401D2F85" w:rsidR="00722365" w:rsidRPr="00157C75" w:rsidRDefault="00503EB4">
          <w:pPr>
            <w:pStyle w:val="TOC1"/>
            <w:tabs>
              <w:tab w:val="left" w:pos="480"/>
              <w:tab w:val="right" w:leader="dot" w:pos="10700"/>
            </w:tabs>
            <w:rPr>
              <w:rFonts w:eastAsiaTheme="minorEastAsia" w:cs="Times New Roman"/>
              <w:noProof/>
              <w:kern w:val="2"/>
              <w:szCs w:val="24"/>
              <w14:ligatures w14:val="standardContextual"/>
            </w:rPr>
          </w:pPr>
          <w:r w:rsidRPr="00157C75">
            <w:rPr>
              <w:rFonts w:cs="Times New Roman"/>
            </w:rPr>
            <w:fldChar w:fldCharType="begin"/>
          </w:r>
          <w:r w:rsidRPr="00157C75">
            <w:rPr>
              <w:rFonts w:cs="Times New Roman"/>
            </w:rPr>
            <w:instrText xml:space="preserve"> TOC \o "1-3" \h \z \u </w:instrText>
          </w:r>
          <w:r w:rsidRPr="00157C75">
            <w:rPr>
              <w:rFonts w:cs="Times New Roman"/>
            </w:rPr>
            <w:fldChar w:fldCharType="separate"/>
          </w:r>
          <w:hyperlink w:anchor="_Toc184759968" w:history="1">
            <w:r w:rsidR="00722365" w:rsidRPr="00157C75">
              <w:rPr>
                <w:rStyle w:val="Hyperlink"/>
                <w:rFonts w:cs="Times New Roman"/>
                <w:noProof/>
              </w:rPr>
              <w:t>1.</w:t>
            </w:r>
            <w:r w:rsidR="00722365" w:rsidRPr="00157C75">
              <w:rPr>
                <w:rFonts w:eastAsiaTheme="minorEastAsia" w:cs="Times New Roman"/>
                <w:noProof/>
                <w:kern w:val="2"/>
                <w:szCs w:val="24"/>
                <w14:ligatures w14:val="standardContextual"/>
              </w:rPr>
              <w:tab/>
            </w:r>
            <w:r w:rsidR="00722365" w:rsidRPr="00157C75">
              <w:rPr>
                <w:rStyle w:val="Hyperlink"/>
                <w:rFonts w:cs="Times New Roman"/>
                <w:noProof/>
              </w:rPr>
              <w:t>Giới thiệu tổng quan</w:t>
            </w:r>
            <w:r w:rsidR="00722365" w:rsidRPr="00157C75">
              <w:rPr>
                <w:rFonts w:cs="Times New Roman"/>
                <w:noProof/>
                <w:webHidden/>
              </w:rPr>
              <w:tab/>
            </w:r>
            <w:r w:rsidR="00722365" w:rsidRPr="00157C75">
              <w:rPr>
                <w:rFonts w:cs="Times New Roman"/>
                <w:noProof/>
                <w:webHidden/>
              </w:rPr>
              <w:fldChar w:fldCharType="begin"/>
            </w:r>
            <w:r w:rsidR="00722365" w:rsidRPr="00157C75">
              <w:rPr>
                <w:rFonts w:cs="Times New Roman"/>
                <w:noProof/>
                <w:webHidden/>
              </w:rPr>
              <w:instrText xml:space="preserve"> PAGEREF _Toc184759968 \h </w:instrText>
            </w:r>
            <w:r w:rsidR="00722365" w:rsidRPr="00157C75">
              <w:rPr>
                <w:rFonts w:cs="Times New Roman"/>
                <w:noProof/>
                <w:webHidden/>
              </w:rPr>
            </w:r>
            <w:r w:rsidR="00722365" w:rsidRPr="00157C75">
              <w:rPr>
                <w:rFonts w:cs="Times New Roman"/>
                <w:noProof/>
                <w:webHidden/>
              </w:rPr>
              <w:fldChar w:fldCharType="separate"/>
            </w:r>
            <w:r w:rsidR="00722365" w:rsidRPr="00157C75">
              <w:rPr>
                <w:rFonts w:cs="Times New Roman"/>
                <w:noProof/>
                <w:webHidden/>
              </w:rPr>
              <w:t>4</w:t>
            </w:r>
            <w:r w:rsidR="00722365" w:rsidRPr="00157C75">
              <w:rPr>
                <w:rFonts w:cs="Times New Roman"/>
                <w:noProof/>
                <w:webHidden/>
              </w:rPr>
              <w:fldChar w:fldCharType="end"/>
            </w:r>
          </w:hyperlink>
        </w:p>
        <w:p w14:paraId="6268A066" w14:textId="2875549E" w:rsidR="00722365" w:rsidRPr="00157C75" w:rsidRDefault="00722365">
          <w:pPr>
            <w:pStyle w:val="TOC1"/>
            <w:tabs>
              <w:tab w:val="left" w:pos="480"/>
              <w:tab w:val="right" w:leader="dot" w:pos="10700"/>
            </w:tabs>
            <w:rPr>
              <w:rFonts w:eastAsiaTheme="minorEastAsia" w:cs="Times New Roman"/>
              <w:noProof/>
              <w:kern w:val="2"/>
              <w:szCs w:val="24"/>
              <w14:ligatures w14:val="standardContextual"/>
            </w:rPr>
          </w:pPr>
          <w:hyperlink w:anchor="_Toc184759969" w:history="1">
            <w:r w:rsidRPr="00157C75">
              <w:rPr>
                <w:rStyle w:val="Hyperlink"/>
                <w:rFonts w:cs="Times New Roman"/>
                <w:noProof/>
              </w:rPr>
              <w:t>2.</w:t>
            </w:r>
            <w:r w:rsidRPr="00157C75">
              <w:rPr>
                <w:rFonts w:eastAsiaTheme="minorEastAsia" w:cs="Times New Roman"/>
                <w:noProof/>
                <w:kern w:val="2"/>
                <w:szCs w:val="24"/>
                <w14:ligatures w14:val="standardContextual"/>
              </w:rPr>
              <w:tab/>
            </w:r>
            <w:r w:rsidRPr="00157C75">
              <w:rPr>
                <w:rStyle w:val="Hyperlink"/>
                <w:rFonts w:cs="Times New Roman"/>
                <w:noProof/>
              </w:rPr>
              <w:t>Các thông tin cơ bản về đề tài</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_Toc184759969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4</w:t>
            </w:r>
            <w:r w:rsidRPr="00157C75">
              <w:rPr>
                <w:rFonts w:cs="Times New Roman"/>
                <w:noProof/>
                <w:webHidden/>
              </w:rPr>
              <w:fldChar w:fldCharType="end"/>
            </w:r>
          </w:hyperlink>
        </w:p>
        <w:p w14:paraId="62DE6390" w14:textId="186B9E5B" w:rsidR="00722365" w:rsidRPr="00157C75" w:rsidRDefault="00722365">
          <w:pPr>
            <w:pStyle w:val="TOC2"/>
            <w:tabs>
              <w:tab w:val="left" w:pos="960"/>
              <w:tab w:val="right" w:leader="dot" w:pos="10700"/>
            </w:tabs>
            <w:rPr>
              <w:rFonts w:eastAsiaTheme="minorEastAsia" w:cs="Times New Roman"/>
              <w:noProof/>
              <w:kern w:val="2"/>
              <w:szCs w:val="24"/>
              <w14:ligatures w14:val="standardContextual"/>
            </w:rPr>
          </w:pPr>
          <w:hyperlink w:anchor="_Toc184759970" w:history="1">
            <w:r w:rsidRPr="00157C75">
              <w:rPr>
                <w:rStyle w:val="Hyperlink"/>
                <w:rFonts w:cs="Times New Roman"/>
                <w:noProof/>
              </w:rPr>
              <w:t>2.1</w:t>
            </w:r>
            <w:r w:rsidRPr="00157C75">
              <w:rPr>
                <w:rFonts w:eastAsiaTheme="minorEastAsia" w:cs="Times New Roman"/>
                <w:noProof/>
                <w:kern w:val="2"/>
                <w:szCs w:val="24"/>
                <w14:ligatures w14:val="standardContextual"/>
              </w:rPr>
              <w:tab/>
            </w:r>
            <w:r w:rsidRPr="00157C75">
              <w:rPr>
                <w:rStyle w:val="Hyperlink"/>
                <w:rFonts w:cs="Times New Roman"/>
                <w:noProof/>
              </w:rPr>
              <w:t>Yêu cầu của khác hàng</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_Toc184759970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4</w:t>
            </w:r>
            <w:r w:rsidRPr="00157C75">
              <w:rPr>
                <w:rFonts w:cs="Times New Roman"/>
                <w:noProof/>
                <w:webHidden/>
              </w:rPr>
              <w:fldChar w:fldCharType="end"/>
            </w:r>
          </w:hyperlink>
        </w:p>
        <w:p w14:paraId="089E647B" w14:textId="66766A69" w:rsidR="00722365" w:rsidRPr="00157C75" w:rsidRDefault="00722365">
          <w:pPr>
            <w:pStyle w:val="TOC2"/>
            <w:tabs>
              <w:tab w:val="left" w:pos="960"/>
              <w:tab w:val="right" w:leader="dot" w:pos="10700"/>
            </w:tabs>
            <w:rPr>
              <w:rFonts w:eastAsiaTheme="minorEastAsia" w:cs="Times New Roman"/>
              <w:noProof/>
              <w:kern w:val="2"/>
              <w:szCs w:val="24"/>
              <w14:ligatures w14:val="standardContextual"/>
            </w:rPr>
          </w:pPr>
          <w:hyperlink w:anchor="_Toc184759971" w:history="1">
            <w:r w:rsidRPr="00157C75">
              <w:rPr>
                <w:rStyle w:val="Hyperlink"/>
                <w:rFonts w:cs="Times New Roman"/>
                <w:noProof/>
              </w:rPr>
              <w:t>2.2</w:t>
            </w:r>
            <w:r w:rsidRPr="00157C75">
              <w:rPr>
                <w:rFonts w:eastAsiaTheme="minorEastAsia" w:cs="Times New Roman"/>
                <w:noProof/>
                <w:kern w:val="2"/>
                <w:szCs w:val="24"/>
                <w14:ligatures w14:val="standardContextual"/>
              </w:rPr>
              <w:tab/>
            </w:r>
            <w:r w:rsidRPr="00157C75">
              <w:rPr>
                <w:rStyle w:val="Hyperlink"/>
                <w:rFonts w:cs="Times New Roman"/>
                <w:noProof/>
              </w:rPr>
              <w:t>Giải quyết các yêu cầu</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_Toc184759971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4</w:t>
            </w:r>
            <w:r w:rsidRPr="00157C75">
              <w:rPr>
                <w:rFonts w:cs="Times New Roman"/>
                <w:noProof/>
                <w:webHidden/>
              </w:rPr>
              <w:fldChar w:fldCharType="end"/>
            </w:r>
          </w:hyperlink>
        </w:p>
        <w:p w14:paraId="1F186E4D" w14:textId="2BDDFA46" w:rsidR="00722365" w:rsidRPr="00157C75" w:rsidRDefault="00722365">
          <w:pPr>
            <w:pStyle w:val="TOC1"/>
            <w:tabs>
              <w:tab w:val="left" w:pos="480"/>
              <w:tab w:val="right" w:leader="dot" w:pos="10700"/>
            </w:tabs>
            <w:rPr>
              <w:rFonts w:eastAsiaTheme="minorEastAsia" w:cs="Times New Roman"/>
              <w:noProof/>
              <w:kern w:val="2"/>
              <w:szCs w:val="24"/>
              <w14:ligatures w14:val="standardContextual"/>
            </w:rPr>
          </w:pPr>
          <w:hyperlink w:anchor="_Toc184759978" w:history="1">
            <w:r w:rsidRPr="00157C75">
              <w:rPr>
                <w:rStyle w:val="Hyperlink"/>
                <w:rFonts w:cs="Times New Roman"/>
                <w:noProof/>
              </w:rPr>
              <w:t>3.</w:t>
            </w:r>
            <w:r w:rsidRPr="00157C75">
              <w:rPr>
                <w:rFonts w:eastAsiaTheme="minorEastAsia" w:cs="Times New Roman"/>
                <w:noProof/>
                <w:kern w:val="2"/>
                <w:szCs w:val="24"/>
                <w14:ligatures w14:val="standardContextual"/>
              </w:rPr>
              <w:tab/>
            </w:r>
            <w:r w:rsidRPr="00157C75">
              <w:rPr>
                <w:rStyle w:val="Hyperlink"/>
                <w:rFonts w:cs="Times New Roman"/>
                <w:noProof/>
              </w:rPr>
              <w:t>Thiết kế hệ thống mạng</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_Toc184759978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6</w:t>
            </w:r>
            <w:r w:rsidRPr="00157C75">
              <w:rPr>
                <w:rFonts w:cs="Times New Roman"/>
                <w:noProof/>
                <w:webHidden/>
              </w:rPr>
              <w:fldChar w:fldCharType="end"/>
            </w:r>
          </w:hyperlink>
        </w:p>
        <w:p w14:paraId="074C35C7" w14:textId="1997C960" w:rsidR="00722365" w:rsidRPr="00157C75" w:rsidRDefault="00722365">
          <w:pPr>
            <w:pStyle w:val="TOC2"/>
            <w:tabs>
              <w:tab w:val="left" w:pos="960"/>
              <w:tab w:val="right" w:leader="dot" w:pos="10700"/>
            </w:tabs>
            <w:rPr>
              <w:rFonts w:eastAsiaTheme="minorEastAsia" w:cs="Times New Roman"/>
              <w:noProof/>
              <w:kern w:val="2"/>
              <w:szCs w:val="24"/>
              <w14:ligatures w14:val="standardContextual"/>
            </w:rPr>
          </w:pPr>
          <w:hyperlink w:anchor="_Toc184759979" w:history="1">
            <w:r w:rsidRPr="00157C75">
              <w:rPr>
                <w:rStyle w:val="Hyperlink"/>
                <w:rFonts w:cs="Times New Roman"/>
                <w:noProof/>
              </w:rPr>
              <w:t>3.1</w:t>
            </w:r>
            <w:r w:rsidRPr="00157C75">
              <w:rPr>
                <w:rFonts w:eastAsiaTheme="minorEastAsia" w:cs="Times New Roman"/>
                <w:noProof/>
                <w:kern w:val="2"/>
                <w:szCs w:val="24"/>
                <w14:ligatures w14:val="standardContextual"/>
              </w:rPr>
              <w:tab/>
            </w:r>
            <w:r w:rsidRPr="00157C75">
              <w:rPr>
                <w:rStyle w:val="Hyperlink"/>
                <w:rFonts w:cs="Times New Roman"/>
                <w:noProof/>
              </w:rPr>
              <w:t>Thiết kế mô hình mạng logic</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_Toc184759979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6</w:t>
            </w:r>
            <w:r w:rsidRPr="00157C75">
              <w:rPr>
                <w:rFonts w:cs="Times New Roman"/>
                <w:noProof/>
                <w:webHidden/>
              </w:rPr>
              <w:fldChar w:fldCharType="end"/>
            </w:r>
          </w:hyperlink>
        </w:p>
        <w:p w14:paraId="11B7C772" w14:textId="36F8E02A" w:rsidR="00722365" w:rsidRPr="00157C75" w:rsidRDefault="00722365">
          <w:pPr>
            <w:pStyle w:val="TOC2"/>
            <w:tabs>
              <w:tab w:val="right" w:leader="dot" w:pos="10700"/>
            </w:tabs>
            <w:rPr>
              <w:rFonts w:eastAsiaTheme="minorEastAsia" w:cs="Times New Roman"/>
              <w:noProof/>
              <w:kern w:val="2"/>
              <w:szCs w:val="24"/>
              <w14:ligatures w14:val="standardContextual"/>
            </w:rPr>
          </w:pPr>
          <w:hyperlink w:anchor="_Toc184759980" w:history="1">
            <w:r w:rsidRPr="00157C75">
              <w:rPr>
                <w:rStyle w:val="Hyperlink"/>
                <w:rFonts w:cs="Times New Roman"/>
                <w:noProof/>
              </w:rPr>
              <w:t>3.2 Thiết kế sơ đồ vật lý của toàn bộ hệ thống mạng</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_Toc184759980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7</w:t>
            </w:r>
            <w:r w:rsidRPr="00157C75">
              <w:rPr>
                <w:rFonts w:cs="Times New Roman"/>
                <w:noProof/>
                <w:webHidden/>
              </w:rPr>
              <w:fldChar w:fldCharType="end"/>
            </w:r>
          </w:hyperlink>
        </w:p>
        <w:p w14:paraId="526B2413" w14:textId="578721A4" w:rsidR="00722365" w:rsidRPr="00157C75" w:rsidRDefault="00B44E31">
          <w:pPr>
            <w:pStyle w:val="TOC2"/>
            <w:tabs>
              <w:tab w:val="left" w:pos="1200"/>
              <w:tab w:val="right" w:leader="dot" w:pos="10700"/>
            </w:tabs>
            <w:rPr>
              <w:rFonts w:eastAsiaTheme="minorEastAsia" w:cs="Times New Roman"/>
              <w:noProof/>
              <w:kern w:val="2"/>
              <w:szCs w:val="24"/>
              <w14:ligatures w14:val="standardContextual"/>
            </w:rPr>
          </w:pPr>
          <w:r w:rsidRPr="00157C75">
            <w:rPr>
              <w:rStyle w:val="Hyperlink"/>
              <w:rFonts w:cs="Times New Roman"/>
              <w:noProof/>
              <w:u w:val="none"/>
            </w:rPr>
            <w:t xml:space="preserve">    </w:t>
          </w:r>
          <w:hyperlink w:anchor="_Toc184759981" w:history="1">
            <w:r w:rsidR="00722365" w:rsidRPr="00157C75">
              <w:rPr>
                <w:rStyle w:val="Hyperlink"/>
                <w:rFonts w:cs="Times New Roman"/>
                <w:noProof/>
              </w:rPr>
              <w:t>3.2.1</w:t>
            </w:r>
            <w:r w:rsidR="00722365" w:rsidRPr="00157C75">
              <w:rPr>
                <w:rFonts w:eastAsiaTheme="minorEastAsia" w:cs="Times New Roman"/>
                <w:noProof/>
                <w:kern w:val="2"/>
                <w:szCs w:val="24"/>
                <w14:ligatures w14:val="standardContextual"/>
              </w:rPr>
              <w:tab/>
            </w:r>
            <w:r w:rsidR="00722365" w:rsidRPr="00157C75">
              <w:rPr>
                <w:rStyle w:val="Hyperlink"/>
                <w:rFonts w:cs="Times New Roman"/>
                <w:noProof/>
              </w:rPr>
              <w:t>Sơ đồ vật lý</w:t>
            </w:r>
            <w:r w:rsidR="00722365" w:rsidRPr="00157C75">
              <w:rPr>
                <w:rFonts w:cs="Times New Roman"/>
                <w:noProof/>
                <w:webHidden/>
              </w:rPr>
              <w:tab/>
            </w:r>
            <w:r w:rsidR="00722365" w:rsidRPr="00157C75">
              <w:rPr>
                <w:rFonts w:cs="Times New Roman"/>
                <w:noProof/>
                <w:webHidden/>
              </w:rPr>
              <w:fldChar w:fldCharType="begin"/>
            </w:r>
            <w:r w:rsidR="00722365" w:rsidRPr="00157C75">
              <w:rPr>
                <w:rFonts w:cs="Times New Roman"/>
                <w:noProof/>
                <w:webHidden/>
              </w:rPr>
              <w:instrText xml:space="preserve"> PAGEREF _Toc184759981 \h </w:instrText>
            </w:r>
            <w:r w:rsidR="00722365" w:rsidRPr="00157C75">
              <w:rPr>
                <w:rFonts w:cs="Times New Roman"/>
                <w:noProof/>
                <w:webHidden/>
              </w:rPr>
            </w:r>
            <w:r w:rsidR="00722365" w:rsidRPr="00157C75">
              <w:rPr>
                <w:rFonts w:cs="Times New Roman"/>
                <w:noProof/>
                <w:webHidden/>
              </w:rPr>
              <w:fldChar w:fldCharType="separate"/>
            </w:r>
            <w:r w:rsidR="00722365" w:rsidRPr="00157C75">
              <w:rPr>
                <w:rFonts w:cs="Times New Roman"/>
                <w:noProof/>
                <w:webHidden/>
              </w:rPr>
              <w:t>7</w:t>
            </w:r>
            <w:r w:rsidR="00722365" w:rsidRPr="00157C75">
              <w:rPr>
                <w:rFonts w:cs="Times New Roman"/>
                <w:noProof/>
                <w:webHidden/>
              </w:rPr>
              <w:fldChar w:fldCharType="end"/>
            </w:r>
          </w:hyperlink>
        </w:p>
        <w:p w14:paraId="7353C790" w14:textId="1A2C9E41" w:rsidR="00722365" w:rsidRPr="00157C75" w:rsidRDefault="00722365">
          <w:pPr>
            <w:pStyle w:val="TOC3"/>
            <w:tabs>
              <w:tab w:val="right" w:leader="dot" w:pos="10700"/>
            </w:tabs>
            <w:rPr>
              <w:rFonts w:ascii="Times New Roman" w:hAnsi="Times New Roman" w:cs="Times New Roman"/>
              <w:noProof/>
            </w:rPr>
          </w:pPr>
          <w:hyperlink w:anchor="_Toc184759982" w:history="1">
            <w:r w:rsidRPr="00157C75">
              <w:rPr>
                <w:rStyle w:val="Hyperlink"/>
                <w:rFonts w:ascii="Times New Roman" w:hAnsi="Times New Roman" w:cs="Times New Roman"/>
                <w:noProof/>
              </w:rPr>
              <w:t>3.2.2 Các thiết bị dùng trong hệ thống mạng</w:t>
            </w:r>
            <w:r w:rsidRPr="00157C75">
              <w:rPr>
                <w:rFonts w:ascii="Times New Roman" w:hAnsi="Times New Roman" w:cs="Times New Roman"/>
                <w:noProof/>
                <w:webHidden/>
              </w:rPr>
              <w:tab/>
            </w:r>
            <w:r w:rsidRPr="00157C75">
              <w:rPr>
                <w:rFonts w:ascii="Times New Roman" w:hAnsi="Times New Roman" w:cs="Times New Roman"/>
                <w:noProof/>
                <w:webHidden/>
              </w:rPr>
              <w:fldChar w:fldCharType="begin"/>
            </w:r>
            <w:r w:rsidRPr="00157C75">
              <w:rPr>
                <w:rFonts w:ascii="Times New Roman" w:hAnsi="Times New Roman" w:cs="Times New Roman"/>
                <w:noProof/>
                <w:webHidden/>
              </w:rPr>
              <w:instrText xml:space="preserve"> PAGEREF _Toc184759982 \h </w:instrText>
            </w:r>
            <w:r w:rsidRPr="00157C75">
              <w:rPr>
                <w:rFonts w:ascii="Times New Roman" w:hAnsi="Times New Roman" w:cs="Times New Roman"/>
                <w:noProof/>
                <w:webHidden/>
              </w:rPr>
            </w:r>
            <w:r w:rsidRPr="00157C75">
              <w:rPr>
                <w:rFonts w:ascii="Times New Roman" w:hAnsi="Times New Roman" w:cs="Times New Roman"/>
                <w:noProof/>
                <w:webHidden/>
              </w:rPr>
              <w:fldChar w:fldCharType="separate"/>
            </w:r>
            <w:r w:rsidRPr="00157C75">
              <w:rPr>
                <w:rFonts w:ascii="Times New Roman" w:hAnsi="Times New Roman" w:cs="Times New Roman"/>
                <w:noProof/>
                <w:webHidden/>
              </w:rPr>
              <w:t>8</w:t>
            </w:r>
            <w:r w:rsidRPr="00157C75">
              <w:rPr>
                <w:rFonts w:ascii="Times New Roman" w:hAnsi="Times New Roman" w:cs="Times New Roman"/>
                <w:noProof/>
                <w:webHidden/>
              </w:rPr>
              <w:fldChar w:fldCharType="end"/>
            </w:r>
          </w:hyperlink>
        </w:p>
        <w:p w14:paraId="701BD745" w14:textId="3EE4775C" w:rsidR="00722365" w:rsidRPr="00157C75" w:rsidRDefault="00B44E31">
          <w:pPr>
            <w:pStyle w:val="TOC2"/>
            <w:tabs>
              <w:tab w:val="left" w:pos="1200"/>
              <w:tab w:val="right" w:leader="dot" w:pos="10700"/>
            </w:tabs>
            <w:rPr>
              <w:rFonts w:eastAsiaTheme="minorEastAsia" w:cs="Times New Roman"/>
              <w:noProof/>
              <w:kern w:val="2"/>
              <w:szCs w:val="24"/>
              <w14:ligatures w14:val="standardContextual"/>
            </w:rPr>
          </w:pPr>
          <w:r w:rsidRPr="00157C75">
            <w:rPr>
              <w:rStyle w:val="Hyperlink"/>
              <w:rFonts w:cs="Times New Roman"/>
              <w:noProof/>
              <w:u w:val="none"/>
            </w:rPr>
            <w:t xml:space="preserve">    </w:t>
          </w:r>
          <w:hyperlink w:anchor="_Toc184759983" w:history="1">
            <w:r w:rsidR="00722365" w:rsidRPr="00157C75">
              <w:rPr>
                <w:rStyle w:val="Hyperlink"/>
                <w:rFonts w:cs="Times New Roman"/>
                <w:noProof/>
              </w:rPr>
              <w:t>3.2.3</w:t>
            </w:r>
            <w:r w:rsidR="00722365" w:rsidRPr="00157C75">
              <w:rPr>
                <w:rFonts w:eastAsiaTheme="minorEastAsia" w:cs="Times New Roman"/>
                <w:noProof/>
                <w:kern w:val="2"/>
                <w:szCs w:val="24"/>
                <w14:ligatures w14:val="standardContextual"/>
              </w:rPr>
              <w:tab/>
            </w:r>
            <w:r w:rsidR="00722365" w:rsidRPr="00157C75">
              <w:rPr>
                <w:rStyle w:val="Hyperlink"/>
                <w:rFonts w:cs="Times New Roman"/>
                <w:noProof/>
              </w:rPr>
              <w:t>Các dịch vụ cần thuê</w:t>
            </w:r>
            <w:r w:rsidR="00722365" w:rsidRPr="00157C75">
              <w:rPr>
                <w:rFonts w:cs="Times New Roman"/>
                <w:noProof/>
                <w:webHidden/>
              </w:rPr>
              <w:tab/>
            </w:r>
            <w:r w:rsidR="00722365" w:rsidRPr="00157C75">
              <w:rPr>
                <w:rFonts w:cs="Times New Roman"/>
                <w:noProof/>
                <w:webHidden/>
              </w:rPr>
              <w:fldChar w:fldCharType="begin"/>
            </w:r>
            <w:r w:rsidR="00722365" w:rsidRPr="00157C75">
              <w:rPr>
                <w:rFonts w:cs="Times New Roman"/>
                <w:noProof/>
                <w:webHidden/>
              </w:rPr>
              <w:instrText xml:space="preserve"> PAGEREF _Toc184759983 \h </w:instrText>
            </w:r>
            <w:r w:rsidR="00722365" w:rsidRPr="00157C75">
              <w:rPr>
                <w:rFonts w:cs="Times New Roman"/>
                <w:noProof/>
                <w:webHidden/>
              </w:rPr>
            </w:r>
            <w:r w:rsidR="00722365" w:rsidRPr="00157C75">
              <w:rPr>
                <w:rFonts w:cs="Times New Roman"/>
                <w:noProof/>
                <w:webHidden/>
              </w:rPr>
              <w:fldChar w:fldCharType="separate"/>
            </w:r>
            <w:r w:rsidR="00722365" w:rsidRPr="00157C75">
              <w:rPr>
                <w:rFonts w:cs="Times New Roman"/>
                <w:noProof/>
                <w:webHidden/>
              </w:rPr>
              <w:t>8</w:t>
            </w:r>
            <w:r w:rsidR="00722365" w:rsidRPr="00157C75">
              <w:rPr>
                <w:rFonts w:cs="Times New Roman"/>
                <w:noProof/>
                <w:webHidden/>
              </w:rPr>
              <w:fldChar w:fldCharType="end"/>
            </w:r>
          </w:hyperlink>
        </w:p>
        <w:p w14:paraId="08FCF4D7" w14:textId="0580CBA3" w:rsidR="00722365" w:rsidRPr="00157C75" w:rsidRDefault="00722365">
          <w:pPr>
            <w:pStyle w:val="TOC2"/>
            <w:tabs>
              <w:tab w:val="right" w:leader="dot" w:pos="10700"/>
            </w:tabs>
            <w:rPr>
              <w:rFonts w:eastAsiaTheme="minorEastAsia" w:cs="Times New Roman"/>
              <w:noProof/>
              <w:kern w:val="2"/>
              <w:szCs w:val="24"/>
              <w14:ligatures w14:val="standardContextual"/>
            </w:rPr>
          </w:pPr>
          <w:hyperlink w:anchor="_Toc184759987" w:history="1">
            <w:r w:rsidRPr="00157C75">
              <w:rPr>
                <w:rStyle w:val="Hyperlink"/>
                <w:rFonts w:cs="Times New Roman"/>
                <w:noProof/>
              </w:rPr>
              <w:t>3.3 Địa chỉ IP của hệ thống mạng và thiết bị</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_Toc184759987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9</w:t>
            </w:r>
            <w:r w:rsidRPr="00157C75">
              <w:rPr>
                <w:rFonts w:cs="Times New Roman"/>
                <w:noProof/>
                <w:webHidden/>
              </w:rPr>
              <w:fldChar w:fldCharType="end"/>
            </w:r>
          </w:hyperlink>
        </w:p>
        <w:p w14:paraId="6B49A3F6" w14:textId="031B8DE5" w:rsidR="00722365" w:rsidRPr="00157C75" w:rsidRDefault="00722365">
          <w:pPr>
            <w:pStyle w:val="TOC1"/>
            <w:tabs>
              <w:tab w:val="left" w:pos="480"/>
              <w:tab w:val="right" w:leader="dot" w:pos="10700"/>
            </w:tabs>
            <w:rPr>
              <w:rFonts w:eastAsiaTheme="minorEastAsia" w:cs="Times New Roman"/>
              <w:noProof/>
              <w:kern w:val="2"/>
              <w:szCs w:val="24"/>
              <w14:ligatures w14:val="standardContextual"/>
            </w:rPr>
          </w:pPr>
          <w:hyperlink w:anchor="_Toc184759988" w:history="1">
            <w:r w:rsidRPr="00157C75">
              <w:rPr>
                <w:rStyle w:val="Hyperlink"/>
                <w:rFonts w:cs="Times New Roman"/>
                <w:noProof/>
              </w:rPr>
              <w:t>4.</w:t>
            </w:r>
            <w:r w:rsidRPr="00157C75">
              <w:rPr>
                <w:rFonts w:eastAsiaTheme="minorEastAsia" w:cs="Times New Roman"/>
                <w:noProof/>
                <w:kern w:val="2"/>
                <w:szCs w:val="24"/>
                <w14:ligatures w14:val="standardContextual"/>
              </w:rPr>
              <w:tab/>
            </w:r>
            <w:r w:rsidRPr="00157C75">
              <w:rPr>
                <w:rStyle w:val="Hyperlink"/>
                <w:rFonts w:cs="Times New Roman"/>
                <w:noProof/>
              </w:rPr>
              <w:t>Các dịch vụ cung cấp và chi phí hoạt động</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_Toc184759988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15</w:t>
            </w:r>
            <w:r w:rsidRPr="00157C75">
              <w:rPr>
                <w:rFonts w:cs="Times New Roman"/>
                <w:noProof/>
                <w:webHidden/>
              </w:rPr>
              <w:fldChar w:fldCharType="end"/>
            </w:r>
          </w:hyperlink>
        </w:p>
        <w:p w14:paraId="0323F5A1" w14:textId="1AC77356" w:rsidR="00722365" w:rsidRPr="00157C75" w:rsidRDefault="00722365">
          <w:pPr>
            <w:pStyle w:val="TOC2"/>
            <w:tabs>
              <w:tab w:val="left" w:pos="960"/>
              <w:tab w:val="right" w:leader="dot" w:pos="10700"/>
            </w:tabs>
            <w:rPr>
              <w:rFonts w:eastAsiaTheme="minorEastAsia" w:cs="Times New Roman"/>
              <w:noProof/>
              <w:kern w:val="2"/>
              <w:szCs w:val="24"/>
              <w14:ligatures w14:val="standardContextual"/>
            </w:rPr>
          </w:pPr>
          <w:hyperlink w:anchor="_Toc184759989" w:history="1">
            <w:r w:rsidRPr="00157C75">
              <w:rPr>
                <w:rStyle w:val="Hyperlink"/>
                <w:rFonts w:cs="Times New Roman"/>
                <w:noProof/>
              </w:rPr>
              <w:t>4.1</w:t>
            </w:r>
            <w:r w:rsidRPr="00157C75">
              <w:rPr>
                <w:rFonts w:eastAsiaTheme="minorEastAsia" w:cs="Times New Roman"/>
                <w:noProof/>
                <w:kern w:val="2"/>
                <w:szCs w:val="24"/>
                <w14:ligatures w14:val="standardContextual"/>
              </w:rPr>
              <w:tab/>
            </w:r>
            <w:r w:rsidRPr="00157C75">
              <w:rPr>
                <w:rStyle w:val="Hyperlink"/>
                <w:rFonts w:cs="Times New Roman"/>
                <w:noProof/>
              </w:rPr>
              <w:t>Các dịch vụ cung cấp</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_Toc184759989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15</w:t>
            </w:r>
            <w:r w:rsidRPr="00157C75">
              <w:rPr>
                <w:rFonts w:cs="Times New Roman"/>
                <w:noProof/>
                <w:webHidden/>
              </w:rPr>
              <w:fldChar w:fldCharType="end"/>
            </w:r>
          </w:hyperlink>
        </w:p>
        <w:p w14:paraId="08E318AD" w14:textId="18139091" w:rsidR="00722365" w:rsidRPr="00157C75" w:rsidRDefault="00722365">
          <w:pPr>
            <w:pStyle w:val="TOC2"/>
            <w:tabs>
              <w:tab w:val="left" w:pos="960"/>
              <w:tab w:val="right" w:leader="dot" w:pos="10700"/>
            </w:tabs>
            <w:rPr>
              <w:rFonts w:eastAsiaTheme="minorEastAsia" w:cs="Times New Roman"/>
              <w:noProof/>
              <w:kern w:val="2"/>
              <w:szCs w:val="24"/>
              <w14:ligatures w14:val="standardContextual"/>
            </w:rPr>
          </w:pPr>
          <w:hyperlink w:anchor="_Toc184760000" w:history="1">
            <w:r w:rsidRPr="00157C75">
              <w:rPr>
                <w:rStyle w:val="Hyperlink"/>
                <w:rFonts w:cs="Times New Roman"/>
                <w:noProof/>
              </w:rPr>
              <w:t>4.2</w:t>
            </w:r>
            <w:r w:rsidRPr="00157C75">
              <w:rPr>
                <w:rFonts w:eastAsiaTheme="minorEastAsia" w:cs="Times New Roman"/>
                <w:noProof/>
                <w:kern w:val="2"/>
                <w:szCs w:val="24"/>
                <w14:ligatures w14:val="standardContextual"/>
              </w:rPr>
              <w:tab/>
            </w:r>
            <w:r w:rsidRPr="00157C75">
              <w:rPr>
                <w:rStyle w:val="Hyperlink"/>
                <w:rFonts w:cs="Times New Roman"/>
                <w:noProof/>
              </w:rPr>
              <w:t>Chi phí cho toàn hệ thống</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_Toc184760000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18</w:t>
            </w:r>
            <w:r w:rsidRPr="00157C75">
              <w:rPr>
                <w:rFonts w:cs="Times New Roman"/>
                <w:noProof/>
                <w:webHidden/>
              </w:rPr>
              <w:fldChar w:fldCharType="end"/>
            </w:r>
          </w:hyperlink>
        </w:p>
        <w:p w14:paraId="0B3649DE" w14:textId="5FB65FBE" w:rsidR="00722365" w:rsidRPr="00157C75" w:rsidRDefault="00722365">
          <w:pPr>
            <w:pStyle w:val="TOC3"/>
            <w:tabs>
              <w:tab w:val="right" w:leader="dot" w:pos="10700"/>
            </w:tabs>
            <w:rPr>
              <w:rFonts w:ascii="Times New Roman" w:hAnsi="Times New Roman" w:cs="Times New Roman"/>
              <w:noProof/>
            </w:rPr>
          </w:pPr>
          <w:hyperlink w:anchor="_Toc184760001" w:history="1">
            <w:r w:rsidRPr="00157C75">
              <w:rPr>
                <w:rStyle w:val="Hyperlink"/>
                <w:rFonts w:ascii="Times New Roman" w:hAnsi="Times New Roman" w:cs="Times New Roman"/>
                <w:noProof/>
              </w:rPr>
              <w:t>4.2.1 Chi phí cho thiết bị</w:t>
            </w:r>
            <w:r w:rsidRPr="00157C75">
              <w:rPr>
                <w:rFonts w:ascii="Times New Roman" w:hAnsi="Times New Roman" w:cs="Times New Roman"/>
                <w:noProof/>
                <w:webHidden/>
              </w:rPr>
              <w:tab/>
            </w:r>
            <w:r w:rsidRPr="00157C75">
              <w:rPr>
                <w:rFonts w:ascii="Times New Roman" w:hAnsi="Times New Roman" w:cs="Times New Roman"/>
                <w:noProof/>
                <w:webHidden/>
              </w:rPr>
              <w:fldChar w:fldCharType="begin"/>
            </w:r>
            <w:r w:rsidRPr="00157C75">
              <w:rPr>
                <w:rFonts w:ascii="Times New Roman" w:hAnsi="Times New Roman" w:cs="Times New Roman"/>
                <w:noProof/>
                <w:webHidden/>
              </w:rPr>
              <w:instrText xml:space="preserve"> PAGEREF _Toc184760001 \h </w:instrText>
            </w:r>
            <w:r w:rsidRPr="00157C75">
              <w:rPr>
                <w:rFonts w:ascii="Times New Roman" w:hAnsi="Times New Roman" w:cs="Times New Roman"/>
                <w:noProof/>
                <w:webHidden/>
              </w:rPr>
            </w:r>
            <w:r w:rsidRPr="00157C75">
              <w:rPr>
                <w:rFonts w:ascii="Times New Roman" w:hAnsi="Times New Roman" w:cs="Times New Roman"/>
                <w:noProof/>
                <w:webHidden/>
              </w:rPr>
              <w:fldChar w:fldCharType="separate"/>
            </w:r>
            <w:r w:rsidRPr="00157C75">
              <w:rPr>
                <w:rFonts w:ascii="Times New Roman" w:hAnsi="Times New Roman" w:cs="Times New Roman"/>
                <w:noProof/>
                <w:webHidden/>
              </w:rPr>
              <w:t>18</w:t>
            </w:r>
            <w:r w:rsidRPr="00157C75">
              <w:rPr>
                <w:rFonts w:ascii="Times New Roman" w:hAnsi="Times New Roman" w:cs="Times New Roman"/>
                <w:noProof/>
                <w:webHidden/>
              </w:rPr>
              <w:fldChar w:fldCharType="end"/>
            </w:r>
          </w:hyperlink>
        </w:p>
        <w:p w14:paraId="3CBC72C9" w14:textId="2DBBD3AE" w:rsidR="00722365" w:rsidRPr="00157C75" w:rsidRDefault="00722365">
          <w:pPr>
            <w:pStyle w:val="TOC3"/>
            <w:tabs>
              <w:tab w:val="right" w:leader="dot" w:pos="10700"/>
            </w:tabs>
            <w:rPr>
              <w:rFonts w:ascii="Times New Roman" w:hAnsi="Times New Roman" w:cs="Times New Roman"/>
              <w:noProof/>
            </w:rPr>
          </w:pPr>
          <w:hyperlink w:anchor="_Toc184760002" w:history="1">
            <w:r w:rsidRPr="00157C75">
              <w:rPr>
                <w:rStyle w:val="Hyperlink"/>
                <w:rFonts w:ascii="Times New Roman" w:hAnsi="Times New Roman" w:cs="Times New Roman"/>
                <w:noProof/>
              </w:rPr>
              <w:t>4.2.2  Chi phí cho dịch vụ:</w:t>
            </w:r>
            <w:r w:rsidRPr="00157C75">
              <w:rPr>
                <w:rFonts w:ascii="Times New Roman" w:hAnsi="Times New Roman" w:cs="Times New Roman"/>
                <w:noProof/>
                <w:webHidden/>
              </w:rPr>
              <w:tab/>
            </w:r>
            <w:r w:rsidRPr="00157C75">
              <w:rPr>
                <w:rFonts w:ascii="Times New Roman" w:hAnsi="Times New Roman" w:cs="Times New Roman"/>
                <w:noProof/>
                <w:webHidden/>
              </w:rPr>
              <w:fldChar w:fldCharType="begin"/>
            </w:r>
            <w:r w:rsidRPr="00157C75">
              <w:rPr>
                <w:rFonts w:ascii="Times New Roman" w:hAnsi="Times New Roman" w:cs="Times New Roman"/>
                <w:noProof/>
                <w:webHidden/>
              </w:rPr>
              <w:instrText xml:space="preserve"> PAGEREF _Toc184760002 \h </w:instrText>
            </w:r>
            <w:r w:rsidRPr="00157C75">
              <w:rPr>
                <w:rFonts w:ascii="Times New Roman" w:hAnsi="Times New Roman" w:cs="Times New Roman"/>
                <w:noProof/>
                <w:webHidden/>
              </w:rPr>
            </w:r>
            <w:r w:rsidRPr="00157C75">
              <w:rPr>
                <w:rFonts w:ascii="Times New Roman" w:hAnsi="Times New Roman" w:cs="Times New Roman"/>
                <w:noProof/>
                <w:webHidden/>
              </w:rPr>
              <w:fldChar w:fldCharType="separate"/>
            </w:r>
            <w:r w:rsidRPr="00157C75">
              <w:rPr>
                <w:rFonts w:ascii="Times New Roman" w:hAnsi="Times New Roman" w:cs="Times New Roman"/>
                <w:noProof/>
                <w:webHidden/>
              </w:rPr>
              <w:t>18</w:t>
            </w:r>
            <w:r w:rsidRPr="00157C75">
              <w:rPr>
                <w:rFonts w:ascii="Times New Roman" w:hAnsi="Times New Roman" w:cs="Times New Roman"/>
                <w:noProof/>
                <w:webHidden/>
              </w:rPr>
              <w:fldChar w:fldCharType="end"/>
            </w:r>
          </w:hyperlink>
        </w:p>
        <w:p w14:paraId="248C5825" w14:textId="5BBADE4F" w:rsidR="00722365" w:rsidRPr="00157C75" w:rsidRDefault="00722365">
          <w:pPr>
            <w:pStyle w:val="TOC1"/>
            <w:tabs>
              <w:tab w:val="left" w:pos="480"/>
              <w:tab w:val="right" w:leader="dot" w:pos="10700"/>
            </w:tabs>
            <w:rPr>
              <w:rFonts w:eastAsiaTheme="minorEastAsia" w:cs="Times New Roman"/>
              <w:noProof/>
              <w:kern w:val="2"/>
              <w:szCs w:val="24"/>
              <w14:ligatures w14:val="standardContextual"/>
            </w:rPr>
          </w:pPr>
          <w:hyperlink w:anchor="_Toc184760003" w:history="1">
            <w:r w:rsidRPr="00157C75">
              <w:rPr>
                <w:rStyle w:val="Hyperlink"/>
                <w:rFonts w:cs="Times New Roman"/>
                <w:noProof/>
              </w:rPr>
              <w:t>5.</w:t>
            </w:r>
            <w:r w:rsidRPr="00157C75">
              <w:rPr>
                <w:rFonts w:eastAsiaTheme="minorEastAsia" w:cs="Times New Roman"/>
                <w:noProof/>
                <w:kern w:val="2"/>
                <w:szCs w:val="24"/>
                <w14:ligatures w14:val="standardContextual"/>
              </w:rPr>
              <w:tab/>
            </w:r>
            <w:r w:rsidRPr="00157C75">
              <w:rPr>
                <w:rStyle w:val="Hyperlink"/>
                <w:rFonts w:cs="Times New Roman"/>
                <w:noProof/>
              </w:rPr>
              <w:t>Kết luận</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_Toc184760003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19</w:t>
            </w:r>
            <w:r w:rsidRPr="00157C75">
              <w:rPr>
                <w:rFonts w:cs="Times New Roman"/>
                <w:noProof/>
                <w:webHidden/>
              </w:rPr>
              <w:fldChar w:fldCharType="end"/>
            </w:r>
          </w:hyperlink>
        </w:p>
        <w:p w14:paraId="371E5617" w14:textId="62323759" w:rsidR="00722365" w:rsidRPr="00157C75" w:rsidRDefault="00722365">
          <w:pPr>
            <w:pStyle w:val="TOC1"/>
            <w:tabs>
              <w:tab w:val="left" w:pos="480"/>
              <w:tab w:val="right" w:leader="dot" w:pos="10700"/>
            </w:tabs>
            <w:rPr>
              <w:rFonts w:eastAsiaTheme="minorEastAsia" w:cs="Times New Roman"/>
              <w:noProof/>
              <w:kern w:val="2"/>
              <w:szCs w:val="24"/>
              <w14:ligatures w14:val="standardContextual"/>
            </w:rPr>
          </w:pPr>
          <w:hyperlink w:anchor="_Toc184760004" w:history="1">
            <w:r w:rsidRPr="00157C75">
              <w:rPr>
                <w:rStyle w:val="Hyperlink"/>
                <w:rFonts w:cs="Times New Roman"/>
                <w:noProof/>
              </w:rPr>
              <w:t>6.</w:t>
            </w:r>
            <w:r w:rsidRPr="00157C75">
              <w:rPr>
                <w:rFonts w:eastAsiaTheme="minorEastAsia" w:cs="Times New Roman"/>
                <w:noProof/>
                <w:kern w:val="2"/>
                <w:szCs w:val="24"/>
                <w14:ligatures w14:val="standardContextual"/>
              </w:rPr>
              <w:tab/>
            </w:r>
            <w:r w:rsidRPr="00157C75">
              <w:rPr>
                <w:rStyle w:val="Hyperlink"/>
                <w:rFonts w:cs="Times New Roman"/>
                <w:noProof/>
              </w:rPr>
              <w:t>Các nguồn tài liệu tham khảo</w:t>
            </w:r>
            <w:r w:rsidRPr="00157C75">
              <w:rPr>
                <w:rFonts w:cs="Times New Roman"/>
                <w:noProof/>
                <w:webHidden/>
              </w:rPr>
              <w:tab/>
            </w:r>
            <w:r w:rsidRPr="00157C75">
              <w:rPr>
                <w:rFonts w:cs="Times New Roman"/>
                <w:noProof/>
                <w:webHidden/>
              </w:rPr>
              <w:fldChar w:fldCharType="begin"/>
            </w:r>
            <w:r w:rsidRPr="00157C75">
              <w:rPr>
                <w:rFonts w:cs="Times New Roman"/>
                <w:noProof/>
                <w:webHidden/>
              </w:rPr>
              <w:instrText xml:space="preserve"> PAGEREF _Toc184760004 \h </w:instrText>
            </w:r>
            <w:r w:rsidRPr="00157C75">
              <w:rPr>
                <w:rFonts w:cs="Times New Roman"/>
                <w:noProof/>
                <w:webHidden/>
              </w:rPr>
            </w:r>
            <w:r w:rsidRPr="00157C75">
              <w:rPr>
                <w:rFonts w:cs="Times New Roman"/>
                <w:noProof/>
                <w:webHidden/>
              </w:rPr>
              <w:fldChar w:fldCharType="separate"/>
            </w:r>
            <w:r w:rsidRPr="00157C75">
              <w:rPr>
                <w:rFonts w:cs="Times New Roman"/>
                <w:noProof/>
                <w:webHidden/>
              </w:rPr>
              <w:t>19</w:t>
            </w:r>
            <w:r w:rsidRPr="00157C75">
              <w:rPr>
                <w:rFonts w:cs="Times New Roman"/>
                <w:noProof/>
                <w:webHidden/>
              </w:rPr>
              <w:fldChar w:fldCharType="end"/>
            </w:r>
          </w:hyperlink>
        </w:p>
        <w:p w14:paraId="31FADCA7" w14:textId="21D9713F" w:rsidR="00503EB4" w:rsidRDefault="00503EB4">
          <w:r w:rsidRPr="00157C75">
            <w:rPr>
              <w:rFonts w:cs="Times New Roman"/>
              <w:b/>
              <w:bCs/>
              <w:noProof/>
            </w:rPr>
            <w:fldChar w:fldCharType="end"/>
          </w:r>
        </w:p>
      </w:sdtContent>
    </w:sdt>
    <w:p w14:paraId="69A691B3" w14:textId="06988EFE" w:rsidR="007A29CD" w:rsidRDefault="00503EB4" w:rsidP="007A29CD">
      <w:pPr>
        <w:rPr>
          <w:noProof/>
        </w:rPr>
      </w:pPr>
      <w:r>
        <w:rPr>
          <w:noProof/>
        </w:rPr>
        <w:br w:type="page"/>
      </w:r>
    </w:p>
    <w:p w14:paraId="43CE4795" w14:textId="77777777" w:rsidR="00503EB4" w:rsidRPr="00503EB4" w:rsidRDefault="00503EB4" w:rsidP="007A29CD">
      <w:pPr>
        <w:rPr>
          <w:noProof/>
        </w:rPr>
      </w:pPr>
    </w:p>
    <w:p w14:paraId="60ADB651" w14:textId="0E545FFD" w:rsidR="009F4EF7" w:rsidRPr="00722365" w:rsidRDefault="00914955" w:rsidP="00420B29">
      <w:pPr>
        <w:pStyle w:val="Heading1"/>
        <w:rPr>
          <w:sz w:val="26"/>
          <w:szCs w:val="26"/>
        </w:rPr>
      </w:pPr>
      <w:bookmarkStart w:id="0" w:name="_Toc184482148"/>
      <w:bookmarkStart w:id="1" w:name="_Toc184759968"/>
      <w:r w:rsidRPr="00722365">
        <w:rPr>
          <w:sz w:val="26"/>
          <w:szCs w:val="26"/>
        </w:rPr>
        <w:t>Giới thiệu tổng quan</w:t>
      </w:r>
      <w:bookmarkEnd w:id="0"/>
      <w:bookmarkEnd w:id="1"/>
    </w:p>
    <w:p w14:paraId="0517DD21" w14:textId="525BE4FD" w:rsidR="001F1884" w:rsidRPr="0003007C" w:rsidRDefault="008A497E" w:rsidP="00230B47">
      <w:pPr>
        <w:spacing w:line="276" w:lineRule="auto"/>
        <w:ind w:left="567"/>
        <w:rPr>
          <w:rFonts w:cs="Times New Roman"/>
          <w:szCs w:val="24"/>
        </w:rPr>
      </w:pPr>
      <w:r w:rsidRPr="0003007C">
        <w:rPr>
          <w:rFonts w:cs="Times New Roman"/>
          <w:szCs w:val="24"/>
        </w:rPr>
        <w:t xml:space="preserve">Báo cáo này nhằm mục đích trình bày kế hoạch thiết kế hệ thống mạng cho Công ty Outsource O-UIT, với yêu cầu xây dựng một hạ tầng mạng hiệu quả và bảo mật cho trụ sở chính tại Thủ Đức và chi nhánh tại Quận 3. </w:t>
      </w:r>
      <w:r w:rsidR="008573CC" w:rsidRPr="0003007C">
        <w:rPr>
          <w:rFonts w:cs="Times New Roman"/>
          <w:szCs w:val="24"/>
        </w:rPr>
        <w:t>Thiết kế mạng là một yếu tố quan trọng trong việc đảm bảo sự hoạt động hiệu quả của một tổ chức. Một hệ thống mạng tốt không chỉ giúp tăng cường giao tiếp giữa các phòng ban mà còn bảo vệ thông tin nhạy cảm và tối ưu hóa hiệu suất làm việc.</w:t>
      </w:r>
      <w:r w:rsidR="009C34ED" w:rsidRPr="0003007C">
        <w:rPr>
          <w:rFonts w:cs="Times New Roman"/>
          <w:szCs w:val="24"/>
        </w:rPr>
        <w:t xml:space="preserve"> </w:t>
      </w:r>
      <w:r w:rsidRPr="0003007C">
        <w:rPr>
          <w:rFonts w:cs="Times New Roman"/>
          <w:szCs w:val="24"/>
        </w:rPr>
        <w:t>Đ</w:t>
      </w:r>
      <w:r w:rsidR="00D37FAB" w:rsidRPr="0003007C">
        <w:rPr>
          <w:rFonts w:cs="Times New Roman"/>
          <w:szCs w:val="24"/>
        </w:rPr>
        <w:t>ồ</w:t>
      </w:r>
      <w:r w:rsidRPr="0003007C">
        <w:rPr>
          <w:rFonts w:cs="Times New Roman"/>
          <w:szCs w:val="24"/>
        </w:rPr>
        <w:t xml:space="preserve"> án sẽ phân tích nhu cầu của công ty, xác định các thiết bị và công nghệ cần thiết, đồng thời đề xuất giải pháp mạng tối ưu. </w:t>
      </w:r>
    </w:p>
    <w:p w14:paraId="51E00C01" w14:textId="19E7DCA5" w:rsidR="001F1884" w:rsidRPr="00722365" w:rsidRDefault="001F1884" w:rsidP="00420B29">
      <w:pPr>
        <w:pStyle w:val="Heading1"/>
        <w:rPr>
          <w:sz w:val="26"/>
          <w:szCs w:val="26"/>
        </w:rPr>
      </w:pPr>
      <w:bookmarkStart w:id="2" w:name="_Toc184482149"/>
      <w:bookmarkStart w:id="3" w:name="_Toc184759969"/>
      <w:r w:rsidRPr="00722365">
        <w:rPr>
          <w:sz w:val="26"/>
          <w:szCs w:val="26"/>
        </w:rPr>
        <w:t>Các thông tin cơ bản về đề tài</w:t>
      </w:r>
      <w:bookmarkEnd w:id="2"/>
      <w:bookmarkEnd w:id="3"/>
    </w:p>
    <w:p w14:paraId="5C7FF138" w14:textId="6C672385" w:rsidR="00584B78" w:rsidRPr="0005556F" w:rsidRDefault="00ED1A88" w:rsidP="005E1853">
      <w:pPr>
        <w:pStyle w:val="Heading2"/>
        <w:numPr>
          <w:ilvl w:val="1"/>
          <w:numId w:val="3"/>
        </w:numPr>
        <w:spacing w:line="276" w:lineRule="auto"/>
        <w:rPr>
          <w:rFonts w:cs="Times New Roman"/>
          <w:sz w:val="26"/>
        </w:rPr>
      </w:pPr>
      <w:r w:rsidRPr="0005556F">
        <w:rPr>
          <w:rFonts w:cs="Times New Roman"/>
          <w:sz w:val="26"/>
        </w:rPr>
        <w:t xml:space="preserve"> </w:t>
      </w:r>
      <w:bookmarkStart w:id="4" w:name="_Toc184482150"/>
      <w:bookmarkStart w:id="5" w:name="_Toc184759970"/>
      <w:r w:rsidR="00184DCC" w:rsidRPr="0005556F">
        <w:rPr>
          <w:rFonts w:cs="Times New Roman"/>
          <w:sz w:val="26"/>
        </w:rPr>
        <w:t>Yêu cầu của khác hàng</w:t>
      </w:r>
      <w:bookmarkEnd w:id="4"/>
      <w:bookmarkEnd w:id="5"/>
    </w:p>
    <w:p w14:paraId="24B1F82C" w14:textId="773DC35D" w:rsidR="00D56C90" w:rsidRPr="0003007C" w:rsidRDefault="004B78B8" w:rsidP="00230B47">
      <w:pPr>
        <w:spacing w:line="276" w:lineRule="auto"/>
        <w:ind w:left="567"/>
        <w:rPr>
          <w:rFonts w:cs="Times New Roman"/>
          <w:szCs w:val="24"/>
        </w:rPr>
      </w:pPr>
      <w:r w:rsidRPr="0003007C">
        <w:rPr>
          <w:rFonts w:cs="Times New Roman"/>
          <w:szCs w:val="24"/>
        </w:rPr>
        <w:t>Công ty Outsource O-UIT yêu cầu thiết kế một hệ thống mạng với các yếu tố sau:</w:t>
      </w:r>
    </w:p>
    <w:p w14:paraId="2969FF34" w14:textId="77777777" w:rsidR="00233E68" w:rsidRPr="0003007C" w:rsidRDefault="00233E68" w:rsidP="00230B47">
      <w:pPr>
        <w:spacing w:line="276" w:lineRule="auto"/>
        <w:ind w:left="567"/>
        <w:rPr>
          <w:rFonts w:cs="Times New Roman"/>
          <w:szCs w:val="24"/>
        </w:rPr>
      </w:pPr>
      <w:r w:rsidRPr="0003007C">
        <w:rPr>
          <w:rFonts w:cs="Times New Roman"/>
          <w:b/>
          <w:szCs w:val="24"/>
        </w:rPr>
        <w:t>Mạng có 2 địa điểm</w:t>
      </w:r>
      <w:r w:rsidRPr="0003007C">
        <w:rPr>
          <w:rFonts w:cs="Times New Roman"/>
          <w:szCs w:val="24"/>
        </w:rPr>
        <w:t>: Trụ sở chính và chi nhánh. Việc kết nối giữa hai địa điểm này là rất quan trọng để đảm bảo sự liên lạc và chia sẻ thông tin hiệu quả.</w:t>
      </w:r>
    </w:p>
    <w:p w14:paraId="62704747" w14:textId="77777777" w:rsidR="00233E68" w:rsidRPr="0003007C" w:rsidRDefault="00233E68" w:rsidP="00230B47">
      <w:pPr>
        <w:spacing w:line="276" w:lineRule="auto"/>
        <w:ind w:left="567"/>
        <w:rPr>
          <w:rFonts w:cs="Times New Roman"/>
          <w:szCs w:val="24"/>
        </w:rPr>
      </w:pPr>
      <w:r w:rsidRPr="0003007C">
        <w:rPr>
          <w:rFonts w:cs="Times New Roman"/>
          <w:b/>
          <w:szCs w:val="24"/>
        </w:rPr>
        <w:t>Hệ thống mạng hỗ trợ các phòng ban khác nhau</w:t>
      </w:r>
      <w:r w:rsidRPr="0003007C">
        <w:rPr>
          <w:rFonts w:cs="Times New Roman"/>
          <w:szCs w:val="24"/>
        </w:rPr>
        <w:t>: Mỗi phòng ban cần một VLAN riêng để dễ dàng quản lý và phân tách lưu lượng mạng. Điều này không chỉ giúp quản lý mạng dễ dàng hơn mà còn tăng cường bảo mật, vì mỗi phòng ban sẽ hoạt động trong một không gian mạng riêng biệt.</w:t>
      </w:r>
    </w:p>
    <w:p w14:paraId="086B6363" w14:textId="77777777" w:rsidR="00233E68" w:rsidRPr="0003007C" w:rsidRDefault="00233E68" w:rsidP="00230B47">
      <w:pPr>
        <w:spacing w:line="276" w:lineRule="auto"/>
        <w:ind w:left="567"/>
        <w:rPr>
          <w:rFonts w:cs="Times New Roman"/>
          <w:szCs w:val="24"/>
        </w:rPr>
      </w:pPr>
      <w:r w:rsidRPr="0003007C">
        <w:rPr>
          <w:rFonts w:cs="Times New Roman"/>
          <w:b/>
          <w:szCs w:val="24"/>
        </w:rPr>
        <w:t>Kết nối qua VPN site-to-site</w:t>
      </w:r>
      <w:r w:rsidRPr="0003007C">
        <w:rPr>
          <w:rFonts w:cs="Times New Roman"/>
          <w:szCs w:val="24"/>
        </w:rPr>
        <w:t>: Để đảm bảo bảo mật cho dữ liệu khi truyền qua Internet, công ty yêu cầu thiết lập một kết nối VPN giữa trụ sở chính và chi nhánh. Điều này sẽ bảo vệ thông tin nhạy cảm khỏi các mối đe dọa bên ngoài.</w:t>
      </w:r>
    </w:p>
    <w:p w14:paraId="1AD0725B" w14:textId="77777777" w:rsidR="00233E68" w:rsidRPr="0003007C" w:rsidRDefault="00233E68" w:rsidP="00230B47">
      <w:pPr>
        <w:spacing w:line="276" w:lineRule="auto"/>
        <w:ind w:left="567"/>
        <w:rPr>
          <w:rFonts w:cs="Times New Roman"/>
          <w:szCs w:val="24"/>
        </w:rPr>
      </w:pPr>
      <w:r w:rsidRPr="0003007C">
        <w:rPr>
          <w:rFonts w:cs="Times New Roman"/>
          <w:b/>
          <w:szCs w:val="24"/>
        </w:rPr>
        <w:t>Tính sẵn sàng cao</w:t>
      </w:r>
      <w:r w:rsidRPr="0003007C">
        <w:rPr>
          <w:rFonts w:cs="Times New Roman"/>
          <w:szCs w:val="24"/>
        </w:rPr>
        <w:t>: Công ty mong muốn sử dụng các giải pháp dự phòng như HSRP (Hot Standby Router Protocol) để đảm bảo rằng không có điểm thất bại đơn lẻ trong mạng. Điều này rất quan trọng trong môi trường làm việc hiện đại, nơi mà thời gian chết có thể gây ra thiệt hại lớn.</w:t>
      </w:r>
    </w:p>
    <w:p w14:paraId="49BFD909" w14:textId="77777777" w:rsidR="00233E68" w:rsidRPr="0003007C" w:rsidRDefault="00233E68" w:rsidP="00230B47">
      <w:pPr>
        <w:spacing w:line="276" w:lineRule="auto"/>
        <w:ind w:left="567"/>
        <w:rPr>
          <w:rFonts w:cs="Times New Roman"/>
          <w:szCs w:val="24"/>
        </w:rPr>
      </w:pPr>
      <w:r w:rsidRPr="0003007C">
        <w:rPr>
          <w:rFonts w:cs="Times New Roman"/>
          <w:b/>
          <w:szCs w:val="24"/>
        </w:rPr>
        <w:t>Khả năng mở rộng</w:t>
      </w:r>
      <w:r w:rsidRPr="0003007C">
        <w:rPr>
          <w:rFonts w:cs="Times New Roman"/>
          <w:szCs w:val="24"/>
        </w:rPr>
        <w:t>: Hệ thống mạng phải có thể dễ dàng mở rộng trong tương lai khi có nhu cầu tăng trưởng. Việc thiết kế một hệ thống có khả năng mở rộng sẽ giúp công ty tiết kiệm chi phí và thời gian trong việc nâng cấp hệ thống.</w:t>
      </w:r>
    </w:p>
    <w:p w14:paraId="0DA5AE8C" w14:textId="428AAF95" w:rsidR="00D56C90" w:rsidRPr="0003007C" w:rsidRDefault="00233E68" w:rsidP="00230B47">
      <w:pPr>
        <w:spacing w:line="276" w:lineRule="auto"/>
        <w:ind w:left="567"/>
        <w:rPr>
          <w:rFonts w:cs="Times New Roman"/>
          <w:szCs w:val="24"/>
        </w:rPr>
      </w:pPr>
      <w:r w:rsidRPr="0003007C">
        <w:rPr>
          <w:rFonts w:cs="Times New Roman"/>
          <w:b/>
          <w:szCs w:val="24"/>
        </w:rPr>
        <w:t>Bảo mật</w:t>
      </w:r>
      <w:r w:rsidRPr="0003007C">
        <w:rPr>
          <w:rFonts w:cs="Times New Roman"/>
          <w:szCs w:val="24"/>
        </w:rPr>
        <w:t>: Mạng phải bảo vệ thông tin nhạy cảm và chỉ cho phép truy cập hợp lệ vào các tài nguyên mạng. Việc triển khai các chính sách bảo mật như Access Control Lists (ACL) sẽ là cần thiết để hạn chế truy cập giữa các VLAN không cần thiết.</w:t>
      </w:r>
    </w:p>
    <w:p w14:paraId="0A762EA1" w14:textId="7B1B966F" w:rsidR="00B80DC2" w:rsidRPr="0005556F" w:rsidRDefault="00ED1A88" w:rsidP="005E1853">
      <w:pPr>
        <w:pStyle w:val="Heading2"/>
        <w:numPr>
          <w:ilvl w:val="1"/>
          <w:numId w:val="3"/>
        </w:numPr>
        <w:spacing w:line="276" w:lineRule="auto"/>
        <w:rPr>
          <w:rFonts w:cs="Times New Roman"/>
          <w:sz w:val="26"/>
        </w:rPr>
      </w:pPr>
      <w:r w:rsidRPr="0005556F">
        <w:rPr>
          <w:rFonts w:cs="Times New Roman"/>
          <w:sz w:val="26"/>
        </w:rPr>
        <w:t xml:space="preserve"> </w:t>
      </w:r>
      <w:bookmarkStart w:id="6" w:name="_Toc184482151"/>
      <w:bookmarkStart w:id="7" w:name="_Toc184759971"/>
      <w:r w:rsidR="00220245" w:rsidRPr="0005556F">
        <w:rPr>
          <w:rFonts w:cs="Times New Roman"/>
          <w:sz w:val="26"/>
        </w:rPr>
        <w:t>G</w:t>
      </w:r>
      <w:r w:rsidR="00584B78" w:rsidRPr="0005556F">
        <w:rPr>
          <w:rFonts w:cs="Times New Roman"/>
          <w:sz w:val="26"/>
        </w:rPr>
        <w:t>iải quyết</w:t>
      </w:r>
      <w:r w:rsidR="00220245" w:rsidRPr="0005556F">
        <w:rPr>
          <w:rFonts w:cs="Times New Roman"/>
          <w:sz w:val="26"/>
        </w:rPr>
        <w:t xml:space="preserve"> các yêu cầu</w:t>
      </w:r>
      <w:bookmarkEnd w:id="6"/>
      <w:bookmarkEnd w:id="7"/>
    </w:p>
    <w:p w14:paraId="02A72DEB" w14:textId="098C341B" w:rsidR="00584B78" w:rsidRPr="00E12FAE" w:rsidRDefault="00584B78" w:rsidP="005E1853">
      <w:pPr>
        <w:pStyle w:val="Heading3"/>
        <w:numPr>
          <w:ilvl w:val="2"/>
          <w:numId w:val="3"/>
        </w:numPr>
        <w:spacing w:line="276" w:lineRule="auto"/>
        <w:rPr>
          <w:b w:val="0"/>
        </w:rPr>
      </w:pPr>
      <w:bookmarkStart w:id="8" w:name="_Toc184759576"/>
      <w:bookmarkStart w:id="9" w:name="_Toc184759804"/>
      <w:bookmarkStart w:id="10" w:name="_Toc184759972"/>
      <w:r w:rsidRPr="00E12FAE">
        <w:t>Phân chia mạng thành các VLAN</w:t>
      </w:r>
      <w:bookmarkEnd w:id="8"/>
      <w:bookmarkEnd w:id="9"/>
      <w:bookmarkEnd w:id="10"/>
    </w:p>
    <w:p w14:paraId="14481E61" w14:textId="773C6F9B" w:rsidR="002178ED" w:rsidRPr="0003007C" w:rsidRDefault="002178ED" w:rsidP="005E1853">
      <w:pPr>
        <w:pStyle w:val="ListParagraph"/>
        <w:numPr>
          <w:ilvl w:val="0"/>
          <w:numId w:val="7"/>
        </w:numPr>
        <w:spacing w:line="276" w:lineRule="auto"/>
        <w:rPr>
          <w:rFonts w:cs="Times New Roman"/>
          <w:szCs w:val="24"/>
        </w:rPr>
      </w:pPr>
      <w:r w:rsidRPr="0003007C">
        <w:rPr>
          <w:rFonts w:cs="Times New Roman"/>
          <w:szCs w:val="24"/>
        </w:rPr>
        <w:t>Tại Trụ sở Chính:</w:t>
      </w:r>
    </w:p>
    <w:p w14:paraId="2DC23C1E" w14:textId="22BACFF8" w:rsidR="002178ED" w:rsidRPr="0003007C" w:rsidRDefault="002178ED" w:rsidP="00230B47">
      <w:pPr>
        <w:spacing w:line="276" w:lineRule="auto"/>
        <w:ind w:left="567"/>
        <w:rPr>
          <w:rFonts w:cs="Times New Roman"/>
          <w:szCs w:val="24"/>
        </w:rPr>
      </w:pPr>
      <w:r w:rsidRPr="0003007C">
        <w:rPr>
          <w:rFonts w:cs="Times New Roman"/>
          <w:szCs w:val="24"/>
        </w:rPr>
        <w:t>VLAN 30: Developer: Nhóm phát triển phần mềm, chịu trách nhiệm thiết kế và lập trình ứng dụng.</w:t>
      </w:r>
    </w:p>
    <w:p w14:paraId="0F890C50" w14:textId="04429A91" w:rsidR="002178ED" w:rsidRPr="0003007C" w:rsidRDefault="002178ED" w:rsidP="00230B47">
      <w:pPr>
        <w:spacing w:line="276" w:lineRule="auto"/>
        <w:ind w:left="567"/>
        <w:rPr>
          <w:rFonts w:cs="Times New Roman"/>
          <w:szCs w:val="24"/>
        </w:rPr>
      </w:pPr>
      <w:r w:rsidRPr="0003007C">
        <w:rPr>
          <w:rFonts w:cs="Times New Roman"/>
          <w:szCs w:val="24"/>
        </w:rPr>
        <w:t>VLAN 40: Tester: Nhóm kiểm thử, đảm bảo chất lượng sản phẩm trước khi ra mắt.</w:t>
      </w:r>
    </w:p>
    <w:p w14:paraId="17AA227F" w14:textId="7E2D3B18" w:rsidR="002178ED" w:rsidRPr="0003007C" w:rsidRDefault="002178ED" w:rsidP="00230B47">
      <w:pPr>
        <w:spacing w:line="276" w:lineRule="auto"/>
        <w:ind w:left="567"/>
        <w:rPr>
          <w:rFonts w:cs="Times New Roman"/>
          <w:szCs w:val="24"/>
        </w:rPr>
      </w:pPr>
      <w:r w:rsidRPr="0003007C">
        <w:rPr>
          <w:rFonts w:cs="Times New Roman"/>
          <w:szCs w:val="24"/>
        </w:rPr>
        <w:t>VLAN 50: IT Manager: Quản lý công nghệ thông tin, giám sát hoạt động của hệ thống mạng.</w:t>
      </w:r>
    </w:p>
    <w:p w14:paraId="74FA15E9" w14:textId="605E4B8D" w:rsidR="002178ED" w:rsidRPr="0003007C" w:rsidRDefault="002178ED" w:rsidP="00230B47">
      <w:pPr>
        <w:spacing w:line="276" w:lineRule="auto"/>
        <w:ind w:left="567"/>
        <w:rPr>
          <w:rFonts w:cs="Times New Roman"/>
          <w:szCs w:val="24"/>
        </w:rPr>
      </w:pPr>
      <w:r w:rsidRPr="0003007C">
        <w:rPr>
          <w:rFonts w:cs="Times New Roman"/>
          <w:szCs w:val="24"/>
        </w:rPr>
        <w:t>VLAN 60: Technical Manager: Quản lý kỹ thuật, hỗ trợ các vấn đề liên quan đến công nghệ.</w:t>
      </w:r>
    </w:p>
    <w:p w14:paraId="39277931" w14:textId="4013D256" w:rsidR="002178ED" w:rsidRPr="0003007C" w:rsidRDefault="002178ED" w:rsidP="00230B47">
      <w:pPr>
        <w:spacing w:line="276" w:lineRule="auto"/>
        <w:ind w:left="567"/>
        <w:rPr>
          <w:rFonts w:cs="Times New Roman"/>
          <w:szCs w:val="24"/>
        </w:rPr>
      </w:pPr>
      <w:r w:rsidRPr="0003007C">
        <w:rPr>
          <w:rFonts w:cs="Times New Roman"/>
          <w:szCs w:val="24"/>
        </w:rPr>
        <w:lastRenderedPageBreak/>
        <w:t>VLAN 70: Project Manager: Quản lý dự án, điều phối các hoạt động liên quan đến dự án.</w:t>
      </w:r>
    </w:p>
    <w:p w14:paraId="3A6115DB" w14:textId="63AFF235" w:rsidR="002178ED" w:rsidRPr="0003007C" w:rsidRDefault="002178ED" w:rsidP="00230B47">
      <w:pPr>
        <w:spacing w:line="276" w:lineRule="auto"/>
        <w:ind w:left="567"/>
        <w:rPr>
          <w:rFonts w:cs="Times New Roman"/>
          <w:szCs w:val="24"/>
        </w:rPr>
      </w:pPr>
      <w:r w:rsidRPr="0003007C">
        <w:rPr>
          <w:rFonts w:cs="Times New Roman"/>
          <w:szCs w:val="24"/>
        </w:rPr>
        <w:t>VLAN 80: HR: Bộ phận nhân sự, quản lý thông tin nhân viên và các vấn đề liên quan đến nhân sự.</w:t>
      </w:r>
    </w:p>
    <w:p w14:paraId="39905038" w14:textId="41B73E12" w:rsidR="002178ED" w:rsidRPr="0003007C" w:rsidRDefault="002178ED" w:rsidP="00230B47">
      <w:pPr>
        <w:spacing w:line="276" w:lineRule="auto"/>
        <w:ind w:left="567"/>
        <w:rPr>
          <w:rFonts w:cs="Times New Roman"/>
          <w:szCs w:val="24"/>
        </w:rPr>
      </w:pPr>
      <w:r w:rsidRPr="0003007C">
        <w:rPr>
          <w:rFonts w:cs="Times New Roman"/>
          <w:szCs w:val="24"/>
        </w:rPr>
        <w:t>VLAN 90: Business Analyst: Phân tích kinh doanh, hỗ trợ các quyết định chiến lược.</w:t>
      </w:r>
    </w:p>
    <w:p w14:paraId="70625021" w14:textId="5D9CE030" w:rsidR="002178ED" w:rsidRPr="0003007C" w:rsidRDefault="002178ED" w:rsidP="00230B47">
      <w:pPr>
        <w:spacing w:line="276" w:lineRule="auto"/>
        <w:ind w:left="567"/>
        <w:rPr>
          <w:rFonts w:cs="Times New Roman"/>
          <w:szCs w:val="24"/>
        </w:rPr>
      </w:pPr>
      <w:r w:rsidRPr="0003007C">
        <w:rPr>
          <w:rFonts w:cs="Times New Roman"/>
          <w:szCs w:val="24"/>
        </w:rPr>
        <w:t>VLAN 100: CEO: Giám đốc điều hành, quản lý toàn bộ hoạt động của công ty.</w:t>
      </w:r>
    </w:p>
    <w:p w14:paraId="06A8EF63" w14:textId="24DD465D" w:rsidR="002178ED" w:rsidRPr="0003007C" w:rsidRDefault="002178ED" w:rsidP="00230B47">
      <w:pPr>
        <w:spacing w:line="276" w:lineRule="auto"/>
        <w:ind w:left="567"/>
        <w:rPr>
          <w:rFonts w:cs="Times New Roman"/>
          <w:szCs w:val="24"/>
        </w:rPr>
      </w:pPr>
      <w:r w:rsidRPr="0003007C">
        <w:rPr>
          <w:rFonts w:cs="Times New Roman"/>
          <w:szCs w:val="24"/>
        </w:rPr>
        <w:t>VLAN 110: Data Center: Trung tâm dữ liệu, nơi lưu trữ và quản lý thông tin quan trọng của công ty.</w:t>
      </w:r>
    </w:p>
    <w:p w14:paraId="19F463F0" w14:textId="0DCAD416" w:rsidR="002178ED" w:rsidRPr="0003007C" w:rsidRDefault="002178ED" w:rsidP="005E1853">
      <w:pPr>
        <w:pStyle w:val="ListParagraph"/>
        <w:numPr>
          <w:ilvl w:val="0"/>
          <w:numId w:val="7"/>
        </w:numPr>
        <w:spacing w:line="276" w:lineRule="auto"/>
        <w:rPr>
          <w:rFonts w:cs="Times New Roman"/>
          <w:szCs w:val="24"/>
        </w:rPr>
      </w:pPr>
      <w:r w:rsidRPr="0003007C">
        <w:rPr>
          <w:rFonts w:cs="Times New Roman"/>
          <w:szCs w:val="24"/>
        </w:rPr>
        <w:t>Tại Chi nhánh:</w:t>
      </w:r>
    </w:p>
    <w:p w14:paraId="4FAA9FCA" w14:textId="77777777" w:rsidR="002178ED" w:rsidRPr="0003007C" w:rsidRDefault="002178ED" w:rsidP="00230B47">
      <w:pPr>
        <w:spacing w:line="276" w:lineRule="auto"/>
        <w:ind w:left="567"/>
        <w:rPr>
          <w:rFonts w:cs="Times New Roman"/>
          <w:szCs w:val="24"/>
        </w:rPr>
      </w:pPr>
      <w:r w:rsidRPr="0003007C">
        <w:rPr>
          <w:rFonts w:cs="Times New Roman"/>
          <w:szCs w:val="24"/>
        </w:rPr>
        <w:t>VLAN 10: Developer: Nhóm phát triển phần mềm tại chi nhánh.</w:t>
      </w:r>
    </w:p>
    <w:p w14:paraId="5FC0EBA9" w14:textId="77777777" w:rsidR="002178ED" w:rsidRPr="0003007C" w:rsidRDefault="002178ED" w:rsidP="00230B47">
      <w:pPr>
        <w:spacing w:line="276" w:lineRule="auto"/>
        <w:ind w:left="567"/>
        <w:rPr>
          <w:rFonts w:cs="Times New Roman"/>
          <w:szCs w:val="24"/>
        </w:rPr>
      </w:pPr>
      <w:r w:rsidRPr="0003007C">
        <w:rPr>
          <w:rFonts w:cs="Times New Roman"/>
          <w:szCs w:val="24"/>
        </w:rPr>
        <w:t>VLAN 20: Tester: Nhóm kiểm thử tại chi nhánh.</w:t>
      </w:r>
    </w:p>
    <w:p w14:paraId="071DA616" w14:textId="77777777" w:rsidR="002178ED" w:rsidRPr="0003007C" w:rsidRDefault="002178ED" w:rsidP="00230B47">
      <w:pPr>
        <w:spacing w:line="276" w:lineRule="auto"/>
        <w:ind w:left="567"/>
        <w:rPr>
          <w:rFonts w:cs="Times New Roman"/>
          <w:szCs w:val="24"/>
        </w:rPr>
      </w:pPr>
      <w:r w:rsidRPr="0003007C">
        <w:rPr>
          <w:rFonts w:cs="Times New Roman"/>
          <w:szCs w:val="24"/>
        </w:rPr>
        <w:t>Việc phân chia này không chỉ giúp quản lý lưu lượng mạng hiệu quả hơn mà còn tăng cường bảo mật, ngăn chặn việc truy cập trái phép giữa các phòng ban khác nhau.</w:t>
      </w:r>
    </w:p>
    <w:p w14:paraId="191EF8A5" w14:textId="5E2D7928" w:rsidR="00584B78" w:rsidRPr="00E12FAE" w:rsidRDefault="00584B78" w:rsidP="005E1853">
      <w:pPr>
        <w:pStyle w:val="Heading3"/>
        <w:numPr>
          <w:ilvl w:val="2"/>
          <w:numId w:val="3"/>
        </w:numPr>
        <w:spacing w:line="276" w:lineRule="auto"/>
        <w:rPr>
          <w:b w:val="0"/>
        </w:rPr>
      </w:pPr>
      <w:bookmarkStart w:id="11" w:name="_Toc184759577"/>
      <w:bookmarkStart w:id="12" w:name="_Toc184759805"/>
      <w:bookmarkStart w:id="13" w:name="_Toc184759973"/>
      <w:r w:rsidRPr="00E12FAE">
        <w:t>Định tuyến giữa các VLAN (Inter-VLAN Routing)</w:t>
      </w:r>
      <w:bookmarkEnd w:id="11"/>
      <w:bookmarkEnd w:id="12"/>
      <w:bookmarkEnd w:id="13"/>
    </w:p>
    <w:p w14:paraId="0476BAC8" w14:textId="77777777" w:rsidR="00DE22E1" w:rsidRPr="0003007C" w:rsidRDefault="00DE22E1" w:rsidP="00ED1A88">
      <w:pPr>
        <w:spacing w:line="276" w:lineRule="auto"/>
        <w:ind w:left="567"/>
        <w:rPr>
          <w:rFonts w:cs="Times New Roman"/>
          <w:szCs w:val="24"/>
        </w:rPr>
      </w:pPr>
      <w:r w:rsidRPr="0003007C">
        <w:rPr>
          <w:rFonts w:cs="Times New Roman"/>
          <w:szCs w:val="24"/>
        </w:rPr>
        <w:t>Mỗi VLAN cần có một gateway để định tuyến lưu lượng mạng giữa các VLAN. Việc cấu hình Inter-VLAN Routing có thể được thực hiện trên Switch Layer 3 hoặc Router. Điều này cho phép các VLAN giao tiếp với nhau một cách hiệu quả, đồng thời đảm bảo rằng lưu lượng mạng được quản lý tốt.</w:t>
      </w:r>
    </w:p>
    <w:p w14:paraId="59E84147" w14:textId="77777777" w:rsidR="00DE22E1" w:rsidRPr="0003007C" w:rsidRDefault="00DE22E1" w:rsidP="00ED1A88">
      <w:pPr>
        <w:spacing w:line="276" w:lineRule="auto"/>
        <w:ind w:left="567"/>
        <w:rPr>
          <w:rFonts w:cs="Times New Roman"/>
          <w:szCs w:val="24"/>
        </w:rPr>
      </w:pPr>
      <w:r w:rsidRPr="0003007C">
        <w:rPr>
          <w:rFonts w:cs="Times New Roman"/>
          <w:b/>
          <w:szCs w:val="24"/>
        </w:rPr>
        <w:t>Cấu hình Gateway</w:t>
      </w:r>
      <w:r w:rsidRPr="0003007C">
        <w:rPr>
          <w:rFonts w:cs="Times New Roman"/>
          <w:szCs w:val="24"/>
        </w:rPr>
        <w:t>: Mỗi VLAN sẽ có một địa chỉ IP riêng làm gateway, giúp định tuyến lưu lượng giữa các VLAN khác nhau.</w:t>
      </w:r>
    </w:p>
    <w:p w14:paraId="5BF78BC6" w14:textId="1509FBBA" w:rsidR="00DE22E1" w:rsidRPr="0003007C" w:rsidRDefault="00DE22E1" w:rsidP="00ED1A88">
      <w:pPr>
        <w:spacing w:line="276" w:lineRule="auto"/>
        <w:ind w:left="567"/>
        <w:rPr>
          <w:rFonts w:cs="Times New Roman"/>
          <w:szCs w:val="24"/>
        </w:rPr>
      </w:pPr>
      <w:r w:rsidRPr="0003007C">
        <w:rPr>
          <w:rFonts w:cs="Times New Roman"/>
          <w:b/>
          <w:szCs w:val="24"/>
        </w:rPr>
        <w:t>Thiết lập Routing Protocol</w:t>
      </w:r>
      <w:r w:rsidRPr="0003007C">
        <w:rPr>
          <w:rFonts w:cs="Times New Roman"/>
          <w:szCs w:val="24"/>
        </w:rPr>
        <w:t>: Sử dụng giao thức định tuyến OSPF để đảm bảo rằng các thông tin định tuyến được cập nhật kịp thời.</w:t>
      </w:r>
    </w:p>
    <w:p w14:paraId="24D06599" w14:textId="4EEDAFF8" w:rsidR="00584B78" w:rsidRPr="00E12FAE" w:rsidRDefault="00584B78" w:rsidP="005E1853">
      <w:pPr>
        <w:pStyle w:val="Heading3"/>
        <w:numPr>
          <w:ilvl w:val="2"/>
          <w:numId w:val="3"/>
        </w:numPr>
        <w:spacing w:line="276" w:lineRule="auto"/>
      </w:pPr>
      <w:bookmarkStart w:id="14" w:name="_Toc184759578"/>
      <w:bookmarkStart w:id="15" w:name="_Toc184759806"/>
      <w:bookmarkStart w:id="16" w:name="_Toc184759974"/>
      <w:r w:rsidRPr="00E12FAE">
        <w:t>Kết nối VPN giữa Trụ sở Chính và Chi nhánh</w:t>
      </w:r>
      <w:bookmarkEnd w:id="14"/>
      <w:bookmarkEnd w:id="15"/>
      <w:bookmarkEnd w:id="16"/>
    </w:p>
    <w:p w14:paraId="06276376" w14:textId="0E08D6CE" w:rsidR="00532D84" w:rsidRPr="0003007C" w:rsidRDefault="001941BB" w:rsidP="00532D84">
      <w:pPr>
        <w:spacing w:line="276" w:lineRule="auto"/>
        <w:ind w:left="567"/>
        <w:rPr>
          <w:rFonts w:cs="Times New Roman"/>
          <w:szCs w:val="24"/>
        </w:rPr>
      </w:pPr>
      <w:r w:rsidRPr="0003007C">
        <w:rPr>
          <w:rFonts w:cs="Times New Roman"/>
          <w:szCs w:val="24"/>
        </w:rPr>
        <w:t>Do Trụ sở Chính và Chi nhánh nằm ở hai vị trí địa lý khác nhau, việc thiết lập một VPN site-to-site sử dụng giao thức GRE làm nền tảng là rất quan trọng để tạo một đường hầm kết nối an toàn và hiệu quả qua Internet.</w:t>
      </w:r>
    </w:p>
    <w:p w14:paraId="7475FB36" w14:textId="77777777" w:rsidR="00532D84" w:rsidRPr="0003007C" w:rsidRDefault="00532D84" w:rsidP="00532D84">
      <w:pPr>
        <w:spacing w:line="276" w:lineRule="auto"/>
        <w:ind w:left="567"/>
        <w:rPr>
          <w:rFonts w:cs="Times New Roman"/>
          <w:szCs w:val="24"/>
        </w:rPr>
      </w:pPr>
      <w:r w:rsidRPr="0003007C">
        <w:rPr>
          <w:rFonts w:cs="Times New Roman"/>
          <w:szCs w:val="24"/>
        </w:rPr>
        <w:t>Cấu hình GRE VPN giữa hai router tại mỗi địa điểm, đảm bảo truyền tải dữ liệu qua đường hầm GRE một cách đáng tin cậy. Có thể tích hợp với giao thức mã hóa như IPsec để bảo vệ dữ liệu khỏi các rủi ro an ninh mạng.</w:t>
      </w:r>
    </w:p>
    <w:p w14:paraId="061550E3" w14:textId="4B5DB4C4" w:rsidR="00AA26B5" w:rsidRPr="0003007C" w:rsidRDefault="00AA26B5" w:rsidP="00532D84">
      <w:pPr>
        <w:spacing w:line="276" w:lineRule="auto"/>
        <w:ind w:left="567"/>
        <w:rPr>
          <w:rFonts w:cs="Times New Roman"/>
          <w:szCs w:val="24"/>
        </w:rPr>
      </w:pPr>
      <w:r w:rsidRPr="0003007C">
        <w:rPr>
          <w:rFonts w:cs="Times New Roman"/>
          <w:szCs w:val="24"/>
        </w:rPr>
        <w:t xml:space="preserve">Kiểm tra kết nối: </w:t>
      </w:r>
      <w:r w:rsidR="00B26B44" w:rsidRPr="0003007C">
        <w:rPr>
          <w:rFonts w:cs="Times New Roman"/>
          <w:szCs w:val="24"/>
        </w:rPr>
        <w:t>Thực hiện các bài kiểm tra như ping, traceroute, và kiểm tra thông lượng để đảm bảo rằng kết nối GRE VPN hoạt động ổn định, đạt hiệu suất mong muốn và bảo mật tối đa</w:t>
      </w:r>
      <w:r w:rsidRPr="0003007C">
        <w:rPr>
          <w:rFonts w:cs="Times New Roman"/>
          <w:szCs w:val="24"/>
        </w:rPr>
        <w:t>.</w:t>
      </w:r>
    </w:p>
    <w:p w14:paraId="5E5BD804" w14:textId="69CBA45B" w:rsidR="00584B78" w:rsidRPr="00E12FAE" w:rsidRDefault="00584B78" w:rsidP="005E1853">
      <w:pPr>
        <w:pStyle w:val="Heading3"/>
        <w:numPr>
          <w:ilvl w:val="2"/>
          <w:numId w:val="3"/>
        </w:numPr>
        <w:spacing w:line="276" w:lineRule="auto"/>
      </w:pPr>
      <w:bookmarkStart w:id="17" w:name="_Toc184759579"/>
      <w:bookmarkStart w:id="18" w:name="_Toc184759807"/>
      <w:bookmarkStart w:id="19" w:name="_Toc184759975"/>
      <w:r w:rsidRPr="00E12FAE">
        <w:t>Tính sẵn sàng cao với HSRP</w:t>
      </w:r>
      <w:bookmarkEnd w:id="17"/>
      <w:bookmarkEnd w:id="18"/>
      <w:bookmarkEnd w:id="19"/>
    </w:p>
    <w:p w14:paraId="5A4BAE70" w14:textId="77777777" w:rsidR="00AA26B5" w:rsidRPr="0003007C" w:rsidRDefault="00AA26B5" w:rsidP="00ED1A88">
      <w:pPr>
        <w:spacing w:line="276" w:lineRule="auto"/>
        <w:ind w:left="567"/>
        <w:rPr>
          <w:rFonts w:cs="Times New Roman"/>
          <w:szCs w:val="24"/>
        </w:rPr>
      </w:pPr>
      <w:r w:rsidRPr="0003007C">
        <w:rPr>
          <w:rFonts w:cs="Times New Roman"/>
          <w:szCs w:val="24"/>
        </w:rPr>
        <w:t>Để đảm bảo tính khả dụng cao cho mạng, HSRP (Hot Standby Router Protocol) sẽ được sử dụng để tạo ra một gateway ảo cho các VLAN.</w:t>
      </w:r>
    </w:p>
    <w:p w14:paraId="246FE019" w14:textId="77777777" w:rsidR="00AA26B5" w:rsidRPr="0003007C" w:rsidRDefault="00AA26B5" w:rsidP="00ED1A88">
      <w:pPr>
        <w:spacing w:line="276" w:lineRule="auto"/>
        <w:ind w:left="567"/>
        <w:rPr>
          <w:rFonts w:cs="Times New Roman"/>
          <w:szCs w:val="24"/>
        </w:rPr>
      </w:pPr>
      <w:r w:rsidRPr="0003007C">
        <w:rPr>
          <w:rFonts w:cs="Times New Roman"/>
          <w:szCs w:val="24"/>
        </w:rPr>
        <w:t>Cấu hình HSRP: Thiết lập HSRP trên các router để tạo ra một IP ảo mà tất cả các VLAN sẽ sử dụng. Nếu router chính gặp sự cố, router dự phòng sẽ tự động thay thế mà không làm gián đoạn dịch vụ.</w:t>
      </w:r>
    </w:p>
    <w:p w14:paraId="21308D1E" w14:textId="5F007D5A" w:rsidR="005A4472" w:rsidRPr="0003007C" w:rsidRDefault="00AA26B5" w:rsidP="00ED1A88">
      <w:pPr>
        <w:spacing w:line="276" w:lineRule="auto"/>
        <w:ind w:left="567"/>
        <w:rPr>
          <w:rFonts w:cs="Times New Roman"/>
          <w:szCs w:val="24"/>
        </w:rPr>
      </w:pPr>
      <w:r w:rsidRPr="0003007C">
        <w:rPr>
          <w:rFonts w:cs="Times New Roman"/>
          <w:szCs w:val="24"/>
        </w:rPr>
        <w:t>Giám sát trạng thái: Theo dõi trạng thái của các router để phát hiện sớm các vấn đề và khắc phục kịp thời.</w:t>
      </w:r>
    </w:p>
    <w:p w14:paraId="7CFD12C2" w14:textId="446D25CD" w:rsidR="00584B78" w:rsidRPr="00E12FAE" w:rsidRDefault="00584B78" w:rsidP="005E1853">
      <w:pPr>
        <w:pStyle w:val="Heading3"/>
        <w:numPr>
          <w:ilvl w:val="2"/>
          <w:numId w:val="3"/>
        </w:numPr>
        <w:spacing w:line="276" w:lineRule="auto"/>
      </w:pPr>
      <w:bookmarkStart w:id="20" w:name="_Toc184759580"/>
      <w:bookmarkStart w:id="21" w:name="_Toc184759808"/>
      <w:bookmarkStart w:id="22" w:name="_Toc184759976"/>
      <w:r w:rsidRPr="00E12FAE">
        <w:lastRenderedPageBreak/>
        <w:t>Phân bổ địa chỉ IP cho các thiết bị</w:t>
      </w:r>
      <w:bookmarkEnd w:id="20"/>
      <w:bookmarkEnd w:id="21"/>
      <w:bookmarkEnd w:id="22"/>
    </w:p>
    <w:p w14:paraId="3407439D" w14:textId="16DF16ED" w:rsidR="003F40A2" w:rsidRPr="0003007C" w:rsidRDefault="003F40A2" w:rsidP="00ED1A88">
      <w:pPr>
        <w:spacing w:line="276" w:lineRule="auto"/>
        <w:ind w:left="567"/>
        <w:rPr>
          <w:rFonts w:cs="Times New Roman"/>
          <w:szCs w:val="24"/>
        </w:rPr>
      </w:pPr>
      <w:r w:rsidRPr="0003007C">
        <w:rPr>
          <w:rFonts w:cs="Times New Roman"/>
          <w:szCs w:val="24"/>
        </w:rPr>
        <w:t>Việc phân bổ địa chỉ IP cho các thiết bị trong các VLAN là rất quan trọng để đảm bảo rằng mọi thiết bị đều có thể kết nối và giao tiếp với nhau.</w:t>
      </w:r>
    </w:p>
    <w:p w14:paraId="15B9A0B9" w14:textId="77777777" w:rsidR="003F40A2" w:rsidRPr="0003007C" w:rsidRDefault="003F40A2" w:rsidP="00ED1A88">
      <w:pPr>
        <w:spacing w:line="276" w:lineRule="auto"/>
        <w:ind w:left="567"/>
        <w:rPr>
          <w:rFonts w:cs="Times New Roman"/>
          <w:szCs w:val="24"/>
        </w:rPr>
      </w:pPr>
      <w:r w:rsidRPr="0003007C">
        <w:rPr>
          <w:rFonts w:cs="Times New Roman"/>
          <w:szCs w:val="24"/>
        </w:rPr>
        <w:t>Sử dụng địa chỉ IP riêng: Mỗi VLAN sẽ được cấp phát một dải địa chỉ IP riêng, giúp quản lý và phân loại thiết bị dễ dàng hơn.</w:t>
      </w:r>
    </w:p>
    <w:p w14:paraId="593C6C8E" w14:textId="35AC8EC3" w:rsidR="003F40A2" w:rsidRPr="0003007C" w:rsidRDefault="003F40A2" w:rsidP="00ED1A88">
      <w:pPr>
        <w:spacing w:line="276" w:lineRule="auto"/>
        <w:ind w:left="567"/>
        <w:rPr>
          <w:rFonts w:cs="Times New Roman"/>
          <w:szCs w:val="24"/>
        </w:rPr>
      </w:pPr>
      <w:r w:rsidRPr="0003007C">
        <w:rPr>
          <w:rFonts w:cs="Times New Roman"/>
          <w:szCs w:val="24"/>
        </w:rPr>
        <w:t>Cấu hình DHCP: Thiết lập DHCP server để tự động cấp phát địa chỉ IP cho các thiết bị người dùng trong các VLAN, đảm bảo rằng không có sự xung đột địa chỉ IP.</w:t>
      </w:r>
    </w:p>
    <w:p w14:paraId="442D1F4A" w14:textId="36CC9D90" w:rsidR="00584B78" w:rsidRPr="00770A51" w:rsidRDefault="00584B78" w:rsidP="005E1853">
      <w:pPr>
        <w:pStyle w:val="Heading3"/>
        <w:numPr>
          <w:ilvl w:val="2"/>
          <w:numId w:val="3"/>
        </w:numPr>
        <w:spacing w:line="276" w:lineRule="auto"/>
      </w:pPr>
      <w:bookmarkStart w:id="23" w:name="_Toc184759581"/>
      <w:bookmarkStart w:id="24" w:name="_Toc184759809"/>
      <w:bookmarkStart w:id="25" w:name="_Toc184759977"/>
      <w:r w:rsidRPr="00770A51">
        <w:t>Quản lý mạng</w:t>
      </w:r>
      <w:bookmarkEnd w:id="23"/>
      <w:bookmarkEnd w:id="24"/>
      <w:bookmarkEnd w:id="25"/>
    </w:p>
    <w:p w14:paraId="5E090CE9" w14:textId="77777777" w:rsidR="000C4EF2" w:rsidRPr="0003007C" w:rsidRDefault="000C4EF2" w:rsidP="00FF0F62">
      <w:pPr>
        <w:spacing w:line="480" w:lineRule="auto"/>
        <w:ind w:left="567"/>
        <w:rPr>
          <w:rFonts w:cs="Times New Roman"/>
          <w:szCs w:val="24"/>
        </w:rPr>
      </w:pPr>
      <w:r w:rsidRPr="0003007C">
        <w:rPr>
          <w:rFonts w:cs="Times New Roman"/>
          <w:szCs w:val="24"/>
        </w:rPr>
        <w:t>Để duy trì an ninh và hiệu suất của mạng, việc quản lý và giám sát là rất cần thiết.</w:t>
      </w:r>
    </w:p>
    <w:p w14:paraId="1C413DB5" w14:textId="77777777" w:rsidR="000C4EF2" w:rsidRPr="0003007C" w:rsidRDefault="000C4EF2" w:rsidP="00FF0F62">
      <w:pPr>
        <w:spacing w:line="480" w:lineRule="auto"/>
        <w:ind w:left="567"/>
        <w:rPr>
          <w:rFonts w:cs="Times New Roman"/>
          <w:szCs w:val="24"/>
        </w:rPr>
      </w:pPr>
      <w:r w:rsidRPr="0003007C">
        <w:rPr>
          <w:rFonts w:cs="Times New Roman"/>
          <w:szCs w:val="24"/>
        </w:rPr>
        <w:t>Triển khai ACL (Access Control Lists): Sử dụng ACL để hạn chế truy cập giữa các VLAN không cần thiết, bảo vệ thông tin nhạy cảm và ngăn chặn các mối đe dọa từ bên ngoài.</w:t>
      </w:r>
    </w:p>
    <w:p w14:paraId="1979BE8A" w14:textId="2B96B72C" w:rsidR="001F1884" w:rsidRPr="00722365" w:rsidRDefault="001F1884" w:rsidP="00420B29">
      <w:pPr>
        <w:pStyle w:val="Heading1"/>
        <w:rPr>
          <w:sz w:val="26"/>
          <w:szCs w:val="26"/>
        </w:rPr>
      </w:pPr>
      <w:bookmarkStart w:id="26" w:name="_Toc184482152"/>
      <w:bookmarkStart w:id="27" w:name="_Toc184759978"/>
      <w:r w:rsidRPr="00722365">
        <w:rPr>
          <w:sz w:val="26"/>
          <w:szCs w:val="26"/>
        </w:rPr>
        <w:t>Thiết kế hệ thống mạng</w:t>
      </w:r>
      <w:bookmarkEnd w:id="26"/>
      <w:bookmarkEnd w:id="27"/>
    </w:p>
    <w:p w14:paraId="622FE4CE" w14:textId="17851DC2" w:rsidR="00A9535B" w:rsidRDefault="001F1884" w:rsidP="004E6C1B">
      <w:pPr>
        <w:pStyle w:val="Heading2"/>
      </w:pPr>
      <w:bookmarkStart w:id="28" w:name="_Toc184482153"/>
      <w:bookmarkStart w:id="29" w:name="_Toc184759979"/>
      <w:r w:rsidRPr="0005556F">
        <w:t>Thiết kế mô hình mạng logic</w:t>
      </w:r>
      <w:bookmarkEnd w:id="28"/>
      <w:bookmarkEnd w:id="29"/>
    </w:p>
    <w:p w14:paraId="42CE4560" w14:textId="2464F342" w:rsidR="0089714C" w:rsidRDefault="0089714C" w:rsidP="008B1C81">
      <w:r>
        <w:rPr>
          <w:noProof/>
        </w:rPr>
        <w:drawing>
          <wp:inline distT="0" distB="0" distL="0" distR="0" wp14:anchorId="626319B1" wp14:editId="5FCB9894">
            <wp:extent cx="6800850" cy="3231515"/>
            <wp:effectExtent l="19050" t="19050" r="19050" b="26035"/>
            <wp:docPr id="97245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00850" cy="3231515"/>
                    </a:xfrm>
                    <a:prstGeom prst="rect">
                      <a:avLst/>
                    </a:prstGeom>
                    <a:ln>
                      <a:solidFill>
                        <a:schemeClr val="tx1"/>
                      </a:solidFill>
                    </a:ln>
                  </pic:spPr>
                </pic:pic>
              </a:graphicData>
            </a:graphic>
          </wp:inline>
        </w:drawing>
      </w:r>
    </w:p>
    <w:p w14:paraId="04AD1E8C" w14:textId="03DB4F61" w:rsidR="009F52BC" w:rsidRDefault="00FF0F62" w:rsidP="00EA2028">
      <w:pPr>
        <w:ind w:left="567"/>
        <w:rPr>
          <w:sz w:val="26"/>
          <w:szCs w:val="26"/>
        </w:rPr>
      </w:pPr>
      <w:r w:rsidRPr="00FF0F62">
        <w:t xml:space="preserve">Mô hình mạng Top-Down </w:t>
      </w:r>
      <w:r w:rsidR="00EA2028" w:rsidRPr="00EA2028">
        <w:t>gồm</w:t>
      </w:r>
      <w:r w:rsidRPr="00FF0F62">
        <w:t xml:space="preserve"> ba tầng</w:t>
      </w:r>
      <w:r w:rsidR="00EA2028" w:rsidRPr="00EA2028">
        <w:t>:</w:t>
      </w:r>
      <w:r w:rsidRPr="00FF0F62">
        <w:t xml:space="preserve"> Core Layer, Distribution Layer, và Access Layer được lựa chọn </w:t>
      </w:r>
      <w:r w:rsidR="00EA2028" w:rsidRPr="00EA2028">
        <w:t>trong thiết kế mạng nhờ</w:t>
      </w:r>
      <w:r w:rsidRPr="00FF0F62">
        <w:t xml:space="preserve"> tính cấu trúc </w:t>
      </w:r>
      <w:r w:rsidR="00EA2028" w:rsidRPr="00EA2028">
        <w:t>chặt chẽ</w:t>
      </w:r>
      <w:r w:rsidRPr="00FF0F62">
        <w:t xml:space="preserve">, khả năng mở rộng </w:t>
      </w:r>
      <w:r w:rsidR="00EA2028" w:rsidRPr="00EA2028">
        <w:t xml:space="preserve">linh hoạt và </w:t>
      </w:r>
      <w:r w:rsidRPr="00FF0F62">
        <w:t xml:space="preserve">hiệu quả trong quản lý. </w:t>
      </w:r>
    </w:p>
    <w:p w14:paraId="5FA57F90" w14:textId="63406F8A" w:rsidR="00FF4643" w:rsidRPr="00FF4643" w:rsidRDefault="00FF4643" w:rsidP="00FF4643">
      <w:pPr>
        <w:pStyle w:val="ListParagraph"/>
        <w:numPr>
          <w:ilvl w:val="0"/>
          <w:numId w:val="22"/>
        </w:numPr>
      </w:pPr>
      <w:r w:rsidRPr="00FF4643">
        <w:t>Khả năng mở rộng: Mô hình 3 lớp giúp mở rộng mạng một cách dễ dàng và có thể đáp ứng được nhu cầu gia tăng của người dùng hoặc dịch vụ.</w:t>
      </w:r>
    </w:p>
    <w:p w14:paraId="6B1BAADA" w14:textId="6B4DCA17" w:rsidR="00FF4643" w:rsidRPr="00FF4643" w:rsidRDefault="00FF4643" w:rsidP="00FF4643">
      <w:pPr>
        <w:pStyle w:val="ListParagraph"/>
        <w:numPr>
          <w:ilvl w:val="0"/>
          <w:numId w:val="22"/>
        </w:numPr>
      </w:pPr>
      <w:r w:rsidRPr="00FF4643">
        <w:t>Hiệu suất tối ưu: Chia mạng thành các lớp giúp tối ưu hóa hiệu suất, giảm độ trễ và tải lên từng lớp.</w:t>
      </w:r>
    </w:p>
    <w:p w14:paraId="1F764A7C" w14:textId="4C54A289" w:rsidR="00FF4643" w:rsidRPr="00FF4643" w:rsidRDefault="00FF4643" w:rsidP="00FF4643">
      <w:pPr>
        <w:pStyle w:val="ListParagraph"/>
        <w:numPr>
          <w:ilvl w:val="0"/>
          <w:numId w:val="22"/>
        </w:numPr>
      </w:pPr>
      <w:r w:rsidRPr="00FF4643">
        <w:t>Quản lý và bảo mật dễ dàng: Việc phân tách các chức năng giúp dễ dàng áp dụng các chính sách bảo mật và quản lý mạng một cách tập trung và hiệu quả.</w:t>
      </w:r>
    </w:p>
    <w:p w14:paraId="18143012" w14:textId="49E4F6DE" w:rsidR="00FF4643" w:rsidRPr="00FF4643" w:rsidRDefault="00FF4643" w:rsidP="00FF4643">
      <w:pPr>
        <w:pStyle w:val="ListParagraph"/>
        <w:numPr>
          <w:ilvl w:val="0"/>
          <w:numId w:val="22"/>
        </w:numPr>
      </w:pPr>
      <w:r w:rsidRPr="00FF4643">
        <w:lastRenderedPageBreak/>
        <w:t>Tính khả dụng cao: Sự phân tách giữa các lớp giúp tăng tính dự phòng và giảm thiểu sự cố hệ thống, cải thiện tính ổn định của mạng.</w:t>
      </w:r>
    </w:p>
    <w:p w14:paraId="74FBE3FD" w14:textId="31C0A91C" w:rsidR="00FF4643" w:rsidRPr="00FF4643" w:rsidRDefault="00FF4643" w:rsidP="00FF4643">
      <w:pPr>
        <w:pStyle w:val="ListParagraph"/>
        <w:numPr>
          <w:ilvl w:val="0"/>
          <w:numId w:val="22"/>
        </w:numPr>
      </w:pPr>
      <w:r w:rsidRPr="00FF4643">
        <w:t>Tối ưu hóa chi phí: Việc chia nhỏ các chức năng và phân phối lưu lượng giúp tối ưu hóa tài nguyên, giảm thiểu chi phí triển khai và duy trì mạng.</w:t>
      </w:r>
    </w:p>
    <w:p w14:paraId="455A1978" w14:textId="2893F089" w:rsidR="00F8126A" w:rsidRDefault="00DD7619" w:rsidP="00DE71BC">
      <w:pPr>
        <w:pStyle w:val="Heading2"/>
        <w:numPr>
          <w:ilvl w:val="0"/>
          <w:numId w:val="0"/>
        </w:numPr>
        <w:ind w:left="1080" w:hanging="360"/>
        <w:rPr>
          <w:sz w:val="26"/>
        </w:rPr>
      </w:pPr>
      <w:bookmarkStart w:id="30" w:name="_Toc184759980"/>
      <w:r>
        <w:rPr>
          <w:sz w:val="26"/>
        </w:rPr>
        <w:t xml:space="preserve">    </w:t>
      </w:r>
      <w:r w:rsidR="00DE71BC" w:rsidRPr="00DE71BC">
        <w:rPr>
          <w:sz w:val="26"/>
        </w:rPr>
        <w:t>3.2 Thiết kế sơ đồ vật lý của toàn bộ hệ thống mạng</w:t>
      </w:r>
      <w:bookmarkEnd w:id="30"/>
    </w:p>
    <w:p w14:paraId="2AEF1D8F" w14:textId="2F30844E" w:rsidR="00282A0D" w:rsidRDefault="00315A71" w:rsidP="00786C37">
      <w:pPr>
        <w:pStyle w:val="Heading2"/>
        <w:numPr>
          <w:ilvl w:val="2"/>
          <w:numId w:val="31"/>
        </w:numPr>
        <w:rPr>
          <w:sz w:val="26"/>
        </w:rPr>
      </w:pPr>
      <w:bookmarkStart w:id="31" w:name="_Toc184759981"/>
      <w:r>
        <w:rPr>
          <w:sz w:val="26"/>
        </w:rPr>
        <w:t>Sơ đồ vật lý</w:t>
      </w:r>
      <w:bookmarkEnd w:id="31"/>
    </w:p>
    <w:tbl>
      <w:tblPr>
        <w:tblStyle w:val="TableGrid"/>
        <w:tblW w:w="10778" w:type="dxa"/>
        <w:jc w:val="right"/>
        <w:tblLayout w:type="fixed"/>
        <w:tblLook w:val="06A0" w:firstRow="1" w:lastRow="0" w:firstColumn="1" w:lastColumn="0" w:noHBand="1" w:noVBand="1"/>
      </w:tblPr>
      <w:tblGrid>
        <w:gridCol w:w="988"/>
        <w:gridCol w:w="1559"/>
        <w:gridCol w:w="855"/>
        <w:gridCol w:w="1134"/>
        <w:gridCol w:w="1843"/>
        <w:gridCol w:w="3265"/>
        <w:gridCol w:w="1134"/>
      </w:tblGrid>
      <w:tr w:rsidR="00265B94" w:rsidRPr="00E12FAE" w14:paraId="517249F8" w14:textId="77777777">
        <w:trPr>
          <w:trHeight w:val="144"/>
          <w:jc w:val="right"/>
        </w:trPr>
        <w:tc>
          <w:tcPr>
            <w:tcW w:w="988" w:type="dxa"/>
          </w:tcPr>
          <w:p w14:paraId="5D7484AA" w14:textId="77777777" w:rsidR="00265B94" w:rsidRPr="0003007C" w:rsidRDefault="00265B94">
            <w:pPr>
              <w:spacing w:line="276" w:lineRule="auto"/>
              <w:rPr>
                <w:rFonts w:cs="Times New Roman"/>
                <w:szCs w:val="24"/>
              </w:rPr>
            </w:pPr>
            <w:r w:rsidRPr="0003007C">
              <w:rPr>
                <w:rFonts w:cs="Times New Roman"/>
                <w:szCs w:val="24"/>
              </w:rPr>
              <w:t>Loại thiết bị</w:t>
            </w:r>
          </w:p>
        </w:tc>
        <w:tc>
          <w:tcPr>
            <w:tcW w:w="1559" w:type="dxa"/>
          </w:tcPr>
          <w:p w14:paraId="5A12437A" w14:textId="77777777" w:rsidR="00265B94" w:rsidRPr="0003007C" w:rsidRDefault="00265B94">
            <w:pPr>
              <w:spacing w:line="276" w:lineRule="auto"/>
              <w:rPr>
                <w:rFonts w:cs="Times New Roman"/>
                <w:szCs w:val="24"/>
              </w:rPr>
            </w:pPr>
            <w:r w:rsidRPr="0003007C">
              <w:rPr>
                <w:rFonts w:cs="Times New Roman"/>
                <w:szCs w:val="24"/>
              </w:rPr>
              <w:t>Mẫu sản phẩm</w:t>
            </w:r>
          </w:p>
        </w:tc>
        <w:tc>
          <w:tcPr>
            <w:tcW w:w="855" w:type="dxa"/>
          </w:tcPr>
          <w:p w14:paraId="09B38860" w14:textId="77777777" w:rsidR="00265B94" w:rsidRPr="0003007C" w:rsidRDefault="00265B94">
            <w:pPr>
              <w:spacing w:line="276" w:lineRule="auto"/>
              <w:rPr>
                <w:rFonts w:cs="Times New Roman"/>
                <w:szCs w:val="24"/>
              </w:rPr>
            </w:pPr>
            <w:r w:rsidRPr="0003007C">
              <w:rPr>
                <w:rFonts w:cs="Times New Roman"/>
                <w:szCs w:val="24"/>
              </w:rPr>
              <w:t>Số lượng thiết bị</w:t>
            </w:r>
          </w:p>
        </w:tc>
        <w:tc>
          <w:tcPr>
            <w:tcW w:w="1134" w:type="dxa"/>
          </w:tcPr>
          <w:p w14:paraId="47837150" w14:textId="77777777" w:rsidR="00265B94" w:rsidRPr="0003007C" w:rsidRDefault="00265B94">
            <w:pPr>
              <w:spacing w:line="276" w:lineRule="auto"/>
              <w:rPr>
                <w:rFonts w:cs="Times New Roman"/>
                <w:szCs w:val="24"/>
              </w:rPr>
            </w:pPr>
            <w:r w:rsidRPr="0003007C">
              <w:rPr>
                <w:rFonts w:cs="Times New Roman"/>
                <w:szCs w:val="24"/>
              </w:rPr>
              <w:t>Đơn giá, ước tính</w:t>
            </w:r>
          </w:p>
        </w:tc>
        <w:tc>
          <w:tcPr>
            <w:tcW w:w="1843" w:type="dxa"/>
          </w:tcPr>
          <w:p w14:paraId="189EEADF" w14:textId="77777777" w:rsidR="00265B94" w:rsidRPr="0003007C" w:rsidRDefault="00265B94">
            <w:pPr>
              <w:spacing w:line="276" w:lineRule="auto"/>
              <w:rPr>
                <w:rFonts w:cs="Times New Roman"/>
                <w:szCs w:val="24"/>
              </w:rPr>
            </w:pPr>
            <w:r w:rsidRPr="0003007C">
              <w:rPr>
                <w:rFonts w:cs="Times New Roman"/>
                <w:szCs w:val="24"/>
              </w:rPr>
              <w:t>Số lượng và loại cổng giao tiếp</w:t>
            </w:r>
          </w:p>
        </w:tc>
        <w:tc>
          <w:tcPr>
            <w:tcW w:w="3265" w:type="dxa"/>
          </w:tcPr>
          <w:p w14:paraId="23A53A91" w14:textId="77777777" w:rsidR="00265B94" w:rsidRPr="0003007C" w:rsidRDefault="00265B94">
            <w:pPr>
              <w:spacing w:line="276" w:lineRule="auto"/>
              <w:rPr>
                <w:rFonts w:cs="Times New Roman"/>
                <w:szCs w:val="24"/>
              </w:rPr>
            </w:pPr>
            <w:r w:rsidRPr="0003007C">
              <w:rPr>
                <w:rFonts w:cs="Times New Roman"/>
                <w:szCs w:val="24"/>
              </w:rPr>
              <w:t>Mô tả, chức năng</w:t>
            </w:r>
          </w:p>
        </w:tc>
        <w:tc>
          <w:tcPr>
            <w:tcW w:w="1134" w:type="dxa"/>
          </w:tcPr>
          <w:p w14:paraId="14C48014" w14:textId="77777777" w:rsidR="00265B94" w:rsidRPr="0003007C" w:rsidRDefault="00265B94">
            <w:pPr>
              <w:spacing w:line="276" w:lineRule="auto"/>
              <w:rPr>
                <w:rFonts w:cs="Times New Roman"/>
                <w:szCs w:val="24"/>
              </w:rPr>
            </w:pPr>
            <w:r w:rsidRPr="0003007C">
              <w:rPr>
                <w:rFonts w:cs="Times New Roman"/>
                <w:szCs w:val="24"/>
              </w:rPr>
              <w:t>Thành tiền</w:t>
            </w:r>
          </w:p>
        </w:tc>
      </w:tr>
      <w:tr w:rsidR="00265B94" w:rsidRPr="00E12FAE" w14:paraId="7A44C50D" w14:textId="77777777">
        <w:trPr>
          <w:trHeight w:val="144"/>
          <w:jc w:val="right"/>
        </w:trPr>
        <w:tc>
          <w:tcPr>
            <w:tcW w:w="988" w:type="dxa"/>
          </w:tcPr>
          <w:p w14:paraId="288C8C9B" w14:textId="77777777" w:rsidR="00265B94" w:rsidRPr="0003007C" w:rsidRDefault="00265B94">
            <w:pPr>
              <w:spacing w:line="276" w:lineRule="auto"/>
              <w:rPr>
                <w:rFonts w:cs="Times New Roman"/>
                <w:szCs w:val="24"/>
              </w:rPr>
            </w:pPr>
            <w:r w:rsidRPr="0003007C">
              <w:rPr>
                <w:rFonts w:cs="Times New Roman"/>
                <w:szCs w:val="24"/>
              </w:rPr>
              <w:t>Router</w:t>
            </w:r>
          </w:p>
        </w:tc>
        <w:tc>
          <w:tcPr>
            <w:tcW w:w="1559" w:type="dxa"/>
          </w:tcPr>
          <w:p w14:paraId="32FAE429" w14:textId="77777777" w:rsidR="00265B94" w:rsidRPr="0003007C" w:rsidRDefault="00265B94">
            <w:pPr>
              <w:spacing w:line="276" w:lineRule="auto"/>
              <w:rPr>
                <w:rFonts w:cs="Times New Roman"/>
                <w:szCs w:val="24"/>
              </w:rPr>
            </w:pPr>
            <w:hyperlink r:id="rId13" w:history="1">
              <w:r w:rsidRPr="0003007C">
                <w:rPr>
                  <w:rStyle w:val="Hyperlink"/>
                  <w:rFonts w:cs="Times New Roman"/>
                  <w:szCs w:val="24"/>
                </w:rPr>
                <w:t>Router Integrated ISR 4331 Cisco ISR4331/K9</w:t>
              </w:r>
            </w:hyperlink>
          </w:p>
        </w:tc>
        <w:tc>
          <w:tcPr>
            <w:tcW w:w="855" w:type="dxa"/>
          </w:tcPr>
          <w:p w14:paraId="5E0FC82B" w14:textId="77777777" w:rsidR="00265B94" w:rsidRPr="0003007C" w:rsidRDefault="00265B94">
            <w:pPr>
              <w:spacing w:line="276" w:lineRule="auto"/>
              <w:rPr>
                <w:rFonts w:cs="Times New Roman"/>
                <w:szCs w:val="24"/>
              </w:rPr>
            </w:pPr>
            <w:r w:rsidRPr="0003007C">
              <w:rPr>
                <w:rFonts w:cs="Times New Roman"/>
                <w:szCs w:val="24"/>
              </w:rPr>
              <w:t>4</w:t>
            </w:r>
          </w:p>
        </w:tc>
        <w:tc>
          <w:tcPr>
            <w:tcW w:w="1134" w:type="dxa"/>
          </w:tcPr>
          <w:p w14:paraId="1E7EFA35" w14:textId="77777777" w:rsidR="00265B94" w:rsidRPr="0003007C" w:rsidRDefault="00265B94">
            <w:pPr>
              <w:spacing w:line="276" w:lineRule="auto"/>
              <w:rPr>
                <w:rFonts w:cs="Times New Roman"/>
                <w:szCs w:val="24"/>
              </w:rPr>
            </w:pPr>
            <w:r w:rsidRPr="0003007C">
              <w:rPr>
                <w:rFonts w:cs="Times New Roman"/>
                <w:szCs w:val="24"/>
              </w:rPr>
              <w:t>40.000.000 đ</w:t>
            </w:r>
          </w:p>
        </w:tc>
        <w:tc>
          <w:tcPr>
            <w:tcW w:w="1843" w:type="dxa"/>
          </w:tcPr>
          <w:p w14:paraId="08517BE7" w14:textId="77777777" w:rsidR="00265B94" w:rsidRPr="0003007C" w:rsidRDefault="00265B94">
            <w:pPr>
              <w:spacing w:line="276" w:lineRule="auto"/>
              <w:rPr>
                <w:rFonts w:cs="Times New Roman"/>
                <w:szCs w:val="24"/>
              </w:rPr>
            </w:pPr>
            <w:r w:rsidRPr="0003007C">
              <w:rPr>
                <w:rFonts w:cs="Times New Roman"/>
                <w:szCs w:val="24"/>
              </w:rPr>
              <w:t>- 3 cổng Gigabit Ethernet (10/100/1000 Mbps).</w:t>
            </w:r>
            <w:r w:rsidRPr="0003007C">
              <w:rPr>
                <w:rFonts w:cs="Times New Roman"/>
                <w:szCs w:val="24"/>
              </w:rPr>
              <w:br/>
              <w:t>- 2 cổng RJ45 và 2 cổng SFP (cho kết nối cáp quang).</w:t>
            </w:r>
          </w:p>
          <w:p w14:paraId="390B0CAF" w14:textId="77777777" w:rsidR="00265B94" w:rsidRPr="0003007C" w:rsidRDefault="00265B94">
            <w:pPr>
              <w:spacing w:line="276" w:lineRule="auto"/>
              <w:rPr>
                <w:rFonts w:cs="Times New Roman"/>
                <w:szCs w:val="24"/>
              </w:rPr>
            </w:pPr>
            <w:r w:rsidRPr="0003007C">
              <w:rPr>
                <w:rFonts w:cs="Times New Roman"/>
                <w:szCs w:val="24"/>
              </w:rPr>
              <w:t xml:space="preserve">- 2 Cổng NIM cho phép mở rộng cổng </w:t>
            </w:r>
          </w:p>
        </w:tc>
        <w:tc>
          <w:tcPr>
            <w:tcW w:w="3265" w:type="dxa"/>
          </w:tcPr>
          <w:p w14:paraId="77F25F27" w14:textId="77777777" w:rsidR="00265B94" w:rsidRPr="0003007C" w:rsidRDefault="00265B94">
            <w:pPr>
              <w:spacing w:line="276" w:lineRule="auto"/>
              <w:rPr>
                <w:rFonts w:cs="Times New Roman"/>
                <w:szCs w:val="24"/>
              </w:rPr>
            </w:pPr>
            <w:r w:rsidRPr="0003007C">
              <w:rPr>
                <w:rFonts w:cs="Times New Roman"/>
                <w:szCs w:val="24"/>
              </w:rPr>
              <w:t>- Hỗ trợ thay thế module nóng mà không cần tắt router, tăng tính linh hoạt và giảm thời gian gián đoạn.</w:t>
            </w:r>
          </w:p>
          <w:p w14:paraId="2839433F" w14:textId="77777777" w:rsidR="00265B94" w:rsidRPr="0003007C" w:rsidRDefault="00265B94">
            <w:pPr>
              <w:spacing w:line="276" w:lineRule="auto"/>
              <w:rPr>
                <w:rFonts w:cs="Times New Roman"/>
                <w:szCs w:val="24"/>
              </w:rPr>
            </w:pPr>
            <w:r w:rsidRPr="0003007C">
              <w:rPr>
                <w:rFonts w:cs="Times New Roman"/>
                <w:szCs w:val="24"/>
              </w:rPr>
              <w:t>- Hỗ trợ cấp nguồn qua Ethernet với công suất tối đa 250W, thích hợp cho các thiết bị như Access Point hoặc camera IP.</w:t>
            </w:r>
          </w:p>
          <w:p w14:paraId="37D586E7" w14:textId="77777777" w:rsidR="00265B94" w:rsidRPr="0003007C" w:rsidRDefault="00265B94">
            <w:pPr>
              <w:spacing w:line="276" w:lineRule="auto"/>
              <w:rPr>
                <w:rFonts w:cs="Times New Roman"/>
                <w:szCs w:val="24"/>
              </w:rPr>
            </w:pPr>
            <w:r w:rsidRPr="0003007C">
              <w:rPr>
                <w:rFonts w:cs="Times New Roman"/>
                <w:szCs w:val="24"/>
              </w:rPr>
              <w:t>- Hỗ trợ 1 khe cắm module dịch vụ nâng cao để mở rộng tính năng (ví dụ: tường lửa, VoIP, VPN).</w:t>
            </w:r>
          </w:p>
        </w:tc>
        <w:tc>
          <w:tcPr>
            <w:tcW w:w="1134" w:type="dxa"/>
          </w:tcPr>
          <w:p w14:paraId="15A51C8B" w14:textId="77777777" w:rsidR="00265B94" w:rsidRPr="0003007C" w:rsidRDefault="00265B94">
            <w:pPr>
              <w:spacing w:line="276" w:lineRule="auto"/>
              <w:rPr>
                <w:rFonts w:cs="Times New Roman"/>
                <w:szCs w:val="24"/>
              </w:rPr>
            </w:pPr>
            <w:r w:rsidRPr="0003007C">
              <w:rPr>
                <w:rFonts w:cs="Times New Roman"/>
                <w:szCs w:val="24"/>
              </w:rPr>
              <w:t>160.000.000 đ</w:t>
            </w:r>
          </w:p>
        </w:tc>
      </w:tr>
      <w:tr w:rsidR="00265B94" w:rsidRPr="00E12FAE" w14:paraId="791E9108" w14:textId="77777777">
        <w:trPr>
          <w:trHeight w:val="144"/>
          <w:jc w:val="right"/>
        </w:trPr>
        <w:tc>
          <w:tcPr>
            <w:tcW w:w="988" w:type="dxa"/>
          </w:tcPr>
          <w:p w14:paraId="3B488BA5" w14:textId="77777777" w:rsidR="00265B94" w:rsidRPr="0003007C" w:rsidRDefault="00265B94">
            <w:pPr>
              <w:spacing w:line="276" w:lineRule="auto"/>
              <w:rPr>
                <w:rFonts w:cs="Times New Roman"/>
                <w:szCs w:val="24"/>
              </w:rPr>
            </w:pPr>
            <w:r w:rsidRPr="0003007C">
              <w:rPr>
                <w:rFonts w:cs="Times New Roman"/>
                <w:szCs w:val="24"/>
              </w:rPr>
              <w:t>Switch Layer 2</w:t>
            </w:r>
          </w:p>
        </w:tc>
        <w:tc>
          <w:tcPr>
            <w:tcW w:w="1559" w:type="dxa"/>
          </w:tcPr>
          <w:p w14:paraId="6921FF99" w14:textId="77777777" w:rsidR="00265B94" w:rsidRPr="0003007C" w:rsidRDefault="00265B94">
            <w:pPr>
              <w:spacing w:line="276" w:lineRule="auto"/>
              <w:rPr>
                <w:rFonts w:cs="Times New Roman"/>
                <w:szCs w:val="24"/>
              </w:rPr>
            </w:pPr>
            <w:hyperlink r:id="rId14" w:history="1">
              <w:r w:rsidRPr="0003007C">
                <w:rPr>
                  <w:rStyle w:val="Hyperlink"/>
                  <w:rFonts w:cs="Times New Roman"/>
                  <w:szCs w:val="24"/>
                </w:rPr>
                <w:t>Switch CISCO Catalyst 2960 WS-C2960X-24TS-L</w:t>
              </w:r>
            </w:hyperlink>
          </w:p>
        </w:tc>
        <w:tc>
          <w:tcPr>
            <w:tcW w:w="855" w:type="dxa"/>
          </w:tcPr>
          <w:p w14:paraId="5857756F" w14:textId="633B1D26" w:rsidR="00265B94" w:rsidRPr="0003007C" w:rsidRDefault="00265B94">
            <w:pPr>
              <w:spacing w:line="276" w:lineRule="auto"/>
              <w:rPr>
                <w:rFonts w:cs="Times New Roman"/>
                <w:szCs w:val="24"/>
              </w:rPr>
            </w:pPr>
            <w:r w:rsidRPr="0003007C">
              <w:rPr>
                <w:rFonts w:cs="Times New Roman"/>
                <w:szCs w:val="24"/>
              </w:rPr>
              <w:t>1</w:t>
            </w:r>
            <w:r w:rsidR="00D87DA3" w:rsidRPr="0003007C">
              <w:rPr>
                <w:rFonts w:cs="Times New Roman"/>
                <w:szCs w:val="24"/>
              </w:rPr>
              <w:t>5</w:t>
            </w:r>
          </w:p>
        </w:tc>
        <w:tc>
          <w:tcPr>
            <w:tcW w:w="1134" w:type="dxa"/>
          </w:tcPr>
          <w:p w14:paraId="2E410FE6" w14:textId="77777777" w:rsidR="00265B94" w:rsidRPr="0003007C" w:rsidRDefault="00265B94">
            <w:pPr>
              <w:spacing w:line="276" w:lineRule="auto"/>
              <w:rPr>
                <w:rFonts w:cs="Times New Roman"/>
                <w:szCs w:val="24"/>
              </w:rPr>
            </w:pPr>
            <w:r w:rsidRPr="0003007C">
              <w:rPr>
                <w:rFonts w:cs="Times New Roman"/>
                <w:szCs w:val="24"/>
              </w:rPr>
              <w:t>39.000.000 đ</w:t>
            </w:r>
          </w:p>
        </w:tc>
        <w:tc>
          <w:tcPr>
            <w:tcW w:w="1843" w:type="dxa"/>
          </w:tcPr>
          <w:p w14:paraId="110BA59A" w14:textId="77777777" w:rsidR="00265B94" w:rsidRPr="0003007C" w:rsidRDefault="00265B94">
            <w:pPr>
              <w:spacing w:line="276" w:lineRule="auto"/>
              <w:rPr>
                <w:rFonts w:cs="Times New Roman"/>
                <w:szCs w:val="24"/>
              </w:rPr>
            </w:pPr>
            <w:r w:rsidRPr="0003007C">
              <w:rPr>
                <w:rFonts w:cs="Times New Roman"/>
                <w:szCs w:val="24"/>
              </w:rPr>
              <w:t>24 cổng Ethernet Gigabit 10/100/1000 và 4 cổng uplink 1G SFP.</w:t>
            </w:r>
          </w:p>
        </w:tc>
        <w:tc>
          <w:tcPr>
            <w:tcW w:w="3265" w:type="dxa"/>
          </w:tcPr>
          <w:p w14:paraId="06DCBD85" w14:textId="77777777" w:rsidR="00265B94" w:rsidRPr="0003007C" w:rsidRDefault="00265B94">
            <w:pPr>
              <w:spacing w:line="276" w:lineRule="auto"/>
              <w:rPr>
                <w:rFonts w:cs="Times New Roman"/>
                <w:szCs w:val="24"/>
              </w:rPr>
            </w:pPr>
            <w:r w:rsidRPr="0003007C">
              <w:rPr>
                <w:rFonts w:cs="Times New Roman"/>
                <w:szCs w:val="24"/>
              </w:rPr>
              <w:t>- Bộ vi xử lý lõi kép với 512MB bộ nhớ DRAM và 128MB bộ nhớ flash.</w:t>
            </w:r>
          </w:p>
          <w:p w14:paraId="5D5F501C" w14:textId="77777777" w:rsidR="00265B94" w:rsidRPr="0003007C" w:rsidRDefault="00265B94">
            <w:pPr>
              <w:spacing w:line="276" w:lineRule="auto"/>
              <w:rPr>
                <w:rFonts w:cs="Times New Roman"/>
                <w:szCs w:val="24"/>
              </w:rPr>
            </w:pPr>
            <w:r w:rsidRPr="0003007C">
              <w:rPr>
                <w:rFonts w:cs="Times New Roman"/>
                <w:szCs w:val="24"/>
              </w:rPr>
              <w:t>- Hỗ trợ xếp chồng lên đến 8 switch, cung cấp băng thông ngăn xếp 80G.</w:t>
            </w:r>
          </w:p>
          <w:p w14:paraId="2C91363D" w14:textId="77777777" w:rsidR="00265B94" w:rsidRPr="0003007C" w:rsidRDefault="00265B94">
            <w:pPr>
              <w:spacing w:line="276" w:lineRule="auto"/>
              <w:rPr>
                <w:rFonts w:cs="Times New Roman"/>
                <w:szCs w:val="24"/>
              </w:rPr>
            </w:pPr>
            <w:r w:rsidRPr="0003007C">
              <w:rPr>
                <w:rFonts w:cs="Times New Roman"/>
                <w:szCs w:val="24"/>
              </w:rPr>
              <w:t>- Hỗ trợ nguồn dự phòng bên ngoài (RPS) giúp đảm bảo nguồn điện dự phòng.</w:t>
            </w:r>
          </w:p>
          <w:p w14:paraId="59DA837F" w14:textId="77777777" w:rsidR="00265B94" w:rsidRPr="0003007C" w:rsidRDefault="00265B94">
            <w:pPr>
              <w:spacing w:line="276" w:lineRule="auto"/>
              <w:rPr>
                <w:rFonts w:cs="Times New Roman"/>
                <w:szCs w:val="24"/>
              </w:rPr>
            </w:pPr>
            <w:r w:rsidRPr="0003007C">
              <w:rPr>
                <w:rFonts w:cs="Times New Roman"/>
                <w:szCs w:val="24"/>
              </w:rPr>
              <w:t>- Giải pháp tiết kiệm năng lượng giúp giảm mức tiêu thụ điện.</w:t>
            </w:r>
          </w:p>
          <w:p w14:paraId="2EF387F6" w14:textId="77777777" w:rsidR="00265B94" w:rsidRPr="0003007C" w:rsidRDefault="00265B94">
            <w:pPr>
              <w:spacing w:line="276" w:lineRule="auto"/>
              <w:rPr>
                <w:rFonts w:cs="Times New Roman"/>
                <w:szCs w:val="24"/>
              </w:rPr>
            </w:pPr>
            <w:r w:rsidRPr="0003007C">
              <w:rPr>
                <w:rFonts w:cs="Times New Roman"/>
                <w:szCs w:val="24"/>
              </w:rPr>
              <w:t>- Bộ tính năng phần mềm LAN Base Cisco IOS</w:t>
            </w:r>
          </w:p>
          <w:p w14:paraId="4FB3C6A0" w14:textId="77777777" w:rsidR="00265B94" w:rsidRPr="0003007C" w:rsidRDefault="00265B94">
            <w:pPr>
              <w:spacing w:line="276" w:lineRule="auto"/>
              <w:rPr>
                <w:rFonts w:cs="Times New Roman"/>
                <w:szCs w:val="24"/>
              </w:rPr>
            </w:pPr>
          </w:p>
        </w:tc>
        <w:tc>
          <w:tcPr>
            <w:tcW w:w="1134" w:type="dxa"/>
          </w:tcPr>
          <w:p w14:paraId="3ED7D54C" w14:textId="5D3F631A" w:rsidR="00265B94" w:rsidRPr="0003007C" w:rsidRDefault="005D2FD0">
            <w:pPr>
              <w:spacing w:line="276" w:lineRule="auto"/>
              <w:rPr>
                <w:rFonts w:cs="Times New Roman"/>
                <w:szCs w:val="24"/>
              </w:rPr>
            </w:pPr>
            <w:r w:rsidRPr="0003007C">
              <w:rPr>
                <w:rFonts w:cs="Times New Roman"/>
                <w:szCs w:val="24"/>
              </w:rPr>
              <w:t>585</w:t>
            </w:r>
            <w:r w:rsidR="00265B94" w:rsidRPr="0003007C">
              <w:rPr>
                <w:rFonts w:cs="Times New Roman"/>
                <w:szCs w:val="24"/>
              </w:rPr>
              <w:t>.000.000 đ</w:t>
            </w:r>
          </w:p>
        </w:tc>
      </w:tr>
      <w:tr w:rsidR="00265B94" w:rsidRPr="00E12FAE" w14:paraId="13571AB5" w14:textId="77777777">
        <w:trPr>
          <w:trHeight w:val="144"/>
          <w:jc w:val="right"/>
        </w:trPr>
        <w:tc>
          <w:tcPr>
            <w:tcW w:w="988" w:type="dxa"/>
          </w:tcPr>
          <w:p w14:paraId="24AEEA9A" w14:textId="77777777" w:rsidR="00265B94" w:rsidRPr="0003007C" w:rsidRDefault="00265B94">
            <w:pPr>
              <w:spacing w:line="276" w:lineRule="auto"/>
              <w:rPr>
                <w:rFonts w:cs="Times New Roman"/>
                <w:szCs w:val="24"/>
              </w:rPr>
            </w:pPr>
            <w:r w:rsidRPr="0003007C">
              <w:rPr>
                <w:rFonts w:cs="Times New Roman"/>
                <w:szCs w:val="24"/>
              </w:rPr>
              <w:t>Switch Layer 3</w:t>
            </w:r>
          </w:p>
        </w:tc>
        <w:tc>
          <w:tcPr>
            <w:tcW w:w="1559" w:type="dxa"/>
          </w:tcPr>
          <w:p w14:paraId="656AD1D0" w14:textId="77777777" w:rsidR="00265B94" w:rsidRPr="0003007C" w:rsidRDefault="00265B94">
            <w:pPr>
              <w:spacing w:line="276" w:lineRule="auto"/>
              <w:rPr>
                <w:rFonts w:cs="Times New Roman"/>
                <w:szCs w:val="24"/>
              </w:rPr>
            </w:pPr>
            <w:hyperlink r:id="rId15" w:history="1">
              <w:r w:rsidRPr="0003007C">
                <w:rPr>
                  <w:rStyle w:val="Hyperlink"/>
                  <w:rFonts w:cs="Times New Roman"/>
                  <w:szCs w:val="24"/>
                </w:rPr>
                <w:t>Data Switch Cisco C9200-24P-E</w:t>
              </w:r>
            </w:hyperlink>
          </w:p>
        </w:tc>
        <w:tc>
          <w:tcPr>
            <w:tcW w:w="855" w:type="dxa"/>
          </w:tcPr>
          <w:p w14:paraId="4DFFF76C" w14:textId="77777777" w:rsidR="00265B94" w:rsidRPr="0003007C" w:rsidRDefault="00265B94">
            <w:pPr>
              <w:spacing w:line="276" w:lineRule="auto"/>
              <w:rPr>
                <w:rFonts w:cs="Times New Roman"/>
                <w:szCs w:val="24"/>
              </w:rPr>
            </w:pPr>
            <w:r w:rsidRPr="0003007C">
              <w:rPr>
                <w:rFonts w:cs="Times New Roman"/>
                <w:szCs w:val="24"/>
              </w:rPr>
              <w:t>4</w:t>
            </w:r>
          </w:p>
        </w:tc>
        <w:tc>
          <w:tcPr>
            <w:tcW w:w="1134" w:type="dxa"/>
          </w:tcPr>
          <w:p w14:paraId="6FC3C26C" w14:textId="77777777" w:rsidR="00265B94" w:rsidRPr="0003007C" w:rsidRDefault="00265B94">
            <w:pPr>
              <w:spacing w:line="276" w:lineRule="auto"/>
              <w:rPr>
                <w:rFonts w:cs="Times New Roman"/>
                <w:szCs w:val="24"/>
              </w:rPr>
            </w:pPr>
            <w:r w:rsidRPr="0003007C">
              <w:rPr>
                <w:rFonts w:cs="Times New Roman"/>
                <w:szCs w:val="24"/>
              </w:rPr>
              <w:t>80.000.000 đ</w:t>
            </w:r>
          </w:p>
        </w:tc>
        <w:tc>
          <w:tcPr>
            <w:tcW w:w="1843" w:type="dxa"/>
          </w:tcPr>
          <w:p w14:paraId="4406A16B" w14:textId="77777777" w:rsidR="00265B94" w:rsidRPr="0003007C" w:rsidRDefault="00265B94">
            <w:pPr>
              <w:spacing w:line="276" w:lineRule="auto"/>
              <w:rPr>
                <w:rFonts w:cs="Times New Roman"/>
                <w:szCs w:val="24"/>
              </w:rPr>
            </w:pPr>
            <w:r w:rsidRPr="0003007C">
              <w:rPr>
                <w:rFonts w:cs="Times New Roman"/>
                <w:szCs w:val="24"/>
              </w:rPr>
              <w:t>24 cổng PoE+ (cấp nguồn qua Ethernet)</w:t>
            </w:r>
          </w:p>
        </w:tc>
        <w:tc>
          <w:tcPr>
            <w:tcW w:w="3265" w:type="dxa"/>
          </w:tcPr>
          <w:p w14:paraId="4D6B6D32" w14:textId="77777777" w:rsidR="00265B94" w:rsidRPr="0003007C" w:rsidRDefault="00265B94">
            <w:pPr>
              <w:spacing w:line="276" w:lineRule="auto"/>
              <w:rPr>
                <w:rFonts w:cs="Times New Roman"/>
                <w:szCs w:val="24"/>
              </w:rPr>
            </w:pPr>
            <w:r w:rsidRPr="0003007C">
              <w:rPr>
                <w:rFonts w:cs="Times New Roman"/>
                <w:szCs w:val="24"/>
              </w:rPr>
              <w:t xml:space="preserve">- Tích hợp phần mềm Network Essentials. </w:t>
            </w:r>
          </w:p>
          <w:p w14:paraId="2D490383" w14:textId="77777777" w:rsidR="00265B94" w:rsidRPr="0003007C" w:rsidRDefault="00265B94">
            <w:pPr>
              <w:spacing w:line="276" w:lineRule="auto"/>
              <w:rPr>
                <w:rFonts w:cs="Times New Roman"/>
                <w:szCs w:val="24"/>
              </w:rPr>
            </w:pPr>
            <w:r w:rsidRPr="0003007C">
              <w:rPr>
                <w:rFonts w:cs="Times New Roman"/>
                <w:szCs w:val="24"/>
              </w:rPr>
              <w:t xml:space="preserve">- Thiết bị nổi bật với bộ nguồn và quạt FRU, mô-đun uplink, hỗ trợ cấp nguồn vĩnh viễn qua </w:t>
            </w:r>
            <w:r w:rsidRPr="0003007C">
              <w:rPr>
                <w:rFonts w:cs="Times New Roman"/>
                <w:szCs w:val="24"/>
              </w:rPr>
              <w:lastRenderedPageBreak/>
              <w:t xml:space="preserve">PoE, và có thời gian trung bình giữa các lần hỏng hóc (MTBF) cao. </w:t>
            </w:r>
          </w:p>
          <w:p w14:paraId="65188517" w14:textId="77777777" w:rsidR="00265B94" w:rsidRPr="0003007C" w:rsidRDefault="00265B94">
            <w:pPr>
              <w:spacing w:line="276" w:lineRule="auto"/>
              <w:rPr>
                <w:rFonts w:cs="Times New Roman"/>
                <w:szCs w:val="24"/>
              </w:rPr>
            </w:pPr>
            <w:r w:rsidRPr="0003007C">
              <w:rPr>
                <w:rFonts w:cs="Times New Roman"/>
                <w:szCs w:val="24"/>
              </w:rPr>
              <w:t>- C9200-24P-E được trang bị mạch tích hợp ASAD 2.0 và CPU ARM, chạy trên hệ điều hành Cisco IOS® XE, mang lại khả năng lập trình, bảo mật nâng cao với MACsec, và hỗ trợ băng thông cao hơn so với dòng Catalyst 2960-X.</w:t>
            </w:r>
          </w:p>
        </w:tc>
        <w:tc>
          <w:tcPr>
            <w:tcW w:w="1134" w:type="dxa"/>
          </w:tcPr>
          <w:p w14:paraId="78B6AEA6" w14:textId="77777777" w:rsidR="00265B94" w:rsidRPr="0003007C" w:rsidRDefault="00265B94">
            <w:pPr>
              <w:spacing w:line="276" w:lineRule="auto"/>
              <w:rPr>
                <w:rFonts w:cs="Times New Roman"/>
                <w:szCs w:val="24"/>
              </w:rPr>
            </w:pPr>
            <w:r w:rsidRPr="0003007C">
              <w:rPr>
                <w:rFonts w:cs="Times New Roman"/>
                <w:szCs w:val="24"/>
              </w:rPr>
              <w:lastRenderedPageBreak/>
              <w:t>320.000.000 đ</w:t>
            </w:r>
          </w:p>
        </w:tc>
      </w:tr>
      <w:tr w:rsidR="00265B94" w:rsidRPr="00E12FAE" w14:paraId="780030F9" w14:textId="77777777">
        <w:trPr>
          <w:trHeight w:val="144"/>
          <w:jc w:val="right"/>
        </w:trPr>
        <w:tc>
          <w:tcPr>
            <w:tcW w:w="988" w:type="dxa"/>
          </w:tcPr>
          <w:p w14:paraId="0FA843BC" w14:textId="77777777" w:rsidR="00265B94" w:rsidRPr="0003007C" w:rsidRDefault="00265B94">
            <w:pPr>
              <w:spacing w:line="276" w:lineRule="auto"/>
              <w:rPr>
                <w:rFonts w:cs="Times New Roman"/>
                <w:szCs w:val="24"/>
              </w:rPr>
            </w:pPr>
            <w:r w:rsidRPr="0003007C">
              <w:rPr>
                <w:rFonts w:cs="Times New Roman"/>
                <w:szCs w:val="24"/>
              </w:rPr>
              <w:t xml:space="preserve">Acess Point </w:t>
            </w:r>
          </w:p>
        </w:tc>
        <w:tc>
          <w:tcPr>
            <w:tcW w:w="1559" w:type="dxa"/>
          </w:tcPr>
          <w:p w14:paraId="453B3CB1" w14:textId="77777777" w:rsidR="00265B94" w:rsidRPr="0003007C" w:rsidRDefault="00265B94">
            <w:pPr>
              <w:spacing w:line="276" w:lineRule="auto"/>
              <w:rPr>
                <w:rFonts w:cs="Times New Roman"/>
                <w:szCs w:val="24"/>
              </w:rPr>
            </w:pPr>
            <w:hyperlink r:id="rId16" w:history="1">
              <w:r w:rsidRPr="0003007C">
                <w:rPr>
                  <w:rStyle w:val="Hyperlink"/>
                  <w:rFonts w:cs="Times New Roman"/>
                  <w:szCs w:val="24"/>
                </w:rPr>
                <w:t>Wi-Fi 6 Access Point CISCO CBW150AX-S</w:t>
              </w:r>
            </w:hyperlink>
          </w:p>
        </w:tc>
        <w:tc>
          <w:tcPr>
            <w:tcW w:w="855" w:type="dxa"/>
          </w:tcPr>
          <w:p w14:paraId="0C943163" w14:textId="0808FBD1" w:rsidR="00265B94" w:rsidRPr="0003007C" w:rsidRDefault="002E5AFA">
            <w:pPr>
              <w:spacing w:line="276" w:lineRule="auto"/>
              <w:rPr>
                <w:rFonts w:cs="Times New Roman"/>
                <w:szCs w:val="24"/>
              </w:rPr>
            </w:pPr>
            <w:r w:rsidRPr="0003007C">
              <w:rPr>
                <w:rFonts w:cs="Times New Roman"/>
                <w:szCs w:val="24"/>
              </w:rPr>
              <w:t>6</w:t>
            </w:r>
          </w:p>
        </w:tc>
        <w:tc>
          <w:tcPr>
            <w:tcW w:w="1134" w:type="dxa"/>
          </w:tcPr>
          <w:p w14:paraId="2C3769B3" w14:textId="77777777" w:rsidR="00265B94" w:rsidRPr="0003007C" w:rsidRDefault="00265B94">
            <w:pPr>
              <w:spacing w:line="276" w:lineRule="auto"/>
              <w:rPr>
                <w:rFonts w:cs="Times New Roman"/>
                <w:szCs w:val="24"/>
              </w:rPr>
            </w:pPr>
            <w:r w:rsidRPr="0003007C">
              <w:rPr>
                <w:rFonts w:cs="Times New Roman"/>
                <w:szCs w:val="24"/>
              </w:rPr>
              <w:t>4.000.000 đ</w:t>
            </w:r>
          </w:p>
        </w:tc>
        <w:tc>
          <w:tcPr>
            <w:tcW w:w="1843" w:type="dxa"/>
          </w:tcPr>
          <w:p w14:paraId="64DEBD7C" w14:textId="77777777" w:rsidR="00265B94" w:rsidRPr="0003007C" w:rsidRDefault="00265B94">
            <w:pPr>
              <w:spacing w:line="276" w:lineRule="auto"/>
              <w:rPr>
                <w:rFonts w:cs="Times New Roman"/>
                <w:szCs w:val="24"/>
              </w:rPr>
            </w:pPr>
            <w:r w:rsidRPr="0003007C">
              <w:rPr>
                <w:rFonts w:cs="Times New Roman"/>
                <w:szCs w:val="24"/>
              </w:rPr>
              <w:t>Cổng kết nối LAN GB hỗ trợ PoE</w:t>
            </w:r>
          </w:p>
        </w:tc>
        <w:tc>
          <w:tcPr>
            <w:tcW w:w="3265" w:type="dxa"/>
          </w:tcPr>
          <w:p w14:paraId="5018267F" w14:textId="77777777" w:rsidR="00265B94" w:rsidRPr="0003007C" w:rsidRDefault="00265B94">
            <w:pPr>
              <w:spacing w:line="276" w:lineRule="auto"/>
              <w:rPr>
                <w:rFonts w:cs="Times New Roman"/>
                <w:szCs w:val="24"/>
              </w:rPr>
            </w:pPr>
            <w:r w:rsidRPr="0003007C">
              <w:rPr>
                <w:rFonts w:cs="Times New Roman"/>
                <w:szCs w:val="24"/>
              </w:rPr>
              <w:t xml:space="preserve">- Hỗ trợ Wi-Fi 6 (802.11ax) với băng tần kép 2.4GHz và 5GHz, cho tốc độ tối đa lên đến 1.488Gb/s. </w:t>
            </w:r>
          </w:p>
          <w:p w14:paraId="4989B7EB" w14:textId="77777777" w:rsidR="00265B94" w:rsidRPr="0003007C" w:rsidRDefault="00265B94">
            <w:pPr>
              <w:spacing w:line="276" w:lineRule="auto"/>
              <w:rPr>
                <w:rFonts w:cs="Times New Roman"/>
                <w:szCs w:val="24"/>
              </w:rPr>
            </w:pPr>
            <w:r w:rsidRPr="0003007C">
              <w:rPr>
                <w:rFonts w:cs="Times New Roman"/>
                <w:szCs w:val="24"/>
              </w:rPr>
              <w:t>- Thiết bị trang bị 1GB DRAM, 512MB flash và bộ xử lý quad-core 1GHz. Hỗ trợ bảo mật WPA2/WPA3, 802.1X</w:t>
            </w:r>
          </w:p>
          <w:p w14:paraId="43618DC9" w14:textId="77777777" w:rsidR="00265B94" w:rsidRPr="0003007C" w:rsidRDefault="00265B94">
            <w:pPr>
              <w:spacing w:line="276" w:lineRule="auto"/>
              <w:rPr>
                <w:rFonts w:cs="Times New Roman"/>
                <w:szCs w:val="24"/>
              </w:rPr>
            </w:pPr>
            <w:r w:rsidRPr="0003007C">
              <w:rPr>
                <w:rFonts w:cs="Times New Roman"/>
                <w:szCs w:val="24"/>
              </w:rPr>
              <w:t>- Hỗ trợ tối đa 400 clients kết nối đồng thời. Nó có tính năng MU-MIMO, OFDMA, và BSS coloring, cùng với khả năng hỗ trợ 50 Access Points trong hệ thống</w:t>
            </w:r>
          </w:p>
        </w:tc>
        <w:tc>
          <w:tcPr>
            <w:tcW w:w="1134" w:type="dxa"/>
          </w:tcPr>
          <w:p w14:paraId="10892294" w14:textId="702566FE" w:rsidR="00265B94" w:rsidRPr="0003007C" w:rsidRDefault="002E5AFA">
            <w:pPr>
              <w:spacing w:line="276" w:lineRule="auto"/>
              <w:rPr>
                <w:rFonts w:cs="Times New Roman"/>
                <w:szCs w:val="24"/>
              </w:rPr>
            </w:pPr>
            <w:r w:rsidRPr="0003007C">
              <w:rPr>
                <w:rFonts w:cs="Times New Roman"/>
                <w:szCs w:val="24"/>
              </w:rPr>
              <w:t>24</w:t>
            </w:r>
            <w:r w:rsidR="00265B94" w:rsidRPr="0003007C">
              <w:rPr>
                <w:rFonts w:cs="Times New Roman"/>
                <w:szCs w:val="24"/>
              </w:rPr>
              <w:t>.000.000 đ</w:t>
            </w:r>
          </w:p>
        </w:tc>
      </w:tr>
      <w:tr w:rsidR="00953B28" w:rsidRPr="00E12FAE" w14:paraId="634EB2B5" w14:textId="77777777">
        <w:trPr>
          <w:trHeight w:val="144"/>
          <w:jc w:val="right"/>
        </w:trPr>
        <w:tc>
          <w:tcPr>
            <w:tcW w:w="6379" w:type="dxa"/>
            <w:gridSpan w:val="5"/>
          </w:tcPr>
          <w:p w14:paraId="1E4EF4CC" w14:textId="42A112E7" w:rsidR="00953B28" w:rsidRPr="00953B28" w:rsidRDefault="00953B28">
            <w:pPr>
              <w:spacing w:line="276" w:lineRule="auto"/>
              <w:rPr>
                <w:rFonts w:cs="Times New Roman"/>
                <w:b/>
                <w:bCs/>
                <w:szCs w:val="24"/>
              </w:rPr>
            </w:pPr>
            <w:r w:rsidRPr="00953B28">
              <w:rPr>
                <w:rFonts w:cs="Times New Roman"/>
                <w:b/>
                <w:bCs/>
                <w:szCs w:val="24"/>
              </w:rPr>
              <w:t>Tổng cộng</w:t>
            </w:r>
          </w:p>
        </w:tc>
        <w:tc>
          <w:tcPr>
            <w:tcW w:w="4399" w:type="dxa"/>
            <w:gridSpan w:val="2"/>
          </w:tcPr>
          <w:p w14:paraId="0CD85C04" w14:textId="74754F68" w:rsidR="00953B28" w:rsidRPr="00953B28" w:rsidRDefault="00953B28">
            <w:pPr>
              <w:spacing w:line="276" w:lineRule="auto"/>
              <w:rPr>
                <w:rFonts w:cs="Times New Roman"/>
                <w:b/>
                <w:bCs/>
                <w:szCs w:val="24"/>
              </w:rPr>
            </w:pPr>
            <w:r>
              <w:rPr>
                <w:rFonts w:cs="Times New Roman"/>
                <w:b/>
                <w:bCs/>
                <w:szCs w:val="24"/>
              </w:rPr>
              <w:t xml:space="preserve">                                         </w:t>
            </w:r>
            <w:r w:rsidRPr="00953B28">
              <w:rPr>
                <w:rFonts w:cs="Times New Roman"/>
                <w:b/>
                <w:bCs/>
                <w:szCs w:val="24"/>
              </w:rPr>
              <w:t>1.</w:t>
            </w:r>
            <w:r w:rsidR="00DB6C3A">
              <w:rPr>
                <w:rFonts w:cs="Times New Roman"/>
                <w:b/>
                <w:bCs/>
                <w:szCs w:val="24"/>
              </w:rPr>
              <w:t>0</w:t>
            </w:r>
            <w:r w:rsidR="00BA52D3">
              <w:rPr>
                <w:rFonts w:cs="Times New Roman"/>
                <w:b/>
                <w:bCs/>
                <w:szCs w:val="24"/>
              </w:rPr>
              <w:t>89</w:t>
            </w:r>
            <w:r w:rsidRPr="00953B28">
              <w:rPr>
                <w:rFonts w:cs="Times New Roman"/>
                <w:b/>
                <w:bCs/>
                <w:szCs w:val="24"/>
              </w:rPr>
              <w:t>.000.000 đ</w:t>
            </w:r>
          </w:p>
        </w:tc>
      </w:tr>
    </w:tbl>
    <w:p w14:paraId="6474B47A" w14:textId="224D1F69" w:rsidR="00315A71" w:rsidRPr="0005556F" w:rsidRDefault="00315A71" w:rsidP="00A13CE8"/>
    <w:p w14:paraId="18EA67FE" w14:textId="2717C0B3" w:rsidR="00916AB7" w:rsidRDefault="00282A0D" w:rsidP="00282A0D">
      <w:pPr>
        <w:pStyle w:val="Heading3"/>
      </w:pPr>
      <w:bookmarkStart w:id="32" w:name="_Toc184759982"/>
      <w:r>
        <w:t xml:space="preserve">3.2.2 </w:t>
      </w:r>
      <w:r w:rsidR="00916AB7">
        <w:t>Các thiết bị dùng trong hệ thống mạng</w:t>
      </w:r>
      <w:bookmarkEnd w:id="32"/>
    </w:p>
    <w:p w14:paraId="7E2AD2E9" w14:textId="6C0BB9F9" w:rsidR="00DD44D5" w:rsidRPr="0003007C" w:rsidRDefault="00DD44D5" w:rsidP="00230B47">
      <w:pPr>
        <w:spacing w:line="276" w:lineRule="auto"/>
        <w:ind w:left="567"/>
        <w:rPr>
          <w:rFonts w:cs="Times New Roman"/>
          <w:szCs w:val="24"/>
        </w:rPr>
      </w:pPr>
      <w:r w:rsidRPr="0003007C">
        <w:rPr>
          <w:rFonts w:cs="Times New Roman"/>
          <w:szCs w:val="24"/>
        </w:rPr>
        <w:t xml:space="preserve">Router là thiết bị mạng đảm nhiệm vai trò định tuyến dữ liệu giữa các mạng khác nhau, ví dụ như giữa mạng LAN và WAN, hoặc giữa các mạng con trong một mạng nội bộ. </w:t>
      </w:r>
    </w:p>
    <w:p w14:paraId="6FC13F9E" w14:textId="77777777" w:rsidR="00DD44D5" w:rsidRPr="0003007C" w:rsidRDefault="00DD44D5" w:rsidP="0003007C">
      <w:pPr>
        <w:ind w:left="567"/>
        <w:rPr>
          <w:szCs w:val="24"/>
        </w:rPr>
      </w:pPr>
      <w:r w:rsidRPr="0003007C">
        <w:rPr>
          <w:szCs w:val="24"/>
        </w:rPr>
        <w:t xml:space="preserve">Switch Layer 3 kết hợp chức năng của switch và router, giúp chuyển tiếp dữ liệu giữa các VLAN khác nhau và cung cấp khả năng định tuyến nội bộ trong mạng. </w:t>
      </w:r>
    </w:p>
    <w:p w14:paraId="4BB4B583" w14:textId="5545F96F" w:rsidR="00DD44D5" w:rsidRPr="0003007C" w:rsidRDefault="00DD44D5" w:rsidP="0003007C">
      <w:pPr>
        <w:ind w:left="567"/>
        <w:rPr>
          <w:szCs w:val="24"/>
        </w:rPr>
      </w:pPr>
      <w:r w:rsidRPr="0003007C">
        <w:rPr>
          <w:szCs w:val="24"/>
        </w:rPr>
        <w:t>Switch Layer 2 hoạt động trong phạm vi cùng một mạng con (LAN), chịu trách nhiệm chuyển tiếp các gói tin dựa trên địa chỉ MAC của các thiết bị.</w:t>
      </w:r>
    </w:p>
    <w:p w14:paraId="5356E1CB" w14:textId="5A640F88" w:rsidR="00DD44D5" w:rsidRPr="0003007C" w:rsidRDefault="00DD44D5" w:rsidP="00230B47">
      <w:pPr>
        <w:spacing w:line="276" w:lineRule="auto"/>
        <w:ind w:left="567"/>
        <w:rPr>
          <w:rFonts w:cs="Times New Roman"/>
          <w:szCs w:val="24"/>
        </w:rPr>
      </w:pPr>
      <w:r w:rsidRPr="0003007C">
        <w:rPr>
          <w:rFonts w:cs="Times New Roman"/>
          <w:szCs w:val="24"/>
        </w:rPr>
        <w:t xml:space="preserve">Server là thiết bị cung cấp các dịch vụ như lưu trữ, chia sẻ tài nguyên và ứng dụng cho các máy khách trong mạng, có thể là máy chủ web, email, hoặc cơ sở dữ liệu. </w:t>
      </w:r>
    </w:p>
    <w:p w14:paraId="1F5236A0" w14:textId="63B289A1" w:rsidR="00E47290" w:rsidRPr="0003007C" w:rsidRDefault="00DD44D5" w:rsidP="00230B47">
      <w:pPr>
        <w:spacing w:line="276" w:lineRule="auto"/>
        <w:ind w:left="567"/>
        <w:rPr>
          <w:rFonts w:cs="Times New Roman"/>
          <w:szCs w:val="24"/>
        </w:rPr>
      </w:pPr>
      <w:r w:rsidRPr="0003007C">
        <w:rPr>
          <w:rFonts w:cs="Times New Roman"/>
          <w:szCs w:val="24"/>
        </w:rPr>
        <w:t>Access Point (AP) là thiết bị mạng cho phép kết nối không dây giữa các thiết bị di động và mạng nội bộ, giúp mở rộng phạm vi và khả năng tiếp cận của mạng LAN không dây (Wi-Fi).</w:t>
      </w:r>
    </w:p>
    <w:p w14:paraId="6589C876" w14:textId="4B7B96BD" w:rsidR="00916AB7" w:rsidRDefault="00916AB7" w:rsidP="007D49C2">
      <w:pPr>
        <w:pStyle w:val="Heading2"/>
        <w:numPr>
          <w:ilvl w:val="2"/>
          <w:numId w:val="30"/>
        </w:numPr>
      </w:pPr>
      <w:bookmarkStart w:id="33" w:name="_Toc184759983"/>
      <w:r>
        <w:t>Các dịch vụ cần thuê</w:t>
      </w:r>
      <w:bookmarkEnd w:id="33"/>
    </w:p>
    <w:p w14:paraId="028AEDDF" w14:textId="69D9D9EA" w:rsidR="00302DCC" w:rsidRPr="0003007C" w:rsidRDefault="00302DCC" w:rsidP="00230B47">
      <w:pPr>
        <w:spacing w:line="276" w:lineRule="auto"/>
        <w:ind w:left="567"/>
        <w:rPr>
          <w:rFonts w:cs="Times New Roman"/>
          <w:szCs w:val="24"/>
        </w:rPr>
      </w:pPr>
      <w:r w:rsidRPr="0003007C">
        <w:rPr>
          <w:rFonts w:cs="Times New Roman"/>
          <w:szCs w:val="24"/>
        </w:rPr>
        <w:t xml:space="preserve">Để đảm bảo rằng hệ thống mạng của Công ty Outsource O-UIT hoạt động hiệu quả và đáp ứng được các yêu cầu kinh doanh, công ty cần thuê một số dịch vụ thiết yếu. Các dịch vụ này không chỉ giúp tối ưu </w:t>
      </w:r>
      <w:r w:rsidRPr="0003007C">
        <w:rPr>
          <w:rFonts w:cs="Times New Roman"/>
          <w:szCs w:val="24"/>
        </w:rPr>
        <w:lastRenderedPageBreak/>
        <w:t>hóa hiệu suất mạng mà còn đảm bảo an toàn và bảo mật cho thông tin. Dưới đây là các dịch vụ cụ thể mà công ty cần xem xét:</w:t>
      </w:r>
    </w:p>
    <w:p w14:paraId="26D43205" w14:textId="704B7713" w:rsidR="00302DCC" w:rsidRPr="0005556F" w:rsidRDefault="00302DCC" w:rsidP="00235374">
      <w:pPr>
        <w:pStyle w:val="Heading2"/>
        <w:numPr>
          <w:ilvl w:val="0"/>
          <w:numId w:val="0"/>
        </w:numPr>
        <w:ind w:left="720" w:firstLine="720"/>
      </w:pPr>
      <w:bookmarkStart w:id="34" w:name="_Toc184482154"/>
      <w:bookmarkStart w:id="35" w:name="_Toc184759587"/>
      <w:bookmarkStart w:id="36" w:name="_Toc184759816"/>
      <w:bookmarkStart w:id="37" w:name="_Toc184759984"/>
      <w:r w:rsidRPr="0005556F">
        <w:t>Dịch vụ Internet</w:t>
      </w:r>
      <w:bookmarkEnd w:id="34"/>
      <w:bookmarkEnd w:id="35"/>
      <w:bookmarkEnd w:id="36"/>
      <w:bookmarkEnd w:id="37"/>
    </w:p>
    <w:p w14:paraId="358FB187" w14:textId="77777777" w:rsidR="00302DCC" w:rsidRPr="0003007C" w:rsidRDefault="00302DCC" w:rsidP="00230B47">
      <w:pPr>
        <w:spacing w:line="276" w:lineRule="auto"/>
        <w:ind w:left="567"/>
        <w:rPr>
          <w:rFonts w:cs="Times New Roman"/>
          <w:szCs w:val="24"/>
        </w:rPr>
      </w:pPr>
      <w:r w:rsidRPr="0003007C">
        <w:rPr>
          <w:rFonts w:cs="Times New Roman"/>
          <w:szCs w:val="24"/>
        </w:rPr>
        <w:t>Công ty cần thuê một dịch vụ Internet với băng thông rộng và tốc độ cao để đảm bảo rằng tất cả các hoạt động trực tuyến diễn ra mượt mà và không bị gián đoạn. Dịch vụ Internet này sẽ phục vụ cho nhiều mục đích khác nhau, bao gồm:</w:t>
      </w:r>
    </w:p>
    <w:p w14:paraId="649A4C00" w14:textId="77777777" w:rsidR="00302DCC" w:rsidRPr="0003007C" w:rsidRDefault="00302DCC" w:rsidP="00230B47">
      <w:pPr>
        <w:spacing w:line="276" w:lineRule="auto"/>
        <w:ind w:left="567"/>
        <w:rPr>
          <w:rFonts w:cs="Times New Roman"/>
          <w:szCs w:val="24"/>
        </w:rPr>
      </w:pPr>
      <w:r w:rsidRPr="0003007C">
        <w:rPr>
          <w:rFonts w:cs="Times New Roman"/>
          <w:szCs w:val="24"/>
        </w:rPr>
        <w:t>Truy cập thông tin: Nhân viên cần truy cập vào các nguồn tài nguyên trực tuyến, bao gồm các ứng dụng đám mây, hệ thống quản lý dự án và các công cụ giao tiếp.</w:t>
      </w:r>
    </w:p>
    <w:p w14:paraId="0E62928A" w14:textId="77777777" w:rsidR="00302DCC" w:rsidRPr="0003007C" w:rsidRDefault="00302DCC" w:rsidP="00230B47">
      <w:pPr>
        <w:spacing w:line="276" w:lineRule="auto"/>
        <w:ind w:left="567"/>
        <w:rPr>
          <w:rFonts w:cs="Times New Roman"/>
          <w:szCs w:val="24"/>
        </w:rPr>
      </w:pPr>
      <w:r w:rsidRPr="0003007C">
        <w:rPr>
          <w:rFonts w:cs="Times New Roman"/>
          <w:szCs w:val="24"/>
        </w:rPr>
        <w:t>Giao tiếp nội bộ và ngoại bộ: Việc sử dụng email, video call và các ứng dụng nhắn tin yêu cầu một kết nối Internet ổn định và nhanh chóng.</w:t>
      </w:r>
    </w:p>
    <w:p w14:paraId="769C793E" w14:textId="77777777" w:rsidR="00302DCC" w:rsidRPr="0003007C" w:rsidRDefault="00302DCC" w:rsidP="00230B47">
      <w:pPr>
        <w:spacing w:line="276" w:lineRule="auto"/>
        <w:ind w:left="567"/>
        <w:rPr>
          <w:rFonts w:cs="Times New Roman"/>
          <w:szCs w:val="24"/>
        </w:rPr>
      </w:pPr>
      <w:r w:rsidRPr="0003007C">
        <w:rPr>
          <w:rFonts w:cs="Times New Roman"/>
          <w:szCs w:val="24"/>
        </w:rPr>
        <w:t>Chạy các ứng dụng và dịch vụ trực tuyến: Nhiều ứng dụng mà công ty sử dụng có thể yêu cầu kết nối Internet liên tục để hoạt động hiệu quả.</w:t>
      </w:r>
    </w:p>
    <w:p w14:paraId="743AC6B3" w14:textId="38C090D6" w:rsidR="00302DCC" w:rsidRPr="0003007C" w:rsidRDefault="00302DCC" w:rsidP="00230B47">
      <w:pPr>
        <w:spacing w:line="276" w:lineRule="auto"/>
        <w:ind w:left="567"/>
        <w:rPr>
          <w:rFonts w:cs="Times New Roman"/>
          <w:szCs w:val="24"/>
        </w:rPr>
      </w:pPr>
      <w:r w:rsidRPr="0003007C">
        <w:rPr>
          <w:rFonts w:cs="Times New Roman"/>
          <w:szCs w:val="24"/>
        </w:rPr>
        <w:t>Việc lựa chọn nhà cung cấp dịch vụ Internet cần được thực hiện cẩn thận, với các tiêu chí như tốc độ, độ tin cậy và khả năng hỗ trợ kỹ thuật.</w:t>
      </w:r>
    </w:p>
    <w:p w14:paraId="2D8A7E76" w14:textId="021B8D85" w:rsidR="00302DCC" w:rsidRPr="0005556F" w:rsidRDefault="00302DCC" w:rsidP="00C5510E">
      <w:pPr>
        <w:pStyle w:val="Heading2"/>
        <w:numPr>
          <w:ilvl w:val="0"/>
          <w:numId w:val="0"/>
        </w:numPr>
        <w:ind w:left="720" w:firstLine="720"/>
        <w:rPr>
          <w:sz w:val="26"/>
        </w:rPr>
      </w:pPr>
      <w:bookmarkStart w:id="38" w:name="_Toc184482155"/>
      <w:bookmarkStart w:id="39" w:name="_Toc184759588"/>
      <w:bookmarkStart w:id="40" w:name="_Toc184759817"/>
      <w:bookmarkStart w:id="41" w:name="_Toc184759985"/>
      <w:r w:rsidRPr="0005556F">
        <w:rPr>
          <w:sz w:val="26"/>
        </w:rPr>
        <w:t>Dịch vụ VPN</w:t>
      </w:r>
      <w:bookmarkEnd w:id="38"/>
      <w:bookmarkEnd w:id="39"/>
      <w:bookmarkEnd w:id="40"/>
      <w:bookmarkEnd w:id="41"/>
    </w:p>
    <w:p w14:paraId="35223AA0" w14:textId="77777777" w:rsidR="00302DCC" w:rsidRPr="0003007C" w:rsidRDefault="00302DCC" w:rsidP="00230B47">
      <w:pPr>
        <w:spacing w:line="276" w:lineRule="auto"/>
        <w:ind w:left="567"/>
        <w:rPr>
          <w:rFonts w:cs="Times New Roman"/>
          <w:szCs w:val="24"/>
        </w:rPr>
      </w:pPr>
      <w:r w:rsidRPr="0003007C">
        <w:rPr>
          <w:rFonts w:cs="Times New Roman"/>
          <w:szCs w:val="24"/>
        </w:rPr>
        <w:t>Để bảo vệ thông tin nhạy cảm khi truyền tải giữa trụ sở chính và chi nhánh, công ty cần thiết lập một dịch vụ VPN (Virtual Private Network). Dịch vụ VPN sẽ cung cấp một kết nối an toàn và mã hóa dữ liệu, giúp ngăn chặn các mối đe dọa từ bên ngoài. Lợi ích của dịch vụ VPN bao gồm:</w:t>
      </w:r>
    </w:p>
    <w:p w14:paraId="7D2FEA15" w14:textId="77777777" w:rsidR="00302DCC" w:rsidRPr="0003007C" w:rsidRDefault="00302DCC" w:rsidP="00230B47">
      <w:pPr>
        <w:spacing w:line="276" w:lineRule="auto"/>
        <w:ind w:left="567"/>
        <w:rPr>
          <w:rFonts w:cs="Times New Roman"/>
          <w:szCs w:val="24"/>
        </w:rPr>
      </w:pPr>
      <w:r w:rsidRPr="0003007C">
        <w:rPr>
          <w:rFonts w:cs="Times New Roman"/>
          <w:b/>
          <w:szCs w:val="24"/>
        </w:rPr>
        <w:t>Bảo mật thông tin</w:t>
      </w:r>
      <w:r w:rsidRPr="0003007C">
        <w:rPr>
          <w:rFonts w:cs="Times New Roman"/>
          <w:szCs w:val="24"/>
        </w:rPr>
        <w:t>: Dữ liệu được mã hóa khi truyền qua Internet, giúp bảo vệ thông tin quan trọng khỏi các cuộc tấn công và rò rỉ dữ liệu.</w:t>
      </w:r>
    </w:p>
    <w:p w14:paraId="32341F4A" w14:textId="77777777" w:rsidR="00302DCC" w:rsidRPr="0003007C" w:rsidRDefault="00302DCC" w:rsidP="00230B47">
      <w:pPr>
        <w:spacing w:line="276" w:lineRule="auto"/>
        <w:ind w:left="567"/>
        <w:rPr>
          <w:rFonts w:cs="Times New Roman"/>
          <w:szCs w:val="24"/>
        </w:rPr>
      </w:pPr>
      <w:r w:rsidRPr="0003007C">
        <w:rPr>
          <w:rFonts w:cs="Times New Roman"/>
          <w:b/>
          <w:szCs w:val="24"/>
        </w:rPr>
        <w:t>Kết nối an toàn giữa các địa điểm</w:t>
      </w:r>
      <w:r w:rsidRPr="0003007C">
        <w:rPr>
          <w:rFonts w:cs="Times New Roman"/>
          <w:szCs w:val="24"/>
        </w:rPr>
        <w:t>: VPN cho phép nhân viên làm việc từ xa hoặc kết nối từ chi nhánh đến trụ sở chính một cách an toàn, đảm bảo rằng thông tin luôn được bảo vệ.</w:t>
      </w:r>
    </w:p>
    <w:p w14:paraId="14A136DF" w14:textId="77777777" w:rsidR="00302DCC" w:rsidRPr="0003007C" w:rsidRDefault="00302DCC" w:rsidP="00230B47">
      <w:pPr>
        <w:spacing w:line="276" w:lineRule="auto"/>
        <w:ind w:left="567"/>
        <w:rPr>
          <w:rFonts w:cs="Times New Roman"/>
          <w:szCs w:val="24"/>
        </w:rPr>
      </w:pPr>
      <w:r w:rsidRPr="0003007C">
        <w:rPr>
          <w:rFonts w:cs="Times New Roman"/>
          <w:b/>
          <w:szCs w:val="24"/>
        </w:rPr>
        <w:t>Truy cập vào các tài nguyên nội bộ</w:t>
      </w:r>
      <w:r w:rsidRPr="0003007C">
        <w:rPr>
          <w:rFonts w:cs="Times New Roman"/>
          <w:szCs w:val="24"/>
        </w:rPr>
        <w:t>: Nhân viên có thể truy cập vào các ứng dụng và tài nguyên nội bộ của công ty từ xa, tạo điều kiện thuận lợi cho việc làm việc linh hoạt.</w:t>
      </w:r>
    </w:p>
    <w:p w14:paraId="572A1D89" w14:textId="7610C6A2" w:rsidR="00302DCC" w:rsidRPr="0005556F" w:rsidRDefault="00302DCC" w:rsidP="00610ECD">
      <w:pPr>
        <w:pStyle w:val="Heading2"/>
        <w:numPr>
          <w:ilvl w:val="0"/>
          <w:numId w:val="0"/>
        </w:numPr>
        <w:ind w:left="720" w:firstLine="720"/>
        <w:rPr>
          <w:sz w:val="26"/>
        </w:rPr>
      </w:pPr>
      <w:bookmarkStart w:id="42" w:name="_Toc184482156"/>
      <w:bookmarkStart w:id="43" w:name="_Toc184759589"/>
      <w:bookmarkStart w:id="44" w:name="_Toc184759818"/>
      <w:bookmarkStart w:id="45" w:name="_Toc184759986"/>
      <w:r w:rsidRPr="0005556F">
        <w:rPr>
          <w:sz w:val="26"/>
        </w:rPr>
        <w:t>Dịch vụ bảo trì và hỗ trợ kỹ thuật</w:t>
      </w:r>
      <w:bookmarkEnd w:id="42"/>
      <w:bookmarkEnd w:id="43"/>
      <w:bookmarkEnd w:id="44"/>
      <w:bookmarkEnd w:id="45"/>
    </w:p>
    <w:p w14:paraId="05BBEEBC" w14:textId="26691930" w:rsidR="00302DCC" w:rsidRPr="0003007C" w:rsidRDefault="00302DCC" w:rsidP="00230B47">
      <w:pPr>
        <w:spacing w:line="276" w:lineRule="auto"/>
        <w:ind w:left="567"/>
        <w:rPr>
          <w:rFonts w:cs="Times New Roman"/>
        </w:rPr>
      </w:pPr>
      <w:r w:rsidRPr="7DD32126">
        <w:rPr>
          <w:rFonts w:cs="Times New Roman"/>
        </w:rPr>
        <w:t>Để đảm bảo rằng hệ thống mạng luôn hoạt động hiệu quả và liên tục, công ty cần thuê dịch vụ bảo trì và hỗ trợ kỹ thuật. Dịch vụ này sẽ bao gồm:</w:t>
      </w:r>
    </w:p>
    <w:p w14:paraId="5A19AD58" w14:textId="77777777" w:rsidR="00302DCC" w:rsidRPr="0003007C" w:rsidRDefault="00302DCC" w:rsidP="00230B47">
      <w:pPr>
        <w:spacing w:line="276" w:lineRule="auto"/>
        <w:ind w:left="567"/>
        <w:rPr>
          <w:rFonts w:cs="Times New Roman"/>
          <w:szCs w:val="24"/>
        </w:rPr>
      </w:pPr>
      <w:r w:rsidRPr="0003007C">
        <w:rPr>
          <w:rFonts w:cs="Times New Roman"/>
          <w:b/>
          <w:szCs w:val="24"/>
        </w:rPr>
        <w:t>Bảo trì định kỳ</w:t>
      </w:r>
      <w:r w:rsidRPr="0003007C">
        <w:rPr>
          <w:rFonts w:cs="Times New Roman"/>
          <w:szCs w:val="24"/>
        </w:rPr>
        <w:t>: Thực hiện các công việc bảo trì định kỳ như cập nhật phần mềm, kiểm tra thiết bị và tối ưu hóa cấu hình để đảm bảo rằng hệ thống luôn hoạt động ở hiệu suất tối ưu.</w:t>
      </w:r>
    </w:p>
    <w:p w14:paraId="261BEBCD" w14:textId="77777777" w:rsidR="00302DCC" w:rsidRPr="0003007C" w:rsidRDefault="00302DCC" w:rsidP="00230B47">
      <w:pPr>
        <w:spacing w:line="276" w:lineRule="auto"/>
        <w:ind w:left="567"/>
        <w:rPr>
          <w:rFonts w:cs="Times New Roman"/>
          <w:szCs w:val="24"/>
        </w:rPr>
      </w:pPr>
      <w:r w:rsidRPr="0003007C">
        <w:rPr>
          <w:rFonts w:cs="Times New Roman"/>
          <w:b/>
          <w:szCs w:val="24"/>
        </w:rPr>
        <w:t>Hỗ trợ kỹ thuật</w:t>
      </w:r>
      <w:r w:rsidRPr="0003007C">
        <w:rPr>
          <w:rFonts w:cs="Times New Roman"/>
          <w:szCs w:val="24"/>
        </w:rPr>
        <w:t>: Cung cấp hỗ trợ kỹ thuật khi có sự cố xảy ra, giúp nhân viên nhanh chóng khắc phục vấn đề và giảm thiểu thời gian chết của hệ thống.</w:t>
      </w:r>
    </w:p>
    <w:p w14:paraId="55F8F5A7" w14:textId="798AFB50" w:rsidR="004D5193" w:rsidRPr="0003007C" w:rsidRDefault="00302DCC" w:rsidP="00230B47">
      <w:pPr>
        <w:spacing w:line="276" w:lineRule="auto"/>
        <w:ind w:left="567"/>
        <w:rPr>
          <w:rFonts w:cs="Times New Roman"/>
        </w:rPr>
      </w:pPr>
      <w:r w:rsidRPr="7DD32126">
        <w:rPr>
          <w:rFonts w:cs="Times New Roman"/>
        </w:rPr>
        <w:t>Dịch vụ bảo trì và hỗ trợ kỹ thuật không chỉ giúp duy trì hoạt động của hệ thống mà còn cung cấp sự yên tâm cho công ty rằng mọi vấn đề sẽ được giải quyết một cách nhanh chóng và hiệu quả.</w:t>
      </w:r>
    </w:p>
    <w:p w14:paraId="4233BC82" w14:textId="10CC6178" w:rsidR="003350F2" w:rsidRPr="00EA7DD9" w:rsidRDefault="003350F2" w:rsidP="003350F2">
      <w:pPr>
        <w:pStyle w:val="Heading2"/>
        <w:numPr>
          <w:ilvl w:val="0"/>
          <w:numId w:val="0"/>
        </w:numPr>
        <w:ind w:left="720"/>
        <w:rPr>
          <w:b w:val="0"/>
        </w:rPr>
      </w:pPr>
      <w:r>
        <w:t xml:space="preserve">     </w:t>
      </w:r>
      <w:bookmarkStart w:id="46" w:name="_Toc184759987"/>
      <w:r>
        <w:t xml:space="preserve">3.3 </w:t>
      </w:r>
      <w:r w:rsidR="00EA7DD9">
        <w:t>Địa chỉ IP của hệ thống mạng và thiết bị</w:t>
      </w:r>
      <w:bookmarkEnd w:id="46"/>
    </w:p>
    <w:p w14:paraId="7E0D2850" w14:textId="3C56348A" w:rsidR="003D0423" w:rsidRPr="0003007C" w:rsidRDefault="001F1884" w:rsidP="00230B47">
      <w:pPr>
        <w:spacing w:line="276" w:lineRule="auto"/>
        <w:ind w:left="567"/>
        <w:rPr>
          <w:rFonts w:cs="Times New Roman"/>
          <w:szCs w:val="24"/>
        </w:rPr>
      </w:pPr>
      <w:r w:rsidRPr="0003007C">
        <w:rPr>
          <w:rFonts w:cs="Times New Roman"/>
          <w:szCs w:val="24"/>
        </w:rPr>
        <w:t>Đặt địa chỉ IP cho hệ thống mạng và thiết bị</w:t>
      </w:r>
    </w:p>
    <w:p w14:paraId="181C4613" w14:textId="77777777" w:rsidR="00F07E4C" w:rsidRPr="0003007C" w:rsidRDefault="00F07E4C" w:rsidP="00230B47">
      <w:pPr>
        <w:spacing w:line="276" w:lineRule="auto"/>
        <w:ind w:left="567"/>
        <w:rPr>
          <w:rFonts w:cs="Times New Roman"/>
          <w:szCs w:val="24"/>
        </w:rPr>
      </w:pPr>
      <w:r w:rsidRPr="0003007C">
        <w:rPr>
          <w:rFonts w:cs="Times New Roman"/>
          <w:szCs w:val="24"/>
        </w:rPr>
        <w:t>Chi nhánh, có tổng cộng 9 subnet và VLAN:</w:t>
      </w:r>
    </w:p>
    <w:tbl>
      <w:tblPr>
        <w:tblW w:w="10620" w:type="dxa"/>
        <w:tblInd w:w="170" w:type="dxa"/>
        <w:tblLook w:val="04A0" w:firstRow="1" w:lastRow="0" w:firstColumn="1" w:lastColumn="0" w:noHBand="0" w:noVBand="1"/>
      </w:tblPr>
      <w:tblGrid>
        <w:gridCol w:w="1476"/>
        <w:gridCol w:w="2463"/>
        <w:gridCol w:w="1836"/>
        <w:gridCol w:w="2080"/>
        <w:gridCol w:w="2765"/>
      </w:tblGrid>
      <w:tr w:rsidR="00F07E4C" w:rsidRPr="00E12FAE" w14:paraId="1050B970" w14:textId="77777777" w:rsidTr="00503B87">
        <w:trPr>
          <w:trHeight w:val="144"/>
        </w:trPr>
        <w:tc>
          <w:tcPr>
            <w:tcW w:w="147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9077E"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lastRenderedPageBreak/>
              <w:t>Địa chỉ mạng</w:t>
            </w:r>
          </w:p>
        </w:tc>
        <w:tc>
          <w:tcPr>
            <w:tcW w:w="2463" w:type="dxa"/>
            <w:tcBorders>
              <w:top w:val="single" w:sz="8" w:space="0" w:color="000000"/>
              <w:left w:val="nil"/>
              <w:bottom w:val="single" w:sz="8" w:space="0" w:color="000000"/>
              <w:right w:val="single" w:sz="8" w:space="0" w:color="000000"/>
            </w:tcBorders>
            <w:shd w:val="clear" w:color="auto" w:fill="auto"/>
            <w:vAlign w:val="center"/>
            <w:hideMark/>
          </w:tcPr>
          <w:p w14:paraId="48613647"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Dãy địa chỉ dùng được</w:t>
            </w:r>
          </w:p>
        </w:tc>
        <w:tc>
          <w:tcPr>
            <w:tcW w:w="1836" w:type="dxa"/>
            <w:tcBorders>
              <w:top w:val="single" w:sz="8" w:space="0" w:color="000000"/>
              <w:left w:val="nil"/>
              <w:bottom w:val="single" w:sz="8" w:space="0" w:color="000000"/>
              <w:right w:val="single" w:sz="8" w:space="0" w:color="000000"/>
            </w:tcBorders>
            <w:shd w:val="clear" w:color="auto" w:fill="auto"/>
            <w:vAlign w:val="center"/>
            <w:hideMark/>
          </w:tcPr>
          <w:p w14:paraId="546C22E6"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Subnet mask</w:t>
            </w:r>
          </w:p>
        </w:tc>
        <w:tc>
          <w:tcPr>
            <w:tcW w:w="2080" w:type="dxa"/>
            <w:tcBorders>
              <w:top w:val="single" w:sz="8" w:space="0" w:color="000000"/>
              <w:left w:val="nil"/>
              <w:bottom w:val="single" w:sz="8" w:space="0" w:color="000000"/>
              <w:right w:val="single" w:sz="8" w:space="0" w:color="000000"/>
            </w:tcBorders>
            <w:shd w:val="clear" w:color="auto" w:fill="auto"/>
            <w:vAlign w:val="center"/>
            <w:hideMark/>
          </w:tcPr>
          <w:p w14:paraId="5383BAFA"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Địa chỉ broadcast</w:t>
            </w:r>
          </w:p>
        </w:tc>
        <w:tc>
          <w:tcPr>
            <w:tcW w:w="2765" w:type="dxa"/>
            <w:tcBorders>
              <w:top w:val="single" w:sz="8" w:space="0" w:color="000000"/>
              <w:left w:val="nil"/>
              <w:bottom w:val="single" w:sz="8" w:space="0" w:color="000000"/>
              <w:right w:val="single" w:sz="8" w:space="0" w:color="000000"/>
            </w:tcBorders>
            <w:shd w:val="clear" w:color="auto" w:fill="auto"/>
            <w:vAlign w:val="center"/>
            <w:hideMark/>
          </w:tcPr>
          <w:p w14:paraId="7FA8F876"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Ghi chú</w:t>
            </w:r>
          </w:p>
        </w:tc>
      </w:tr>
      <w:tr w:rsidR="00F07E4C" w:rsidRPr="00E12FAE" w14:paraId="7174BFCC"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03E6A6D4" w14:textId="02B11021" w:rsidR="00F07E4C" w:rsidRPr="0003007C" w:rsidRDefault="005E3DA6" w:rsidP="00E12FAE">
            <w:pPr>
              <w:spacing w:line="276" w:lineRule="auto"/>
              <w:rPr>
                <w:rFonts w:eastAsia="Times New Roman" w:cs="Times New Roman"/>
                <w:color w:val="000000"/>
                <w:szCs w:val="24"/>
              </w:rPr>
            </w:pPr>
            <w:r w:rsidRPr="0003007C">
              <w:rPr>
                <w:rFonts w:eastAsia="Times New Roman" w:cs="Times New Roman"/>
                <w:color w:val="000000"/>
                <w:szCs w:val="24"/>
              </w:rPr>
              <w:t>90.0.0.0</w:t>
            </w:r>
          </w:p>
        </w:tc>
        <w:tc>
          <w:tcPr>
            <w:tcW w:w="2463" w:type="dxa"/>
            <w:tcBorders>
              <w:top w:val="nil"/>
              <w:left w:val="nil"/>
              <w:bottom w:val="single" w:sz="8" w:space="0" w:color="000000"/>
              <w:right w:val="single" w:sz="8" w:space="0" w:color="000000"/>
            </w:tcBorders>
            <w:shd w:val="clear" w:color="auto" w:fill="auto"/>
            <w:vAlign w:val="center"/>
            <w:hideMark/>
          </w:tcPr>
          <w:p w14:paraId="429ABBC7" w14:textId="327FBFCB" w:rsidR="00F07E4C" w:rsidRPr="0003007C" w:rsidRDefault="00171717" w:rsidP="00E12FAE">
            <w:pPr>
              <w:spacing w:line="276" w:lineRule="auto"/>
              <w:rPr>
                <w:rFonts w:eastAsia="Times New Roman" w:cs="Times New Roman"/>
                <w:color w:val="000000"/>
                <w:szCs w:val="24"/>
              </w:rPr>
            </w:pPr>
            <w:r w:rsidRPr="0003007C">
              <w:rPr>
                <w:rFonts w:eastAsia="Times New Roman" w:cs="Times New Roman"/>
                <w:color w:val="000000"/>
                <w:szCs w:val="24"/>
              </w:rPr>
              <w:t>90</w:t>
            </w:r>
            <w:r w:rsidR="00133F10" w:rsidRPr="0003007C">
              <w:rPr>
                <w:rFonts w:eastAsia="Times New Roman" w:cs="Times New Roman"/>
                <w:color w:val="000000"/>
                <w:szCs w:val="24"/>
              </w:rPr>
              <w:t>.0.0.1 – 90.0.0.2</w:t>
            </w:r>
            <w:r w:rsidR="00F07E4C" w:rsidRPr="0003007C">
              <w:rPr>
                <w:rFonts w:eastAsia="Times New Roman" w:cs="Times New Roman"/>
                <w:color w:val="000000"/>
                <w:szCs w:val="24"/>
              </w:rPr>
              <w:t xml:space="preserve"> </w:t>
            </w:r>
          </w:p>
        </w:tc>
        <w:tc>
          <w:tcPr>
            <w:tcW w:w="1836" w:type="dxa"/>
            <w:tcBorders>
              <w:top w:val="nil"/>
              <w:left w:val="nil"/>
              <w:bottom w:val="single" w:sz="8" w:space="0" w:color="000000"/>
              <w:right w:val="single" w:sz="8" w:space="0" w:color="000000"/>
            </w:tcBorders>
            <w:shd w:val="clear" w:color="auto" w:fill="auto"/>
            <w:vAlign w:val="center"/>
            <w:hideMark/>
          </w:tcPr>
          <w:p w14:paraId="452293F0"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2080" w:type="dxa"/>
            <w:tcBorders>
              <w:top w:val="nil"/>
              <w:left w:val="nil"/>
              <w:bottom w:val="single" w:sz="8" w:space="0" w:color="000000"/>
              <w:right w:val="single" w:sz="8" w:space="0" w:color="000000"/>
            </w:tcBorders>
            <w:shd w:val="clear" w:color="auto" w:fill="auto"/>
            <w:vAlign w:val="center"/>
            <w:hideMark/>
          </w:tcPr>
          <w:p w14:paraId="5A924570" w14:textId="3F7E7D21" w:rsidR="00F07E4C" w:rsidRPr="0003007C" w:rsidRDefault="00CE7A2E" w:rsidP="00E12FAE">
            <w:pPr>
              <w:spacing w:line="276" w:lineRule="auto"/>
              <w:rPr>
                <w:rFonts w:eastAsia="Times New Roman" w:cs="Times New Roman"/>
                <w:color w:val="000000"/>
                <w:szCs w:val="24"/>
              </w:rPr>
            </w:pPr>
            <w:r w:rsidRPr="0003007C">
              <w:rPr>
                <w:rFonts w:eastAsia="Times New Roman" w:cs="Times New Roman"/>
                <w:color w:val="000000"/>
                <w:szCs w:val="24"/>
              </w:rPr>
              <w:t>90</w:t>
            </w:r>
            <w:r w:rsidR="00F07E4C" w:rsidRPr="0003007C">
              <w:rPr>
                <w:rFonts w:eastAsia="Times New Roman" w:cs="Times New Roman"/>
                <w:color w:val="000000"/>
                <w:szCs w:val="24"/>
              </w:rPr>
              <w:t>.0.0.3</w:t>
            </w:r>
          </w:p>
        </w:tc>
        <w:tc>
          <w:tcPr>
            <w:tcW w:w="2765" w:type="dxa"/>
            <w:tcBorders>
              <w:top w:val="nil"/>
              <w:left w:val="nil"/>
              <w:bottom w:val="single" w:sz="8" w:space="0" w:color="000000"/>
              <w:right w:val="single" w:sz="8" w:space="0" w:color="000000"/>
            </w:tcBorders>
            <w:shd w:val="clear" w:color="auto" w:fill="auto"/>
            <w:vAlign w:val="center"/>
            <w:hideMark/>
          </w:tcPr>
          <w:p w14:paraId="387EBF11" w14:textId="1B891D4E"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ISP – </w:t>
            </w:r>
            <w:r w:rsidR="00771832" w:rsidRPr="0003007C">
              <w:rPr>
                <w:rFonts w:eastAsia="Times New Roman" w:cs="Times New Roman"/>
                <w:color w:val="000000"/>
                <w:szCs w:val="24"/>
              </w:rPr>
              <w:t>B</w:t>
            </w:r>
            <w:r w:rsidR="00956001" w:rsidRPr="0003007C">
              <w:rPr>
                <w:rFonts w:eastAsia="Times New Roman" w:cs="Times New Roman"/>
                <w:color w:val="000000"/>
                <w:szCs w:val="24"/>
              </w:rPr>
              <w:t>R1 (Active)</w:t>
            </w:r>
          </w:p>
        </w:tc>
      </w:tr>
      <w:tr w:rsidR="00F07E4C" w:rsidRPr="00E12FAE" w14:paraId="264A6E02"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26EEE009" w14:textId="24B61656" w:rsidR="00F07E4C" w:rsidRPr="0003007C" w:rsidRDefault="005E3DA6" w:rsidP="00E12FAE">
            <w:pPr>
              <w:spacing w:line="276" w:lineRule="auto"/>
              <w:rPr>
                <w:rFonts w:eastAsia="Times New Roman" w:cs="Times New Roman"/>
                <w:color w:val="000000"/>
                <w:szCs w:val="24"/>
              </w:rPr>
            </w:pPr>
            <w:r w:rsidRPr="0003007C">
              <w:rPr>
                <w:rFonts w:eastAsia="Times New Roman" w:cs="Times New Roman"/>
                <w:color w:val="000000"/>
                <w:szCs w:val="24"/>
              </w:rPr>
              <w:t>90.1.1.0</w:t>
            </w:r>
          </w:p>
        </w:tc>
        <w:tc>
          <w:tcPr>
            <w:tcW w:w="2463" w:type="dxa"/>
            <w:tcBorders>
              <w:top w:val="nil"/>
              <w:left w:val="nil"/>
              <w:bottom w:val="single" w:sz="8" w:space="0" w:color="000000"/>
              <w:right w:val="single" w:sz="8" w:space="0" w:color="000000"/>
            </w:tcBorders>
            <w:shd w:val="clear" w:color="auto" w:fill="auto"/>
            <w:vAlign w:val="center"/>
            <w:hideMark/>
          </w:tcPr>
          <w:p w14:paraId="3515748A" w14:textId="5530015E" w:rsidR="00F07E4C" w:rsidRPr="0003007C" w:rsidRDefault="00133F10" w:rsidP="00E12FAE">
            <w:pPr>
              <w:spacing w:line="276" w:lineRule="auto"/>
              <w:rPr>
                <w:rFonts w:eastAsia="Times New Roman" w:cs="Times New Roman"/>
                <w:color w:val="000000"/>
                <w:szCs w:val="24"/>
              </w:rPr>
            </w:pPr>
            <w:r w:rsidRPr="0003007C">
              <w:rPr>
                <w:rFonts w:eastAsia="Times New Roman" w:cs="Times New Roman"/>
                <w:color w:val="000000"/>
                <w:szCs w:val="24"/>
              </w:rPr>
              <w:t>90.1.1.1 – 90.1.1.2</w:t>
            </w:r>
          </w:p>
        </w:tc>
        <w:tc>
          <w:tcPr>
            <w:tcW w:w="1836" w:type="dxa"/>
            <w:tcBorders>
              <w:top w:val="nil"/>
              <w:left w:val="nil"/>
              <w:bottom w:val="single" w:sz="8" w:space="0" w:color="000000"/>
              <w:right w:val="single" w:sz="8" w:space="0" w:color="000000"/>
            </w:tcBorders>
            <w:shd w:val="clear" w:color="auto" w:fill="auto"/>
            <w:vAlign w:val="center"/>
            <w:hideMark/>
          </w:tcPr>
          <w:p w14:paraId="13249F9D" w14:textId="2E8BC086"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w:t>
            </w:r>
            <w:r w:rsidR="007C4F9B" w:rsidRPr="0003007C">
              <w:rPr>
                <w:rFonts w:eastAsia="Times New Roman" w:cs="Times New Roman"/>
                <w:color w:val="000000"/>
                <w:szCs w:val="24"/>
              </w:rPr>
              <w:t>52</w:t>
            </w:r>
          </w:p>
        </w:tc>
        <w:tc>
          <w:tcPr>
            <w:tcW w:w="2080" w:type="dxa"/>
            <w:tcBorders>
              <w:top w:val="nil"/>
              <w:left w:val="nil"/>
              <w:bottom w:val="single" w:sz="8" w:space="0" w:color="000000"/>
              <w:right w:val="single" w:sz="8" w:space="0" w:color="000000"/>
            </w:tcBorders>
            <w:shd w:val="clear" w:color="auto" w:fill="auto"/>
            <w:vAlign w:val="center"/>
            <w:hideMark/>
          </w:tcPr>
          <w:p w14:paraId="7F0BF677" w14:textId="4284404D" w:rsidR="00F07E4C" w:rsidRPr="0003007C" w:rsidRDefault="00CE7A2E" w:rsidP="00E12FAE">
            <w:pPr>
              <w:spacing w:line="276" w:lineRule="auto"/>
              <w:rPr>
                <w:rFonts w:eastAsia="Times New Roman" w:cs="Times New Roman"/>
                <w:color w:val="000000"/>
                <w:szCs w:val="24"/>
              </w:rPr>
            </w:pPr>
            <w:r w:rsidRPr="0003007C">
              <w:rPr>
                <w:rFonts w:eastAsia="Times New Roman" w:cs="Times New Roman"/>
                <w:color w:val="000000"/>
                <w:szCs w:val="24"/>
              </w:rPr>
              <w:t>90.1.1.3</w:t>
            </w:r>
          </w:p>
        </w:tc>
        <w:tc>
          <w:tcPr>
            <w:tcW w:w="2765" w:type="dxa"/>
            <w:tcBorders>
              <w:top w:val="nil"/>
              <w:left w:val="nil"/>
              <w:bottom w:val="single" w:sz="8" w:space="0" w:color="000000"/>
              <w:right w:val="single" w:sz="8" w:space="0" w:color="000000"/>
            </w:tcBorders>
            <w:shd w:val="clear" w:color="auto" w:fill="auto"/>
            <w:vAlign w:val="center"/>
            <w:hideMark/>
          </w:tcPr>
          <w:p w14:paraId="08FB286C" w14:textId="48C63728"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ISP – </w:t>
            </w:r>
            <w:r w:rsidR="00771832" w:rsidRPr="0003007C">
              <w:rPr>
                <w:rFonts w:eastAsia="Times New Roman" w:cs="Times New Roman"/>
                <w:color w:val="000000"/>
                <w:szCs w:val="24"/>
              </w:rPr>
              <w:t>B</w:t>
            </w:r>
            <w:r w:rsidRPr="0003007C">
              <w:rPr>
                <w:rFonts w:eastAsia="Times New Roman" w:cs="Times New Roman"/>
                <w:color w:val="000000"/>
                <w:szCs w:val="24"/>
              </w:rPr>
              <w:t>R</w:t>
            </w:r>
            <w:r w:rsidR="00956001" w:rsidRPr="0003007C">
              <w:rPr>
                <w:rFonts w:eastAsia="Times New Roman" w:cs="Times New Roman"/>
                <w:color w:val="000000"/>
                <w:szCs w:val="24"/>
              </w:rPr>
              <w:t>2 (Standby)</w:t>
            </w:r>
          </w:p>
        </w:tc>
      </w:tr>
      <w:tr w:rsidR="00CF4C0D" w:rsidRPr="00E12FAE" w14:paraId="391A7AC7"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tcPr>
          <w:p w14:paraId="54F6868A" w14:textId="14D2AB85" w:rsidR="00CF4C0D" w:rsidRPr="0003007C" w:rsidRDefault="00E86815" w:rsidP="00E12FAE">
            <w:pPr>
              <w:spacing w:line="276" w:lineRule="auto"/>
              <w:rPr>
                <w:rFonts w:eastAsia="Times New Roman" w:cs="Times New Roman"/>
                <w:color w:val="000000"/>
                <w:szCs w:val="24"/>
              </w:rPr>
            </w:pPr>
            <w:r w:rsidRPr="0003007C">
              <w:rPr>
                <w:rFonts w:eastAsia="Times New Roman" w:cs="Times New Roman"/>
                <w:color w:val="000000"/>
                <w:szCs w:val="24"/>
              </w:rPr>
              <w:t>10.</w:t>
            </w:r>
            <w:r w:rsidR="00CC6B7C" w:rsidRPr="0003007C">
              <w:rPr>
                <w:rFonts w:eastAsia="Times New Roman" w:cs="Times New Roman"/>
                <w:color w:val="000000"/>
                <w:szCs w:val="24"/>
              </w:rPr>
              <w:t>10</w:t>
            </w:r>
            <w:r w:rsidRPr="0003007C">
              <w:rPr>
                <w:rFonts w:eastAsia="Times New Roman" w:cs="Times New Roman"/>
                <w:color w:val="000000"/>
                <w:szCs w:val="24"/>
              </w:rPr>
              <w:t>0.</w:t>
            </w:r>
            <w:r w:rsidR="00CC6B7C" w:rsidRPr="0003007C">
              <w:rPr>
                <w:rFonts w:eastAsia="Times New Roman" w:cs="Times New Roman"/>
                <w:color w:val="000000"/>
                <w:szCs w:val="24"/>
              </w:rPr>
              <w:t>200.0</w:t>
            </w:r>
          </w:p>
        </w:tc>
        <w:tc>
          <w:tcPr>
            <w:tcW w:w="2463" w:type="dxa"/>
            <w:tcBorders>
              <w:top w:val="nil"/>
              <w:left w:val="nil"/>
              <w:bottom w:val="single" w:sz="8" w:space="0" w:color="000000"/>
              <w:right w:val="single" w:sz="8" w:space="0" w:color="000000"/>
            </w:tcBorders>
            <w:shd w:val="clear" w:color="auto" w:fill="auto"/>
            <w:vAlign w:val="center"/>
          </w:tcPr>
          <w:p w14:paraId="10944B41" w14:textId="5315A9C3" w:rsidR="00171717" w:rsidRPr="0003007C" w:rsidRDefault="00171717" w:rsidP="00E12FAE">
            <w:pPr>
              <w:spacing w:line="276" w:lineRule="auto"/>
              <w:rPr>
                <w:rFonts w:eastAsia="Times New Roman" w:cs="Times New Roman"/>
                <w:color w:val="000000"/>
                <w:szCs w:val="24"/>
              </w:rPr>
            </w:pPr>
            <w:r w:rsidRPr="0003007C">
              <w:rPr>
                <w:rFonts w:eastAsia="Times New Roman" w:cs="Times New Roman"/>
                <w:color w:val="000000"/>
                <w:szCs w:val="24"/>
              </w:rPr>
              <w:t>10.100.200.1 – 10.100.200.2</w:t>
            </w:r>
            <w:r w:rsidR="007C4F9B" w:rsidRPr="0003007C">
              <w:rPr>
                <w:rFonts w:eastAsia="Times New Roman" w:cs="Times New Roman"/>
                <w:color w:val="000000"/>
                <w:szCs w:val="24"/>
              </w:rPr>
              <w:t>54</w:t>
            </w:r>
          </w:p>
        </w:tc>
        <w:tc>
          <w:tcPr>
            <w:tcW w:w="1836" w:type="dxa"/>
            <w:tcBorders>
              <w:top w:val="nil"/>
              <w:left w:val="nil"/>
              <w:bottom w:val="single" w:sz="8" w:space="0" w:color="000000"/>
              <w:right w:val="single" w:sz="8" w:space="0" w:color="000000"/>
            </w:tcBorders>
            <w:shd w:val="clear" w:color="auto" w:fill="auto"/>
            <w:vAlign w:val="center"/>
          </w:tcPr>
          <w:p w14:paraId="2417BE67" w14:textId="120CE46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w:t>
            </w:r>
            <w:r w:rsidR="007C4F9B" w:rsidRPr="0003007C">
              <w:rPr>
                <w:rFonts w:eastAsia="Times New Roman" w:cs="Times New Roman"/>
                <w:color w:val="000000"/>
                <w:szCs w:val="24"/>
              </w:rPr>
              <w:t>0</w:t>
            </w:r>
          </w:p>
        </w:tc>
        <w:tc>
          <w:tcPr>
            <w:tcW w:w="2080" w:type="dxa"/>
            <w:tcBorders>
              <w:top w:val="nil"/>
              <w:left w:val="nil"/>
              <w:bottom w:val="single" w:sz="8" w:space="0" w:color="000000"/>
              <w:right w:val="single" w:sz="8" w:space="0" w:color="000000"/>
            </w:tcBorders>
            <w:shd w:val="clear" w:color="auto" w:fill="auto"/>
            <w:vAlign w:val="center"/>
          </w:tcPr>
          <w:p w14:paraId="3DF03B54" w14:textId="471F0D9D"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10.</w:t>
            </w:r>
            <w:r w:rsidR="00CE7A2E" w:rsidRPr="0003007C">
              <w:rPr>
                <w:rFonts w:eastAsia="Times New Roman" w:cs="Times New Roman"/>
                <w:color w:val="000000"/>
                <w:szCs w:val="24"/>
              </w:rPr>
              <w:t>10</w:t>
            </w:r>
            <w:r w:rsidRPr="0003007C">
              <w:rPr>
                <w:rFonts w:eastAsia="Times New Roman" w:cs="Times New Roman"/>
                <w:color w:val="000000"/>
                <w:szCs w:val="24"/>
              </w:rPr>
              <w:t>0.</w:t>
            </w:r>
            <w:r w:rsidR="00CE7A2E" w:rsidRPr="0003007C">
              <w:rPr>
                <w:rFonts w:eastAsia="Times New Roman" w:cs="Times New Roman"/>
                <w:color w:val="000000"/>
                <w:szCs w:val="24"/>
              </w:rPr>
              <w:t>20</w:t>
            </w:r>
            <w:r w:rsidRPr="0003007C">
              <w:rPr>
                <w:rFonts w:eastAsia="Times New Roman" w:cs="Times New Roman"/>
                <w:color w:val="000000"/>
                <w:szCs w:val="24"/>
              </w:rPr>
              <w:t>0.</w:t>
            </w:r>
            <w:r w:rsidR="007C4F9B" w:rsidRPr="0003007C">
              <w:rPr>
                <w:rFonts w:eastAsia="Times New Roman" w:cs="Times New Roman"/>
                <w:color w:val="000000"/>
                <w:szCs w:val="24"/>
              </w:rPr>
              <w:t>255</w:t>
            </w:r>
          </w:p>
        </w:tc>
        <w:tc>
          <w:tcPr>
            <w:tcW w:w="2765" w:type="dxa"/>
            <w:tcBorders>
              <w:top w:val="nil"/>
              <w:left w:val="nil"/>
              <w:bottom w:val="single" w:sz="8" w:space="0" w:color="000000"/>
              <w:right w:val="single" w:sz="8" w:space="0" w:color="000000"/>
            </w:tcBorders>
            <w:shd w:val="clear" w:color="auto" w:fill="auto"/>
            <w:vAlign w:val="center"/>
          </w:tcPr>
          <w:p w14:paraId="4420CB0D" w14:textId="59166F72"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ISP </w:t>
            </w:r>
            <w:r w:rsidR="00CA701D" w:rsidRPr="0003007C">
              <w:rPr>
                <w:rFonts w:eastAsia="Times New Roman" w:cs="Times New Roman"/>
                <w:color w:val="000000"/>
                <w:szCs w:val="24"/>
              </w:rPr>
              <w:t>– Wifi BR</w:t>
            </w:r>
          </w:p>
        </w:tc>
      </w:tr>
      <w:tr w:rsidR="00CF4C0D" w:rsidRPr="00E12FAE" w14:paraId="7FEA5AD0"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106B141A"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192.168.1.0</w:t>
            </w:r>
          </w:p>
        </w:tc>
        <w:tc>
          <w:tcPr>
            <w:tcW w:w="2463" w:type="dxa"/>
            <w:tcBorders>
              <w:top w:val="nil"/>
              <w:left w:val="nil"/>
              <w:bottom w:val="single" w:sz="8" w:space="0" w:color="000000"/>
              <w:right w:val="single" w:sz="8" w:space="0" w:color="000000"/>
            </w:tcBorders>
            <w:shd w:val="clear" w:color="auto" w:fill="auto"/>
            <w:vAlign w:val="center"/>
            <w:hideMark/>
          </w:tcPr>
          <w:p w14:paraId="76EEE6F5"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192.168.1.1 - 192.168.1.2</w:t>
            </w:r>
          </w:p>
        </w:tc>
        <w:tc>
          <w:tcPr>
            <w:tcW w:w="1836" w:type="dxa"/>
            <w:tcBorders>
              <w:top w:val="nil"/>
              <w:left w:val="nil"/>
              <w:bottom w:val="single" w:sz="8" w:space="0" w:color="000000"/>
              <w:right w:val="single" w:sz="8" w:space="0" w:color="000000"/>
            </w:tcBorders>
            <w:shd w:val="clear" w:color="auto" w:fill="auto"/>
            <w:vAlign w:val="center"/>
            <w:hideMark/>
          </w:tcPr>
          <w:p w14:paraId="461F4A14"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2080" w:type="dxa"/>
            <w:tcBorders>
              <w:top w:val="nil"/>
              <w:left w:val="nil"/>
              <w:bottom w:val="single" w:sz="8" w:space="0" w:color="000000"/>
              <w:right w:val="single" w:sz="8" w:space="0" w:color="000000"/>
            </w:tcBorders>
            <w:shd w:val="clear" w:color="auto" w:fill="auto"/>
            <w:vAlign w:val="center"/>
            <w:hideMark/>
          </w:tcPr>
          <w:p w14:paraId="3969AB85"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192.168.1.3</w:t>
            </w:r>
          </w:p>
        </w:tc>
        <w:tc>
          <w:tcPr>
            <w:tcW w:w="2765" w:type="dxa"/>
            <w:tcBorders>
              <w:top w:val="nil"/>
              <w:left w:val="nil"/>
              <w:bottom w:val="single" w:sz="8" w:space="0" w:color="000000"/>
              <w:right w:val="single" w:sz="8" w:space="0" w:color="000000"/>
            </w:tcBorders>
            <w:shd w:val="clear" w:color="auto" w:fill="auto"/>
            <w:vAlign w:val="center"/>
            <w:hideMark/>
          </w:tcPr>
          <w:p w14:paraId="25E5E762" w14:textId="65DCAFA0"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BR1 – </w:t>
            </w:r>
            <w:r w:rsidR="004E2A6B" w:rsidRPr="0003007C">
              <w:rPr>
                <w:rFonts w:eastAsia="Times New Roman" w:cs="Times New Roman"/>
                <w:color w:val="000000"/>
                <w:szCs w:val="24"/>
              </w:rPr>
              <w:t>BR_SL3</w:t>
            </w:r>
            <w:r w:rsidRPr="0003007C">
              <w:rPr>
                <w:rFonts w:eastAsia="Times New Roman" w:cs="Times New Roman"/>
                <w:color w:val="000000"/>
                <w:szCs w:val="24"/>
              </w:rPr>
              <w:t>(Active)</w:t>
            </w:r>
          </w:p>
        </w:tc>
      </w:tr>
      <w:tr w:rsidR="00CF4C0D" w:rsidRPr="00E12FAE" w14:paraId="45508275"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5CAAD0F3"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192.168.1.4</w:t>
            </w:r>
          </w:p>
        </w:tc>
        <w:tc>
          <w:tcPr>
            <w:tcW w:w="2463" w:type="dxa"/>
            <w:tcBorders>
              <w:top w:val="nil"/>
              <w:left w:val="nil"/>
              <w:bottom w:val="single" w:sz="8" w:space="0" w:color="000000"/>
              <w:right w:val="single" w:sz="8" w:space="0" w:color="000000"/>
            </w:tcBorders>
            <w:shd w:val="clear" w:color="auto" w:fill="auto"/>
            <w:vAlign w:val="center"/>
            <w:hideMark/>
          </w:tcPr>
          <w:p w14:paraId="201EEFFE" w14:textId="5D571A49"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192.168.1.5 </w:t>
            </w:r>
            <w:r w:rsidR="005A4472" w:rsidRPr="0003007C">
              <w:rPr>
                <w:rFonts w:eastAsia="Times New Roman" w:cs="Times New Roman"/>
                <w:color w:val="000000"/>
                <w:szCs w:val="24"/>
              </w:rPr>
              <w:t>-</w:t>
            </w:r>
            <w:r w:rsidRPr="0003007C">
              <w:rPr>
                <w:rFonts w:eastAsia="Times New Roman" w:cs="Times New Roman"/>
                <w:color w:val="000000"/>
                <w:szCs w:val="24"/>
              </w:rPr>
              <w:t>192.168.1.6</w:t>
            </w:r>
          </w:p>
        </w:tc>
        <w:tc>
          <w:tcPr>
            <w:tcW w:w="1836" w:type="dxa"/>
            <w:tcBorders>
              <w:top w:val="nil"/>
              <w:left w:val="nil"/>
              <w:bottom w:val="single" w:sz="8" w:space="0" w:color="000000"/>
              <w:right w:val="single" w:sz="8" w:space="0" w:color="000000"/>
            </w:tcBorders>
            <w:shd w:val="clear" w:color="auto" w:fill="auto"/>
            <w:vAlign w:val="center"/>
            <w:hideMark/>
          </w:tcPr>
          <w:p w14:paraId="5DE9A476"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2080" w:type="dxa"/>
            <w:tcBorders>
              <w:top w:val="nil"/>
              <w:left w:val="nil"/>
              <w:bottom w:val="single" w:sz="8" w:space="0" w:color="000000"/>
              <w:right w:val="single" w:sz="8" w:space="0" w:color="000000"/>
            </w:tcBorders>
            <w:shd w:val="clear" w:color="auto" w:fill="auto"/>
            <w:vAlign w:val="center"/>
            <w:hideMark/>
          </w:tcPr>
          <w:p w14:paraId="67571DC1"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19.168.1.7</w:t>
            </w:r>
          </w:p>
        </w:tc>
        <w:tc>
          <w:tcPr>
            <w:tcW w:w="2765" w:type="dxa"/>
            <w:tcBorders>
              <w:top w:val="nil"/>
              <w:left w:val="nil"/>
              <w:bottom w:val="single" w:sz="8" w:space="0" w:color="000000"/>
              <w:right w:val="single" w:sz="8" w:space="0" w:color="000000"/>
            </w:tcBorders>
            <w:shd w:val="clear" w:color="auto" w:fill="auto"/>
            <w:vAlign w:val="center"/>
            <w:hideMark/>
          </w:tcPr>
          <w:p w14:paraId="141D5B9E" w14:textId="6BA6F1FF"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BR1 – </w:t>
            </w:r>
            <w:r w:rsidR="004E2A6B" w:rsidRPr="0003007C">
              <w:rPr>
                <w:rFonts w:eastAsia="Times New Roman" w:cs="Times New Roman"/>
                <w:color w:val="000000"/>
                <w:szCs w:val="24"/>
              </w:rPr>
              <w:t>BR_SL3</w:t>
            </w:r>
            <w:r w:rsidRPr="0003007C">
              <w:rPr>
                <w:rFonts w:eastAsia="Times New Roman" w:cs="Times New Roman"/>
                <w:color w:val="000000"/>
                <w:szCs w:val="24"/>
              </w:rPr>
              <w:t>(Standby)</w:t>
            </w:r>
          </w:p>
        </w:tc>
      </w:tr>
      <w:tr w:rsidR="00CF4C0D" w:rsidRPr="00E12FAE" w14:paraId="2710FB60"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3CA995F9"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192.168.1.8</w:t>
            </w:r>
          </w:p>
        </w:tc>
        <w:tc>
          <w:tcPr>
            <w:tcW w:w="2463" w:type="dxa"/>
            <w:tcBorders>
              <w:top w:val="nil"/>
              <w:left w:val="nil"/>
              <w:bottom w:val="single" w:sz="8" w:space="0" w:color="000000"/>
              <w:right w:val="single" w:sz="8" w:space="0" w:color="000000"/>
            </w:tcBorders>
            <w:shd w:val="clear" w:color="auto" w:fill="auto"/>
            <w:vAlign w:val="center"/>
            <w:hideMark/>
          </w:tcPr>
          <w:p w14:paraId="50EB58A2" w14:textId="7C75175E"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192.168.1.9 </w:t>
            </w:r>
            <w:r w:rsidR="005A4472" w:rsidRPr="0003007C">
              <w:rPr>
                <w:rFonts w:eastAsia="Times New Roman" w:cs="Times New Roman"/>
                <w:color w:val="000000"/>
                <w:szCs w:val="24"/>
              </w:rPr>
              <w:t>-</w:t>
            </w:r>
            <w:r w:rsidRPr="0003007C">
              <w:rPr>
                <w:rFonts w:eastAsia="Times New Roman" w:cs="Times New Roman"/>
                <w:color w:val="000000"/>
                <w:szCs w:val="24"/>
              </w:rPr>
              <w:t xml:space="preserve"> 192.168.1.10</w:t>
            </w:r>
          </w:p>
        </w:tc>
        <w:tc>
          <w:tcPr>
            <w:tcW w:w="1836" w:type="dxa"/>
            <w:tcBorders>
              <w:top w:val="nil"/>
              <w:left w:val="nil"/>
              <w:bottom w:val="single" w:sz="8" w:space="0" w:color="000000"/>
              <w:right w:val="single" w:sz="8" w:space="0" w:color="000000"/>
            </w:tcBorders>
            <w:shd w:val="clear" w:color="auto" w:fill="auto"/>
            <w:vAlign w:val="center"/>
            <w:hideMark/>
          </w:tcPr>
          <w:p w14:paraId="6FB41D42"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2080" w:type="dxa"/>
            <w:tcBorders>
              <w:top w:val="nil"/>
              <w:left w:val="nil"/>
              <w:bottom w:val="single" w:sz="8" w:space="0" w:color="000000"/>
              <w:right w:val="single" w:sz="8" w:space="0" w:color="000000"/>
            </w:tcBorders>
            <w:shd w:val="clear" w:color="auto" w:fill="auto"/>
            <w:vAlign w:val="center"/>
            <w:hideMark/>
          </w:tcPr>
          <w:p w14:paraId="6BD36815"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192.168.1.11</w:t>
            </w:r>
          </w:p>
        </w:tc>
        <w:tc>
          <w:tcPr>
            <w:tcW w:w="2765" w:type="dxa"/>
            <w:tcBorders>
              <w:top w:val="nil"/>
              <w:left w:val="nil"/>
              <w:bottom w:val="single" w:sz="8" w:space="0" w:color="000000"/>
              <w:right w:val="single" w:sz="8" w:space="0" w:color="000000"/>
            </w:tcBorders>
            <w:shd w:val="clear" w:color="auto" w:fill="auto"/>
            <w:vAlign w:val="center"/>
            <w:hideMark/>
          </w:tcPr>
          <w:p w14:paraId="284CD841" w14:textId="2B86E3F5"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BR2 – </w:t>
            </w:r>
            <w:r w:rsidR="004E2A6B" w:rsidRPr="0003007C">
              <w:rPr>
                <w:rFonts w:eastAsia="Times New Roman" w:cs="Times New Roman"/>
                <w:color w:val="000000"/>
                <w:szCs w:val="24"/>
              </w:rPr>
              <w:t>BR_SL3</w:t>
            </w:r>
            <w:r w:rsidRPr="0003007C">
              <w:rPr>
                <w:rFonts w:eastAsia="Times New Roman" w:cs="Times New Roman"/>
                <w:color w:val="000000"/>
                <w:szCs w:val="24"/>
              </w:rPr>
              <w:t>(Active)</w:t>
            </w:r>
          </w:p>
        </w:tc>
      </w:tr>
      <w:tr w:rsidR="00CF4C0D" w:rsidRPr="00E12FAE" w14:paraId="7696A153"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51884979"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192.168.1.12</w:t>
            </w:r>
          </w:p>
        </w:tc>
        <w:tc>
          <w:tcPr>
            <w:tcW w:w="2463" w:type="dxa"/>
            <w:tcBorders>
              <w:top w:val="nil"/>
              <w:left w:val="nil"/>
              <w:bottom w:val="single" w:sz="8" w:space="0" w:color="000000"/>
              <w:right w:val="single" w:sz="8" w:space="0" w:color="000000"/>
            </w:tcBorders>
            <w:shd w:val="clear" w:color="auto" w:fill="auto"/>
            <w:vAlign w:val="center"/>
            <w:hideMark/>
          </w:tcPr>
          <w:p w14:paraId="74777840" w14:textId="738652BA"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192.168.1.13</w:t>
            </w:r>
            <w:r w:rsidR="005A4472" w:rsidRPr="0003007C">
              <w:rPr>
                <w:rFonts w:eastAsia="Times New Roman" w:cs="Times New Roman"/>
                <w:color w:val="000000"/>
                <w:szCs w:val="24"/>
              </w:rPr>
              <w:t>-</w:t>
            </w:r>
            <w:r w:rsidRPr="0003007C">
              <w:rPr>
                <w:rFonts w:eastAsia="Times New Roman" w:cs="Times New Roman"/>
                <w:color w:val="000000"/>
                <w:szCs w:val="24"/>
              </w:rPr>
              <w:t xml:space="preserve"> 192.168.1.14</w:t>
            </w:r>
          </w:p>
        </w:tc>
        <w:tc>
          <w:tcPr>
            <w:tcW w:w="1836" w:type="dxa"/>
            <w:tcBorders>
              <w:top w:val="nil"/>
              <w:left w:val="nil"/>
              <w:bottom w:val="single" w:sz="8" w:space="0" w:color="000000"/>
              <w:right w:val="single" w:sz="8" w:space="0" w:color="000000"/>
            </w:tcBorders>
            <w:shd w:val="clear" w:color="auto" w:fill="auto"/>
            <w:vAlign w:val="center"/>
            <w:hideMark/>
          </w:tcPr>
          <w:p w14:paraId="264D3287"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2080" w:type="dxa"/>
            <w:tcBorders>
              <w:top w:val="nil"/>
              <w:left w:val="nil"/>
              <w:bottom w:val="single" w:sz="8" w:space="0" w:color="000000"/>
              <w:right w:val="single" w:sz="8" w:space="0" w:color="000000"/>
            </w:tcBorders>
            <w:shd w:val="clear" w:color="auto" w:fill="auto"/>
            <w:vAlign w:val="center"/>
            <w:hideMark/>
          </w:tcPr>
          <w:p w14:paraId="7A982182"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192.168.1.15</w:t>
            </w:r>
          </w:p>
        </w:tc>
        <w:tc>
          <w:tcPr>
            <w:tcW w:w="2765" w:type="dxa"/>
            <w:tcBorders>
              <w:top w:val="nil"/>
              <w:left w:val="nil"/>
              <w:bottom w:val="single" w:sz="8" w:space="0" w:color="000000"/>
              <w:right w:val="single" w:sz="8" w:space="0" w:color="000000"/>
            </w:tcBorders>
            <w:shd w:val="clear" w:color="auto" w:fill="auto"/>
            <w:vAlign w:val="center"/>
            <w:hideMark/>
          </w:tcPr>
          <w:p w14:paraId="394A6878" w14:textId="759DCBB1"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BR2 – </w:t>
            </w:r>
            <w:r w:rsidR="004E2A6B" w:rsidRPr="0003007C">
              <w:rPr>
                <w:rFonts w:eastAsia="Times New Roman" w:cs="Times New Roman"/>
                <w:color w:val="000000"/>
                <w:szCs w:val="24"/>
              </w:rPr>
              <w:t>BR_SL3</w:t>
            </w:r>
            <w:r w:rsidRPr="0003007C">
              <w:rPr>
                <w:rFonts w:eastAsia="Times New Roman" w:cs="Times New Roman"/>
                <w:color w:val="000000"/>
                <w:szCs w:val="24"/>
              </w:rPr>
              <w:t>(Standby)</w:t>
            </w:r>
          </w:p>
        </w:tc>
      </w:tr>
      <w:tr w:rsidR="00CF4C0D" w:rsidRPr="00E12FAE" w14:paraId="4812875E"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25A6D778"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192.168.10.0</w:t>
            </w:r>
          </w:p>
        </w:tc>
        <w:tc>
          <w:tcPr>
            <w:tcW w:w="2463" w:type="dxa"/>
            <w:tcBorders>
              <w:top w:val="nil"/>
              <w:left w:val="nil"/>
              <w:bottom w:val="single" w:sz="8" w:space="0" w:color="000000"/>
              <w:right w:val="single" w:sz="8" w:space="0" w:color="000000"/>
            </w:tcBorders>
            <w:shd w:val="clear" w:color="auto" w:fill="auto"/>
            <w:vAlign w:val="center"/>
            <w:hideMark/>
          </w:tcPr>
          <w:p w14:paraId="0CA4EFD6"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192.168.10.1 - 192.168.10.62</w:t>
            </w:r>
          </w:p>
        </w:tc>
        <w:tc>
          <w:tcPr>
            <w:tcW w:w="1836" w:type="dxa"/>
            <w:tcBorders>
              <w:top w:val="nil"/>
              <w:left w:val="nil"/>
              <w:bottom w:val="single" w:sz="8" w:space="0" w:color="000000"/>
              <w:right w:val="single" w:sz="8" w:space="0" w:color="000000"/>
            </w:tcBorders>
            <w:shd w:val="clear" w:color="auto" w:fill="auto"/>
            <w:vAlign w:val="center"/>
            <w:hideMark/>
          </w:tcPr>
          <w:p w14:paraId="2E91A508"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2080" w:type="dxa"/>
            <w:tcBorders>
              <w:top w:val="nil"/>
              <w:left w:val="nil"/>
              <w:bottom w:val="single" w:sz="8" w:space="0" w:color="000000"/>
              <w:right w:val="single" w:sz="8" w:space="0" w:color="000000"/>
            </w:tcBorders>
            <w:shd w:val="clear" w:color="auto" w:fill="auto"/>
            <w:vAlign w:val="center"/>
            <w:hideMark/>
          </w:tcPr>
          <w:p w14:paraId="2474F7E7" w14:textId="47C448DD"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192.168.100.63 </w:t>
            </w:r>
          </w:p>
        </w:tc>
        <w:tc>
          <w:tcPr>
            <w:tcW w:w="2765" w:type="dxa"/>
            <w:tcBorders>
              <w:top w:val="nil"/>
              <w:left w:val="nil"/>
              <w:bottom w:val="single" w:sz="8" w:space="0" w:color="000000"/>
              <w:right w:val="single" w:sz="8" w:space="0" w:color="000000"/>
            </w:tcBorders>
            <w:shd w:val="clear" w:color="auto" w:fill="auto"/>
            <w:vAlign w:val="center"/>
            <w:hideMark/>
          </w:tcPr>
          <w:p w14:paraId="36572426"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VLAN 10 - Developer</w:t>
            </w:r>
          </w:p>
        </w:tc>
      </w:tr>
      <w:tr w:rsidR="00CF4C0D" w:rsidRPr="00E12FAE" w14:paraId="7DD35D2F" w14:textId="77777777" w:rsidTr="00503B87">
        <w:trPr>
          <w:trHeight w:val="144"/>
        </w:trPr>
        <w:tc>
          <w:tcPr>
            <w:tcW w:w="1476" w:type="dxa"/>
            <w:tcBorders>
              <w:top w:val="nil"/>
              <w:left w:val="single" w:sz="8" w:space="0" w:color="000000"/>
              <w:bottom w:val="single" w:sz="8" w:space="0" w:color="000000"/>
              <w:right w:val="single" w:sz="8" w:space="0" w:color="000000"/>
            </w:tcBorders>
            <w:shd w:val="clear" w:color="auto" w:fill="auto"/>
            <w:vAlign w:val="center"/>
            <w:hideMark/>
          </w:tcPr>
          <w:p w14:paraId="09DFF885"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192.168.20.0</w:t>
            </w:r>
          </w:p>
        </w:tc>
        <w:tc>
          <w:tcPr>
            <w:tcW w:w="2463" w:type="dxa"/>
            <w:tcBorders>
              <w:top w:val="nil"/>
              <w:left w:val="nil"/>
              <w:bottom w:val="single" w:sz="8" w:space="0" w:color="000000"/>
              <w:right w:val="single" w:sz="8" w:space="0" w:color="000000"/>
            </w:tcBorders>
            <w:shd w:val="clear" w:color="auto" w:fill="auto"/>
            <w:vAlign w:val="center"/>
            <w:hideMark/>
          </w:tcPr>
          <w:p w14:paraId="704DB1D9"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192.168.20.1 - 192.168.20.62</w:t>
            </w:r>
          </w:p>
        </w:tc>
        <w:tc>
          <w:tcPr>
            <w:tcW w:w="1836" w:type="dxa"/>
            <w:tcBorders>
              <w:top w:val="nil"/>
              <w:left w:val="nil"/>
              <w:bottom w:val="single" w:sz="8" w:space="0" w:color="000000"/>
              <w:right w:val="single" w:sz="8" w:space="0" w:color="000000"/>
            </w:tcBorders>
            <w:shd w:val="clear" w:color="auto" w:fill="auto"/>
            <w:vAlign w:val="center"/>
            <w:hideMark/>
          </w:tcPr>
          <w:p w14:paraId="6FACC020"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2080" w:type="dxa"/>
            <w:tcBorders>
              <w:top w:val="nil"/>
              <w:left w:val="nil"/>
              <w:bottom w:val="single" w:sz="8" w:space="0" w:color="000000"/>
              <w:right w:val="single" w:sz="8" w:space="0" w:color="000000"/>
            </w:tcBorders>
            <w:shd w:val="clear" w:color="auto" w:fill="auto"/>
            <w:vAlign w:val="center"/>
            <w:hideMark/>
          </w:tcPr>
          <w:p w14:paraId="515373D9"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192.168.200.63</w:t>
            </w:r>
          </w:p>
        </w:tc>
        <w:tc>
          <w:tcPr>
            <w:tcW w:w="2765" w:type="dxa"/>
            <w:tcBorders>
              <w:top w:val="nil"/>
              <w:left w:val="nil"/>
              <w:bottom w:val="single" w:sz="8" w:space="0" w:color="000000"/>
              <w:right w:val="single" w:sz="8" w:space="0" w:color="000000"/>
            </w:tcBorders>
            <w:shd w:val="clear" w:color="auto" w:fill="auto"/>
            <w:vAlign w:val="center"/>
            <w:hideMark/>
          </w:tcPr>
          <w:p w14:paraId="09903F26" w14:textId="77777777" w:rsidR="00CF4C0D" w:rsidRPr="0003007C" w:rsidRDefault="00CF4C0D" w:rsidP="00E12FAE">
            <w:pPr>
              <w:spacing w:line="276" w:lineRule="auto"/>
              <w:rPr>
                <w:rFonts w:eastAsia="Times New Roman" w:cs="Times New Roman"/>
                <w:color w:val="000000"/>
                <w:szCs w:val="24"/>
              </w:rPr>
            </w:pPr>
            <w:r w:rsidRPr="0003007C">
              <w:rPr>
                <w:rFonts w:eastAsia="Times New Roman" w:cs="Times New Roman"/>
                <w:color w:val="000000"/>
                <w:szCs w:val="24"/>
              </w:rPr>
              <w:t>VLAN 20 – Tester</w:t>
            </w:r>
          </w:p>
        </w:tc>
      </w:tr>
    </w:tbl>
    <w:p w14:paraId="22FFEF80" w14:textId="77777777" w:rsidR="00F07E4C" w:rsidRPr="0003007C" w:rsidRDefault="00F07E4C" w:rsidP="00E12FAE">
      <w:pPr>
        <w:spacing w:line="276" w:lineRule="auto"/>
        <w:rPr>
          <w:rFonts w:cs="Times New Roman"/>
          <w:szCs w:val="24"/>
        </w:rPr>
      </w:pPr>
    </w:p>
    <w:p w14:paraId="4F93D2A6" w14:textId="421422F0" w:rsidR="00F07E4C" w:rsidRPr="0003007C" w:rsidRDefault="00F07E4C" w:rsidP="00230B47">
      <w:pPr>
        <w:spacing w:line="276" w:lineRule="auto"/>
        <w:ind w:left="567"/>
        <w:rPr>
          <w:rFonts w:cs="Times New Roman"/>
          <w:szCs w:val="24"/>
        </w:rPr>
      </w:pPr>
      <w:r w:rsidRPr="0003007C">
        <w:rPr>
          <w:rFonts w:cs="Times New Roman"/>
          <w:szCs w:val="24"/>
        </w:rPr>
        <w:t xml:space="preserve">Trụ sở </w:t>
      </w:r>
      <w:r w:rsidR="00C55268" w:rsidRPr="0003007C">
        <w:rPr>
          <w:rFonts w:cs="Times New Roman"/>
          <w:szCs w:val="24"/>
        </w:rPr>
        <w:t>có tổng cộng 1</w:t>
      </w:r>
      <w:r w:rsidR="00EB43EB" w:rsidRPr="0003007C">
        <w:rPr>
          <w:rFonts w:cs="Times New Roman"/>
          <w:szCs w:val="24"/>
        </w:rPr>
        <w:t>7</w:t>
      </w:r>
      <w:r w:rsidR="00C55268" w:rsidRPr="0003007C">
        <w:rPr>
          <w:rFonts w:cs="Times New Roman"/>
          <w:szCs w:val="24"/>
        </w:rPr>
        <w:t xml:space="preserve"> subnet</w:t>
      </w:r>
      <w:r w:rsidR="00965486" w:rsidRPr="0003007C">
        <w:rPr>
          <w:rFonts w:cs="Times New Roman"/>
          <w:szCs w:val="24"/>
        </w:rPr>
        <w:t xml:space="preserve"> và VLAN</w:t>
      </w:r>
      <w:ins w:id="47" w:author="Microsoft Word" w:date="2024-12-10T05:32:00Z" w16du:dateUtc="2024-12-10T13:32:00Z">
        <w:r w:rsidR="00EB43EB" w:rsidRPr="0003007C">
          <w:rPr>
            <w:rFonts w:cs="Times New Roman"/>
            <w:szCs w:val="24"/>
          </w:rPr>
          <w:t>:</w:t>
        </w:r>
      </w:ins>
    </w:p>
    <w:tbl>
      <w:tblPr>
        <w:tblW w:w="10525" w:type="dxa"/>
        <w:tblInd w:w="175" w:type="dxa"/>
        <w:tblLook w:val="04A0" w:firstRow="1" w:lastRow="0" w:firstColumn="1" w:lastColumn="0" w:noHBand="0" w:noVBand="1"/>
      </w:tblPr>
      <w:tblGrid>
        <w:gridCol w:w="2044"/>
        <w:gridCol w:w="2376"/>
        <w:gridCol w:w="2014"/>
        <w:gridCol w:w="1968"/>
        <w:gridCol w:w="2123"/>
      </w:tblGrid>
      <w:tr w:rsidR="00F07E4C" w:rsidRPr="00E12FAE" w14:paraId="19926208" w14:textId="77777777" w:rsidTr="00B96323">
        <w:trPr>
          <w:trHeight w:val="144"/>
        </w:trPr>
        <w:tc>
          <w:tcPr>
            <w:tcW w:w="20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4F947"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Địa chỉ mạng</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5ADC03DD"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Dãy địa chỉ dùng được</w:t>
            </w:r>
          </w:p>
        </w:tc>
        <w:tc>
          <w:tcPr>
            <w:tcW w:w="2014" w:type="dxa"/>
            <w:tcBorders>
              <w:top w:val="single" w:sz="4" w:space="0" w:color="auto"/>
              <w:left w:val="nil"/>
              <w:bottom w:val="single" w:sz="4" w:space="0" w:color="auto"/>
              <w:right w:val="single" w:sz="4" w:space="0" w:color="auto"/>
            </w:tcBorders>
            <w:shd w:val="clear" w:color="auto" w:fill="auto"/>
            <w:vAlign w:val="center"/>
            <w:hideMark/>
          </w:tcPr>
          <w:p w14:paraId="458D24DA"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Subnet mask</w:t>
            </w:r>
          </w:p>
        </w:tc>
        <w:tc>
          <w:tcPr>
            <w:tcW w:w="1968" w:type="dxa"/>
            <w:tcBorders>
              <w:top w:val="single" w:sz="4" w:space="0" w:color="auto"/>
              <w:left w:val="nil"/>
              <w:bottom w:val="single" w:sz="4" w:space="0" w:color="auto"/>
              <w:right w:val="single" w:sz="4" w:space="0" w:color="auto"/>
            </w:tcBorders>
            <w:shd w:val="clear" w:color="auto" w:fill="auto"/>
            <w:vAlign w:val="center"/>
            <w:hideMark/>
          </w:tcPr>
          <w:p w14:paraId="52CBAACB"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Địa chỉ broadcast</w:t>
            </w:r>
          </w:p>
        </w:tc>
        <w:tc>
          <w:tcPr>
            <w:tcW w:w="2123" w:type="dxa"/>
            <w:tcBorders>
              <w:top w:val="single" w:sz="4" w:space="0" w:color="auto"/>
              <w:left w:val="nil"/>
              <w:bottom w:val="single" w:sz="4" w:space="0" w:color="auto"/>
              <w:right w:val="single" w:sz="4" w:space="0" w:color="auto"/>
            </w:tcBorders>
            <w:shd w:val="clear" w:color="auto" w:fill="auto"/>
            <w:vAlign w:val="center"/>
            <w:hideMark/>
          </w:tcPr>
          <w:p w14:paraId="6A64014A"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Ghi chú</w:t>
            </w:r>
          </w:p>
        </w:tc>
      </w:tr>
      <w:tr w:rsidR="00F07E4C" w:rsidRPr="00E12FAE" w14:paraId="2257592C"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1FC780D5" w14:textId="0A9E84ED" w:rsidR="00F07E4C" w:rsidRPr="0003007C" w:rsidRDefault="00754AD3" w:rsidP="00E12FAE">
            <w:pPr>
              <w:spacing w:line="276" w:lineRule="auto"/>
              <w:rPr>
                <w:rFonts w:eastAsia="Times New Roman" w:cs="Times New Roman"/>
                <w:color w:val="000000"/>
                <w:szCs w:val="24"/>
              </w:rPr>
            </w:pPr>
            <w:r w:rsidRPr="0003007C">
              <w:rPr>
                <w:rFonts w:eastAsia="Times New Roman" w:cs="Times New Roman"/>
                <w:color w:val="000000"/>
                <w:szCs w:val="24"/>
              </w:rPr>
              <w:t>90.2.2.0</w:t>
            </w:r>
          </w:p>
        </w:tc>
        <w:tc>
          <w:tcPr>
            <w:tcW w:w="2376" w:type="dxa"/>
            <w:tcBorders>
              <w:top w:val="nil"/>
              <w:left w:val="nil"/>
              <w:bottom w:val="single" w:sz="4" w:space="0" w:color="auto"/>
              <w:right w:val="single" w:sz="4" w:space="0" w:color="auto"/>
            </w:tcBorders>
            <w:shd w:val="clear" w:color="auto" w:fill="auto"/>
            <w:vAlign w:val="center"/>
            <w:hideMark/>
          </w:tcPr>
          <w:p w14:paraId="43A6407F" w14:textId="591C9089" w:rsidR="00F07E4C" w:rsidRPr="0003007C" w:rsidRDefault="00404DBD" w:rsidP="00E12FAE">
            <w:pPr>
              <w:spacing w:line="276" w:lineRule="auto"/>
              <w:rPr>
                <w:rFonts w:eastAsia="Times New Roman" w:cs="Times New Roman"/>
                <w:color w:val="000000"/>
                <w:szCs w:val="24"/>
              </w:rPr>
            </w:pPr>
            <w:r w:rsidRPr="0003007C">
              <w:rPr>
                <w:rFonts w:eastAsia="Times New Roman" w:cs="Times New Roman"/>
                <w:color w:val="000000"/>
                <w:szCs w:val="24"/>
              </w:rPr>
              <w:t>90.2.2.1 – 90.2.2.2</w:t>
            </w:r>
          </w:p>
        </w:tc>
        <w:tc>
          <w:tcPr>
            <w:tcW w:w="2014" w:type="dxa"/>
            <w:tcBorders>
              <w:top w:val="nil"/>
              <w:left w:val="nil"/>
              <w:bottom w:val="single" w:sz="4" w:space="0" w:color="auto"/>
              <w:right w:val="single" w:sz="4" w:space="0" w:color="auto"/>
            </w:tcBorders>
            <w:shd w:val="clear" w:color="auto" w:fill="auto"/>
            <w:vAlign w:val="center"/>
            <w:hideMark/>
          </w:tcPr>
          <w:p w14:paraId="5C052F29"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nil"/>
              <w:bottom w:val="single" w:sz="4" w:space="0" w:color="auto"/>
              <w:right w:val="single" w:sz="4" w:space="0" w:color="auto"/>
            </w:tcBorders>
            <w:shd w:val="clear" w:color="auto" w:fill="auto"/>
            <w:vAlign w:val="center"/>
            <w:hideMark/>
          </w:tcPr>
          <w:p w14:paraId="4DEF2EBB" w14:textId="192FCF3A" w:rsidR="00F07E4C" w:rsidRPr="0003007C" w:rsidRDefault="00404DBD" w:rsidP="00E12FAE">
            <w:pPr>
              <w:spacing w:line="276" w:lineRule="auto"/>
              <w:rPr>
                <w:rFonts w:eastAsia="Times New Roman" w:cs="Times New Roman"/>
                <w:color w:val="000000"/>
                <w:szCs w:val="24"/>
              </w:rPr>
            </w:pPr>
            <w:r w:rsidRPr="0003007C">
              <w:rPr>
                <w:rFonts w:eastAsia="Times New Roman" w:cs="Times New Roman"/>
                <w:color w:val="000000"/>
                <w:szCs w:val="24"/>
              </w:rPr>
              <w:t>90.2.2.3</w:t>
            </w:r>
          </w:p>
        </w:tc>
        <w:tc>
          <w:tcPr>
            <w:tcW w:w="2123" w:type="dxa"/>
            <w:tcBorders>
              <w:top w:val="nil"/>
              <w:left w:val="nil"/>
              <w:bottom w:val="single" w:sz="4" w:space="0" w:color="auto"/>
              <w:right w:val="single" w:sz="4" w:space="0" w:color="auto"/>
            </w:tcBorders>
            <w:shd w:val="clear" w:color="auto" w:fill="auto"/>
            <w:vAlign w:val="center"/>
            <w:hideMark/>
          </w:tcPr>
          <w:p w14:paraId="6BE098EB" w14:textId="121BD678"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ISP-</w:t>
            </w:r>
            <w:r w:rsidR="00EE7FD8" w:rsidRPr="0003007C">
              <w:rPr>
                <w:rFonts w:eastAsia="Times New Roman" w:cs="Times New Roman"/>
                <w:color w:val="000000"/>
                <w:szCs w:val="24"/>
              </w:rPr>
              <w:t>HQ1</w:t>
            </w:r>
          </w:p>
        </w:tc>
      </w:tr>
      <w:tr w:rsidR="00F07E4C" w:rsidRPr="00E12FAE" w14:paraId="6B26EF6B"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0C04B2BF" w14:textId="1562463F" w:rsidR="00F07E4C" w:rsidRPr="0003007C" w:rsidRDefault="00754AD3" w:rsidP="00E12FAE">
            <w:pPr>
              <w:spacing w:line="276" w:lineRule="auto"/>
              <w:rPr>
                <w:rFonts w:eastAsia="Times New Roman" w:cs="Times New Roman"/>
                <w:color w:val="000000"/>
                <w:szCs w:val="24"/>
              </w:rPr>
            </w:pPr>
            <w:r w:rsidRPr="0003007C">
              <w:rPr>
                <w:rFonts w:eastAsia="Times New Roman" w:cs="Times New Roman"/>
                <w:color w:val="000000"/>
                <w:szCs w:val="24"/>
              </w:rPr>
              <w:t>90.3.3.0</w:t>
            </w:r>
          </w:p>
        </w:tc>
        <w:tc>
          <w:tcPr>
            <w:tcW w:w="2376" w:type="dxa"/>
            <w:tcBorders>
              <w:top w:val="nil"/>
              <w:left w:val="nil"/>
              <w:bottom w:val="single" w:sz="4" w:space="0" w:color="auto"/>
              <w:right w:val="single" w:sz="4" w:space="0" w:color="auto"/>
            </w:tcBorders>
            <w:shd w:val="clear" w:color="auto" w:fill="auto"/>
            <w:vAlign w:val="center"/>
            <w:hideMark/>
          </w:tcPr>
          <w:p w14:paraId="2B4A00FC" w14:textId="30D5A0DA" w:rsidR="00F07E4C" w:rsidRPr="0003007C" w:rsidRDefault="00404DBD" w:rsidP="00E12FAE">
            <w:pPr>
              <w:spacing w:line="276" w:lineRule="auto"/>
              <w:rPr>
                <w:rFonts w:eastAsia="Times New Roman" w:cs="Times New Roman"/>
                <w:color w:val="000000"/>
                <w:szCs w:val="24"/>
              </w:rPr>
            </w:pPr>
            <w:r w:rsidRPr="0003007C">
              <w:rPr>
                <w:rFonts w:eastAsia="Times New Roman" w:cs="Times New Roman"/>
                <w:color w:val="000000"/>
                <w:szCs w:val="24"/>
              </w:rPr>
              <w:t>90.3.3.1 – 90.3.3.2</w:t>
            </w:r>
          </w:p>
        </w:tc>
        <w:tc>
          <w:tcPr>
            <w:tcW w:w="2014" w:type="dxa"/>
            <w:tcBorders>
              <w:top w:val="nil"/>
              <w:left w:val="nil"/>
              <w:bottom w:val="single" w:sz="4" w:space="0" w:color="auto"/>
              <w:right w:val="single" w:sz="4" w:space="0" w:color="auto"/>
            </w:tcBorders>
            <w:shd w:val="clear" w:color="auto" w:fill="auto"/>
            <w:vAlign w:val="center"/>
            <w:hideMark/>
          </w:tcPr>
          <w:p w14:paraId="511494D8"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nil"/>
              <w:bottom w:val="single" w:sz="4" w:space="0" w:color="auto"/>
              <w:right w:val="single" w:sz="4" w:space="0" w:color="auto"/>
            </w:tcBorders>
            <w:shd w:val="clear" w:color="auto" w:fill="auto"/>
            <w:vAlign w:val="center"/>
            <w:hideMark/>
          </w:tcPr>
          <w:p w14:paraId="1D9EFF62" w14:textId="5A435D1D" w:rsidR="00F07E4C" w:rsidRPr="0003007C" w:rsidRDefault="00404DBD" w:rsidP="00E12FAE">
            <w:pPr>
              <w:spacing w:line="276" w:lineRule="auto"/>
              <w:rPr>
                <w:rFonts w:eastAsia="Times New Roman" w:cs="Times New Roman"/>
                <w:color w:val="000000"/>
                <w:szCs w:val="24"/>
              </w:rPr>
            </w:pPr>
            <w:r w:rsidRPr="0003007C">
              <w:rPr>
                <w:rFonts w:eastAsia="Times New Roman" w:cs="Times New Roman"/>
                <w:color w:val="000000"/>
                <w:szCs w:val="24"/>
              </w:rPr>
              <w:t>90.3.3.3</w:t>
            </w:r>
          </w:p>
        </w:tc>
        <w:tc>
          <w:tcPr>
            <w:tcW w:w="2123" w:type="dxa"/>
            <w:tcBorders>
              <w:top w:val="nil"/>
              <w:left w:val="nil"/>
              <w:bottom w:val="single" w:sz="4" w:space="0" w:color="auto"/>
              <w:right w:val="single" w:sz="4" w:space="0" w:color="auto"/>
            </w:tcBorders>
            <w:shd w:val="clear" w:color="auto" w:fill="auto"/>
            <w:vAlign w:val="center"/>
            <w:hideMark/>
          </w:tcPr>
          <w:p w14:paraId="77B80F11" w14:textId="5BE808A9"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ISP-</w:t>
            </w:r>
            <w:r w:rsidR="00EE7FD8" w:rsidRPr="0003007C">
              <w:rPr>
                <w:rFonts w:eastAsia="Times New Roman" w:cs="Times New Roman"/>
                <w:color w:val="000000"/>
                <w:szCs w:val="24"/>
              </w:rPr>
              <w:t>HQ2</w:t>
            </w:r>
          </w:p>
        </w:tc>
      </w:tr>
      <w:tr w:rsidR="00754AD3" w:rsidRPr="00E12FAE" w14:paraId="5FEBE1E7"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tcPr>
          <w:p w14:paraId="4AD669DE" w14:textId="212FF7E1" w:rsidR="00754AD3" w:rsidRPr="0003007C" w:rsidRDefault="00754AD3" w:rsidP="00E12FAE">
            <w:pPr>
              <w:spacing w:line="276" w:lineRule="auto"/>
              <w:rPr>
                <w:rFonts w:eastAsia="Times New Roman" w:cs="Times New Roman"/>
                <w:color w:val="000000"/>
                <w:szCs w:val="24"/>
              </w:rPr>
            </w:pPr>
            <w:r w:rsidRPr="0003007C">
              <w:rPr>
                <w:rFonts w:eastAsia="Times New Roman" w:cs="Times New Roman"/>
                <w:color w:val="000000"/>
                <w:szCs w:val="24"/>
              </w:rPr>
              <w:t>10.100.100.</w:t>
            </w:r>
            <w:r w:rsidR="008A0021" w:rsidRPr="0003007C">
              <w:rPr>
                <w:rFonts w:eastAsia="Times New Roman" w:cs="Times New Roman"/>
                <w:color w:val="000000"/>
                <w:szCs w:val="24"/>
              </w:rPr>
              <w:t>0</w:t>
            </w:r>
          </w:p>
        </w:tc>
        <w:tc>
          <w:tcPr>
            <w:tcW w:w="2376" w:type="dxa"/>
            <w:tcBorders>
              <w:top w:val="nil"/>
              <w:left w:val="nil"/>
              <w:bottom w:val="single" w:sz="4" w:space="0" w:color="auto"/>
              <w:right w:val="single" w:sz="4" w:space="0" w:color="auto"/>
            </w:tcBorders>
            <w:shd w:val="clear" w:color="auto" w:fill="auto"/>
            <w:vAlign w:val="center"/>
          </w:tcPr>
          <w:p w14:paraId="1EA8455D" w14:textId="0CEFD133" w:rsidR="00754AD3" w:rsidRPr="0003007C" w:rsidRDefault="008A0021" w:rsidP="00E12FAE">
            <w:pPr>
              <w:spacing w:line="276" w:lineRule="auto"/>
              <w:rPr>
                <w:rFonts w:eastAsia="Times New Roman" w:cs="Times New Roman"/>
                <w:color w:val="000000"/>
                <w:szCs w:val="24"/>
              </w:rPr>
            </w:pPr>
            <w:r w:rsidRPr="0003007C">
              <w:rPr>
                <w:rFonts w:eastAsia="Times New Roman" w:cs="Times New Roman"/>
                <w:color w:val="000000"/>
                <w:szCs w:val="24"/>
              </w:rPr>
              <w:t>10.100.100.1 – 10.100.100.2</w:t>
            </w:r>
            <w:r w:rsidR="007C4F9B" w:rsidRPr="0003007C">
              <w:rPr>
                <w:rFonts w:eastAsia="Times New Roman" w:cs="Times New Roman"/>
                <w:color w:val="000000"/>
                <w:szCs w:val="24"/>
              </w:rPr>
              <w:t>54</w:t>
            </w:r>
          </w:p>
        </w:tc>
        <w:tc>
          <w:tcPr>
            <w:tcW w:w="2014" w:type="dxa"/>
            <w:tcBorders>
              <w:top w:val="nil"/>
              <w:left w:val="nil"/>
              <w:bottom w:val="single" w:sz="4" w:space="0" w:color="auto"/>
              <w:right w:val="single" w:sz="4" w:space="0" w:color="auto"/>
            </w:tcBorders>
            <w:shd w:val="clear" w:color="auto" w:fill="auto"/>
            <w:vAlign w:val="center"/>
          </w:tcPr>
          <w:p w14:paraId="3879CF3C" w14:textId="0426D079" w:rsidR="00754AD3" w:rsidRPr="0003007C" w:rsidRDefault="008A0021" w:rsidP="00E12FAE">
            <w:pPr>
              <w:spacing w:line="276" w:lineRule="auto"/>
              <w:rPr>
                <w:rFonts w:eastAsia="Times New Roman" w:cs="Times New Roman"/>
                <w:color w:val="000000"/>
                <w:szCs w:val="24"/>
              </w:rPr>
            </w:pPr>
            <w:r w:rsidRPr="0003007C">
              <w:rPr>
                <w:rFonts w:eastAsia="Times New Roman" w:cs="Times New Roman"/>
                <w:color w:val="000000"/>
                <w:szCs w:val="24"/>
              </w:rPr>
              <w:t>255.255.255.</w:t>
            </w:r>
            <w:r w:rsidR="007C4F9B" w:rsidRPr="0003007C">
              <w:rPr>
                <w:rFonts w:eastAsia="Times New Roman" w:cs="Times New Roman"/>
                <w:color w:val="000000"/>
                <w:szCs w:val="24"/>
              </w:rPr>
              <w:t>0</w:t>
            </w:r>
          </w:p>
        </w:tc>
        <w:tc>
          <w:tcPr>
            <w:tcW w:w="1968" w:type="dxa"/>
            <w:tcBorders>
              <w:top w:val="nil"/>
              <w:left w:val="nil"/>
              <w:bottom w:val="single" w:sz="4" w:space="0" w:color="auto"/>
              <w:right w:val="single" w:sz="4" w:space="0" w:color="auto"/>
            </w:tcBorders>
            <w:shd w:val="clear" w:color="auto" w:fill="auto"/>
            <w:vAlign w:val="center"/>
          </w:tcPr>
          <w:p w14:paraId="34101175" w14:textId="781FC56B" w:rsidR="00754AD3" w:rsidRPr="0003007C" w:rsidRDefault="008A0021" w:rsidP="00E12FAE">
            <w:pPr>
              <w:spacing w:line="276" w:lineRule="auto"/>
              <w:rPr>
                <w:rFonts w:eastAsia="Times New Roman" w:cs="Times New Roman"/>
                <w:color w:val="000000"/>
                <w:szCs w:val="24"/>
              </w:rPr>
            </w:pPr>
            <w:r w:rsidRPr="0003007C">
              <w:rPr>
                <w:rFonts w:eastAsia="Times New Roman" w:cs="Times New Roman"/>
                <w:color w:val="000000"/>
                <w:szCs w:val="24"/>
              </w:rPr>
              <w:t>10.100.100.</w:t>
            </w:r>
            <w:r w:rsidR="007C4F9B" w:rsidRPr="0003007C">
              <w:rPr>
                <w:rFonts w:eastAsia="Times New Roman" w:cs="Times New Roman"/>
                <w:color w:val="000000"/>
                <w:szCs w:val="24"/>
              </w:rPr>
              <w:t>255</w:t>
            </w:r>
          </w:p>
        </w:tc>
        <w:tc>
          <w:tcPr>
            <w:tcW w:w="2123" w:type="dxa"/>
            <w:tcBorders>
              <w:top w:val="nil"/>
              <w:left w:val="nil"/>
              <w:bottom w:val="single" w:sz="4" w:space="0" w:color="auto"/>
              <w:right w:val="single" w:sz="4" w:space="0" w:color="auto"/>
            </w:tcBorders>
            <w:shd w:val="clear" w:color="auto" w:fill="auto"/>
            <w:vAlign w:val="center"/>
          </w:tcPr>
          <w:p w14:paraId="677A751E" w14:textId="3674A9D5" w:rsidR="00754AD3" w:rsidRPr="0003007C" w:rsidRDefault="008A0021" w:rsidP="00E12FAE">
            <w:pPr>
              <w:spacing w:line="276" w:lineRule="auto"/>
              <w:rPr>
                <w:rFonts w:eastAsia="Times New Roman" w:cs="Times New Roman"/>
                <w:color w:val="000000"/>
                <w:szCs w:val="24"/>
              </w:rPr>
            </w:pPr>
            <w:r w:rsidRPr="0003007C">
              <w:rPr>
                <w:rFonts w:eastAsia="Times New Roman" w:cs="Times New Roman"/>
                <w:color w:val="000000"/>
                <w:szCs w:val="24"/>
              </w:rPr>
              <w:t>ISP-</w:t>
            </w:r>
            <w:r w:rsidR="00404DBD" w:rsidRPr="0003007C">
              <w:rPr>
                <w:rFonts w:eastAsia="Times New Roman" w:cs="Times New Roman"/>
                <w:color w:val="000000"/>
                <w:szCs w:val="24"/>
              </w:rPr>
              <w:t>HQ_WiFi</w:t>
            </w:r>
          </w:p>
        </w:tc>
      </w:tr>
      <w:tr w:rsidR="00F07E4C" w:rsidRPr="00E12FAE" w14:paraId="3795521B"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4FBBB99B"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192.168.2.0</w:t>
            </w:r>
          </w:p>
        </w:tc>
        <w:tc>
          <w:tcPr>
            <w:tcW w:w="2376" w:type="dxa"/>
            <w:tcBorders>
              <w:top w:val="nil"/>
              <w:left w:val="nil"/>
              <w:bottom w:val="single" w:sz="4" w:space="0" w:color="auto"/>
              <w:right w:val="single" w:sz="4" w:space="0" w:color="auto"/>
            </w:tcBorders>
            <w:shd w:val="clear" w:color="auto" w:fill="auto"/>
            <w:vAlign w:val="center"/>
            <w:hideMark/>
          </w:tcPr>
          <w:p w14:paraId="6FCC5223"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192.168.2.1-</w:t>
            </w:r>
          </w:p>
          <w:p w14:paraId="0C77F8F6"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192.168.2.2</w:t>
            </w:r>
          </w:p>
        </w:tc>
        <w:tc>
          <w:tcPr>
            <w:tcW w:w="2014" w:type="dxa"/>
            <w:tcBorders>
              <w:top w:val="nil"/>
              <w:left w:val="single" w:sz="4" w:space="0" w:color="auto"/>
              <w:bottom w:val="single" w:sz="4" w:space="0" w:color="auto"/>
              <w:right w:val="single" w:sz="4" w:space="0" w:color="auto"/>
            </w:tcBorders>
            <w:shd w:val="clear" w:color="auto" w:fill="auto"/>
            <w:vAlign w:val="center"/>
            <w:hideMark/>
          </w:tcPr>
          <w:p w14:paraId="7196ACBD"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single" w:sz="4" w:space="0" w:color="auto"/>
              <w:bottom w:val="single" w:sz="4" w:space="0" w:color="auto"/>
              <w:right w:val="single" w:sz="4" w:space="0" w:color="auto"/>
            </w:tcBorders>
            <w:shd w:val="clear" w:color="auto" w:fill="auto"/>
            <w:vAlign w:val="center"/>
            <w:hideMark/>
          </w:tcPr>
          <w:p w14:paraId="3C6DB16B"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192.168.2.3</w:t>
            </w:r>
          </w:p>
        </w:tc>
        <w:tc>
          <w:tcPr>
            <w:tcW w:w="2123" w:type="dxa"/>
            <w:tcBorders>
              <w:top w:val="nil"/>
              <w:left w:val="single" w:sz="4" w:space="0" w:color="auto"/>
              <w:bottom w:val="single" w:sz="4" w:space="0" w:color="auto"/>
              <w:right w:val="single" w:sz="4" w:space="0" w:color="auto"/>
            </w:tcBorders>
            <w:shd w:val="clear" w:color="auto" w:fill="auto"/>
            <w:vAlign w:val="center"/>
            <w:hideMark/>
          </w:tcPr>
          <w:p w14:paraId="573C18EE" w14:textId="19C981B2" w:rsidR="00F07E4C" w:rsidRPr="0003007C" w:rsidRDefault="00EE7FD8" w:rsidP="00E12FAE">
            <w:pPr>
              <w:spacing w:line="276" w:lineRule="auto"/>
              <w:rPr>
                <w:rFonts w:eastAsia="Times New Roman" w:cs="Times New Roman"/>
                <w:color w:val="000000"/>
                <w:szCs w:val="24"/>
              </w:rPr>
            </w:pPr>
            <w:r w:rsidRPr="0003007C">
              <w:rPr>
                <w:rFonts w:eastAsia="Times New Roman" w:cs="Times New Roman"/>
                <w:color w:val="000000"/>
                <w:szCs w:val="24"/>
              </w:rPr>
              <w:t>HQ1</w:t>
            </w:r>
            <w:r w:rsidR="00F07E4C" w:rsidRPr="0003007C">
              <w:rPr>
                <w:rFonts w:eastAsia="Times New Roman" w:cs="Times New Roman"/>
                <w:color w:val="000000"/>
                <w:szCs w:val="24"/>
              </w:rPr>
              <w:t>-HQ</w:t>
            </w:r>
            <w:r w:rsidR="00845CE1" w:rsidRPr="0003007C">
              <w:rPr>
                <w:rFonts w:eastAsia="Times New Roman" w:cs="Times New Roman"/>
                <w:color w:val="000000"/>
                <w:szCs w:val="24"/>
              </w:rPr>
              <w:t>-SL3(Active)</w:t>
            </w:r>
          </w:p>
        </w:tc>
      </w:tr>
      <w:tr w:rsidR="00F07E4C" w:rsidRPr="00E12FAE" w14:paraId="3EDC341C"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767BA202"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192.168.2.4</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0031C85"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192.168.2.5</w:t>
            </w:r>
          </w:p>
          <w:p w14:paraId="1269BC1D"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192.168.2.6</w:t>
            </w:r>
          </w:p>
        </w:tc>
        <w:tc>
          <w:tcPr>
            <w:tcW w:w="2014" w:type="dxa"/>
            <w:tcBorders>
              <w:top w:val="nil"/>
              <w:left w:val="single" w:sz="4" w:space="0" w:color="auto"/>
              <w:bottom w:val="single" w:sz="4" w:space="0" w:color="auto"/>
              <w:right w:val="single" w:sz="4" w:space="0" w:color="auto"/>
            </w:tcBorders>
            <w:shd w:val="clear" w:color="auto" w:fill="auto"/>
            <w:vAlign w:val="center"/>
            <w:hideMark/>
          </w:tcPr>
          <w:p w14:paraId="7D6254F0"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single" w:sz="4" w:space="0" w:color="auto"/>
              <w:bottom w:val="single" w:sz="4" w:space="0" w:color="auto"/>
              <w:right w:val="single" w:sz="4" w:space="0" w:color="auto"/>
            </w:tcBorders>
            <w:shd w:val="clear" w:color="auto" w:fill="auto"/>
            <w:vAlign w:val="center"/>
            <w:hideMark/>
          </w:tcPr>
          <w:p w14:paraId="40616FE3"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192.168.2.7</w:t>
            </w:r>
          </w:p>
        </w:tc>
        <w:tc>
          <w:tcPr>
            <w:tcW w:w="2123" w:type="dxa"/>
            <w:tcBorders>
              <w:top w:val="nil"/>
              <w:left w:val="single" w:sz="4" w:space="0" w:color="auto"/>
              <w:bottom w:val="single" w:sz="4" w:space="0" w:color="auto"/>
              <w:right w:val="single" w:sz="4" w:space="0" w:color="auto"/>
            </w:tcBorders>
            <w:shd w:val="clear" w:color="auto" w:fill="auto"/>
            <w:vAlign w:val="center"/>
            <w:hideMark/>
          </w:tcPr>
          <w:p w14:paraId="750E40E3" w14:textId="68CA5A2F" w:rsidR="00F07E4C" w:rsidRPr="0003007C" w:rsidRDefault="00EE7FD8" w:rsidP="00E12FAE">
            <w:pPr>
              <w:spacing w:line="276" w:lineRule="auto"/>
              <w:rPr>
                <w:rFonts w:eastAsia="Times New Roman" w:cs="Times New Roman"/>
                <w:color w:val="000000"/>
                <w:szCs w:val="24"/>
              </w:rPr>
            </w:pPr>
            <w:r w:rsidRPr="0003007C">
              <w:rPr>
                <w:rFonts w:eastAsia="Times New Roman" w:cs="Times New Roman"/>
                <w:color w:val="000000"/>
                <w:szCs w:val="24"/>
              </w:rPr>
              <w:t>HQ1</w:t>
            </w:r>
            <w:r w:rsidR="00F07E4C" w:rsidRPr="0003007C">
              <w:rPr>
                <w:rFonts w:eastAsia="Times New Roman" w:cs="Times New Roman"/>
                <w:color w:val="000000"/>
                <w:szCs w:val="24"/>
              </w:rPr>
              <w:t>-HQ-</w:t>
            </w:r>
            <w:r w:rsidR="00845CE1" w:rsidRPr="0003007C">
              <w:rPr>
                <w:rFonts w:eastAsia="Times New Roman" w:cs="Times New Roman"/>
                <w:color w:val="000000"/>
                <w:szCs w:val="24"/>
              </w:rPr>
              <w:t>SL3(Stanby)</w:t>
            </w:r>
          </w:p>
        </w:tc>
      </w:tr>
      <w:tr w:rsidR="00F07E4C" w:rsidRPr="00E12FAE" w14:paraId="5D53CCE2"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20C7E287"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192.168.2.8</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2F4A0C0B"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192.168.2.9-</w:t>
            </w:r>
          </w:p>
          <w:p w14:paraId="46BCC1E9"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192.168.2.10</w:t>
            </w:r>
          </w:p>
        </w:tc>
        <w:tc>
          <w:tcPr>
            <w:tcW w:w="2014" w:type="dxa"/>
            <w:tcBorders>
              <w:top w:val="nil"/>
              <w:left w:val="single" w:sz="4" w:space="0" w:color="auto"/>
              <w:bottom w:val="single" w:sz="4" w:space="0" w:color="auto"/>
              <w:right w:val="single" w:sz="4" w:space="0" w:color="auto"/>
            </w:tcBorders>
            <w:shd w:val="clear" w:color="auto" w:fill="auto"/>
            <w:vAlign w:val="center"/>
            <w:hideMark/>
          </w:tcPr>
          <w:p w14:paraId="5267DF29"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single" w:sz="4" w:space="0" w:color="auto"/>
              <w:bottom w:val="single" w:sz="4" w:space="0" w:color="auto"/>
              <w:right w:val="single" w:sz="4" w:space="0" w:color="auto"/>
            </w:tcBorders>
            <w:shd w:val="clear" w:color="auto" w:fill="auto"/>
            <w:vAlign w:val="center"/>
            <w:hideMark/>
          </w:tcPr>
          <w:p w14:paraId="75E907BA"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192.168.2.11</w:t>
            </w:r>
          </w:p>
        </w:tc>
        <w:tc>
          <w:tcPr>
            <w:tcW w:w="2123" w:type="dxa"/>
            <w:tcBorders>
              <w:top w:val="nil"/>
              <w:left w:val="single" w:sz="4" w:space="0" w:color="auto"/>
              <w:bottom w:val="single" w:sz="4" w:space="0" w:color="auto"/>
              <w:right w:val="single" w:sz="4" w:space="0" w:color="auto"/>
            </w:tcBorders>
            <w:shd w:val="clear" w:color="auto" w:fill="auto"/>
            <w:vAlign w:val="center"/>
            <w:hideMark/>
          </w:tcPr>
          <w:p w14:paraId="07DA50A0" w14:textId="2CB4EA34" w:rsidR="00F07E4C" w:rsidRPr="0003007C" w:rsidRDefault="00EE7FD8"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HQ2 </w:t>
            </w:r>
            <w:r w:rsidR="00F07E4C" w:rsidRPr="0003007C">
              <w:rPr>
                <w:rFonts w:eastAsia="Times New Roman" w:cs="Times New Roman"/>
                <w:color w:val="000000"/>
                <w:szCs w:val="24"/>
              </w:rPr>
              <w:t>-</w:t>
            </w:r>
            <w:r w:rsidR="00845CE1" w:rsidRPr="0003007C">
              <w:rPr>
                <w:rFonts w:eastAsia="Times New Roman" w:cs="Times New Roman"/>
                <w:color w:val="000000"/>
                <w:szCs w:val="24"/>
              </w:rPr>
              <w:t xml:space="preserve"> HQ-SL3(</w:t>
            </w:r>
            <w:r w:rsidR="00295586" w:rsidRPr="0003007C">
              <w:rPr>
                <w:rFonts w:eastAsia="Times New Roman" w:cs="Times New Roman"/>
                <w:color w:val="000000"/>
                <w:szCs w:val="24"/>
              </w:rPr>
              <w:t>Active</w:t>
            </w:r>
            <w:r w:rsidR="00845CE1" w:rsidRPr="0003007C">
              <w:rPr>
                <w:rFonts w:eastAsia="Times New Roman" w:cs="Times New Roman"/>
                <w:color w:val="000000"/>
                <w:szCs w:val="24"/>
              </w:rPr>
              <w:t>)</w:t>
            </w:r>
          </w:p>
        </w:tc>
      </w:tr>
      <w:tr w:rsidR="00F07E4C" w:rsidRPr="00E12FAE" w14:paraId="276FE4B9"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72E7F43B"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lastRenderedPageBreak/>
              <w:t>192.168.2.12</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47917E7C"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192.168.2.13-</w:t>
            </w:r>
          </w:p>
          <w:p w14:paraId="33AE290C"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192.168.2.14</w:t>
            </w:r>
          </w:p>
        </w:tc>
        <w:tc>
          <w:tcPr>
            <w:tcW w:w="2014" w:type="dxa"/>
            <w:tcBorders>
              <w:top w:val="nil"/>
              <w:left w:val="single" w:sz="4" w:space="0" w:color="auto"/>
              <w:bottom w:val="single" w:sz="4" w:space="0" w:color="auto"/>
              <w:right w:val="single" w:sz="4" w:space="0" w:color="auto"/>
            </w:tcBorders>
            <w:shd w:val="clear" w:color="auto" w:fill="auto"/>
            <w:vAlign w:val="center"/>
            <w:hideMark/>
          </w:tcPr>
          <w:p w14:paraId="3B698E92"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255.255.255.252</w:t>
            </w:r>
          </w:p>
        </w:tc>
        <w:tc>
          <w:tcPr>
            <w:tcW w:w="1968" w:type="dxa"/>
            <w:tcBorders>
              <w:top w:val="nil"/>
              <w:left w:val="single" w:sz="4" w:space="0" w:color="auto"/>
              <w:bottom w:val="single" w:sz="4" w:space="0" w:color="auto"/>
              <w:right w:val="single" w:sz="4" w:space="0" w:color="auto"/>
            </w:tcBorders>
            <w:shd w:val="clear" w:color="auto" w:fill="auto"/>
            <w:vAlign w:val="center"/>
            <w:hideMark/>
          </w:tcPr>
          <w:p w14:paraId="5B8F4F61" w14:textId="77777777" w:rsidR="00F07E4C" w:rsidRPr="0003007C" w:rsidRDefault="00F07E4C" w:rsidP="00E12FAE">
            <w:pPr>
              <w:spacing w:line="276" w:lineRule="auto"/>
              <w:rPr>
                <w:rFonts w:eastAsia="Times New Roman" w:cs="Times New Roman"/>
                <w:color w:val="000000"/>
                <w:szCs w:val="24"/>
              </w:rPr>
            </w:pPr>
            <w:r w:rsidRPr="0003007C">
              <w:rPr>
                <w:rFonts w:eastAsia="Times New Roman" w:cs="Times New Roman"/>
                <w:color w:val="000000"/>
                <w:szCs w:val="24"/>
              </w:rPr>
              <w:t>192.168.2.5</w:t>
            </w:r>
          </w:p>
        </w:tc>
        <w:tc>
          <w:tcPr>
            <w:tcW w:w="2123" w:type="dxa"/>
            <w:tcBorders>
              <w:top w:val="nil"/>
              <w:left w:val="single" w:sz="4" w:space="0" w:color="auto"/>
              <w:bottom w:val="single" w:sz="4" w:space="0" w:color="auto"/>
              <w:right w:val="single" w:sz="4" w:space="0" w:color="auto"/>
            </w:tcBorders>
            <w:shd w:val="clear" w:color="auto" w:fill="auto"/>
            <w:vAlign w:val="center"/>
            <w:hideMark/>
          </w:tcPr>
          <w:p w14:paraId="23E51C00" w14:textId="06B7815A" w:rsidR="00F07E4C" w:rsidRPr="0003007C" w:rsidRDefault="00EE7FD8" w:rsidP="00E12FAE">
            <w:pPr>
              <w:spacing w:line="276" w:lineRule="auto"/>
              <w:rPr>
                <w:rFonts w:eastAsia="Times New Roman" w:cs="Times New Roman"/>
                <w:color w:val="000000"/>
                <w:szCs w:val="24"/>
              </w:rPr>
            </w:pPr>
            <w:r w:rsidRPr="0003007C">
              <w:rPr>
                <w:rFonts w:eastAsia="Times New Roman" w:cs="Times New Roman"/>
                <w:color w:val="000000"/>
                <w:szCs w:val="24"/>
              </w:rPr>
              <w:t xml:space="preserve">HQ2 </w:t>
            </w:r>
            <w:r w:rsidR="00F07E4C" w:rsidRPr="0003007C">
              <w:rPr>
                <w:rFonts w:eastAsia="Times New Roman" w:cs="Times New Roman"/>
                <w:color w:val="000000"/>
                <w:szCs w:val="24"/>
              </w:rPr>
              <w:t>-</w:t>
            </w:r>
            <w:r w:rsidR="00845CE1" w:rsidRPr="0003007C">
              <w:rPr>
                <w:rFonts w:eastAsia="Times New Roman" w:cs="Times New Roman"/>
                <w:color w:val="000000"/>
                <w:szCs w:val="24"/>
              </w:rPr>
              <w:t xml:space="preserve"> HQ-SL3(Stan</w:t>
            </w:r>
            <w:r w:rsidR="00F35D21" w:rsidRPr="0003007C">
              <w:rPr>
                <w:rFonts w:eastAsia="Times New Roman" w:cs="Times New Roman"/>
                <w:color w:val="000000"/>
                <w:szCs w:val="24"/>
              </w:rPr>
              <w:t>d</w:t>
            </w:r>
            <w:r w:rsidR="00845CE1" w:rsidRPr="0003007C">
              <w:rPr>
                <w:rFonts w:eastAsia="Times New Roman" w:cs="Times New Roman"/>
                <w:color w:val="000000"/>
                <w:szCs w:val="24"/>
              </w:rPr>
              <w:t>by)</w:t>
            </w:r>
          </w:p>
        </w:tc>
      </w:tr>
      <w:tr w:rsidR="00D85793" w:rsidRPr="00E12FAE" w14:paraId="0532F6C9"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tcPr>
          <w:p w14:paraId="5A82B264" w14:textId="28D7708C"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192.168.3.0</w:t>
            </w:r>
          </w:p>
        </w:tc>
        <w:tc>
          <w:tcPr>
            <w:tcW w:w="2376" w:type="dxa"/>
            <w:tcBorders>
              <w:top w:val="single" w:sz="4" w:space="0" w:color="auto"/>
              <w:left w:val="nil"/>
              <w:bottom w:val="single" w:sz="4" w:space="0" w:color="auto"/>
              <w:right w:val="single" w:sz="4" w:space="0" w:color="auto"/>
            </w:tcBorders>
            <w:shd w:val="clear" w:color="auto" w:fill="auto"/>
            <w:vAlign w:val="center"/>
          </w:tcPr>
          <w:p w14:paraId="382B2C4B"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192.168.3.1-</w:t>
            </w:r>
          </w:p>
          <w:p w14:paraId="63028E67" w14:textId="1409293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192.168.3.254</w:t>
            </w:r>
          </w:p>
        </w:tc>
        <w:tc>
          <w:tcPr>
            <w:tcW w:w="2014" w:type="dxa"/>
            <w:tcBorders>
              <w:top w:val="nil"/>
              <w:left w:val="single" w:sz="4" w:space="0" w:color="auto"/>
              <w:bottom w:val="single" w:sz="4" w:space="0" w:color="auto"/>
              <w:right w:val="single" w:sz="4" w:space="0" w:color="auto"/>
            </w:tcBorders>
            <w:shd w:val="clear" w:color="auto" w:fill="auto"/>
            <w:vAlign w:val="center"/>
          </w:tcPr>
          <w:p w14:paraId="741DEAB8" w14:textId="5DF16632"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255.255.255.25</w:t>
            </w:r>
          </w:p>
        </w:tc>
        <w:tc>
          <w:tcPr>
            <w:tcW w:w="1968" w:type="dxa"/>
            <w:tcBorders>
              <w:top w:val="nil"/>
              <w:left w:val="single" w:sz="4" w:space="0" w:color="auto"/>
              <w:bottom w:val="single" w:sz="4" w:space="0" w:color="auto"/>
              <w:right w:val="single" w:sz="4" w:space="0" w:color="auto"/>
            </w:tcBorders>
            <w:shd w:val="clear" w:color="auto" w:fill="auto"/>
            <w:vAlign w:val="center"/>
          </w:tcPr>
          <w:p w14:paraId="3AC284DD" w14:textId="238CD5DE"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192.168.3.255</w:t>
            </w:r>
          </w:p>
        </w:tc>
        <w:tc>
          <w:tcPr>
            <w:tcW w:w="2123" w:type="dxa"/>
            <w:tcBorders>
              <w:top w:val="nil"/>
              <w:left w:val="single" w:sz="4" w:space="0" w:color="auto"/>
              <w:bottom w:val="single" w:sz="4" w:space="0" w:color="auto"/>
              <w:right w:val="single" w:sz="4" w:space="0" w:color="auto"/>
            </w:tcBorders>
            <w:shd w:val="clear" w:color="auto" w:fill="auto"/>
            <w:vAlign w:val="center"/>
          </w:tcPr>
          <w:p w14:paraId="536FDB0A" w14:textId="03529043" w:rsidR="00D85793" w:rsidRPr="0003007C" w:rsidRDefault="00EE7FD8" w:rsidP="00E12FAE">
            <w:pPr>
              <w:spacing w:line="276" w:lineRule="auto"/>
              <w:rPr>
                <w:rFonts w:eastAsia="Times New Roman" w:cs="Times New Roman"/>
                <w:color w:val="000000"/>
                <w:szCs w:val="24"/>
              </w:rPr>
            </w:pPr>
            <w:r w:rsidRPr="0003007C">
              <w:rPr>
                <w:rFonts w:eastAsia="Times New Roman" w:cs="Times New Roman"/>
                <w:color w:val="000000"/>
                <w:szCs w:val="24"/>
              </w:rPr>
              <w:t>HQ1 – HQ-</w:t>
            </w:r>
            <w:r w:rsidR="00B64A6C" w:rsidRPr="0003007C">
              <w:rPr>
                <w:rFonts w:eastAsia="Times New Roman" w:cs="Times New Roman"/>
                <w:color w:val="000000"/>
                <w:szCs w:val="24"/>
              </w:rPr>
              <w:t>Server</w:t>
            </w:r>
          </w:p>
        </w:tc>
      </w:tr>
      <w:tr w:rsidR="00D85793" w:rsidRPr="00E12FAE" w14:paraId="656185F8"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0AA653F1"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192.168.30.0/26</w:t>
            </w:r>
          </w:p>
        </w:tc>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F0A03"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192.168.30.1 - 192.168.30.62</w:t>
            </w:r>
          </w:p>
        </w:tc>
        <w:tc>
          <w:tcPr>
            <w:tcW w:w="2014" w:type="dxa"/>
            <w:tcBorders>
              <w:top w:val="nil"/>
              <w:left w:val="nil"/>
              <w:bottom w:val="single" w:sz="4" w:space="0" w:color="auto"/>
              <w:right w:val="single" w:sz="4" w:space="0" w:color="auto"/>
            </w:tcBorders>
            <w:shd w:val="clear" w:color="auto" w:fill="auto"/>
            <w:vAlign w:val="center"/>
            <w:hideMark/>
          </w:tcPr>
          <w:p w14:paraId="525FD72D"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41CEBB21"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192.168.30.63</w:t>
            </w:r>
          </w:p>
        </w:tc>
        <w:tc>
          <w:tcPr>
            <w:tcW w:w="2123" w:type="dxa"/>
            <w:tcBorders>
              <w:top w:val="nil"/>
              <w:left w:val="nil"/>
              <w:bottom w:val="single" w:sz="4" w:space="0" w:color="auto"/>
              <w:right w:val="single" w:sz="4" w:space="0" w:color="auto"/>
            </w:tcBorders>
            <w:shd w:val="clear" w:color="auto" w:fill="auto"/>
            <w:vAlign w:val="center"/>
            <w:hideMark/>
          </w:tcPr>
          <w:p w14:paraId="32EDBC67"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VLAN30 -Developer</w:t>
            </w:r>
          </w:p>
        </w:tc>
      </w:tr>
      <w:tr w:rsidR="00D85793" w:rsidRPr="00E12FAE" w14:paraId="6A611C2E"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695D7107"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192.168.40.0/26</w:t>
            </w:r>
          </w:p>
        </w:tc>
        <w:tc>
          <w:tcPr>
            <w:tcW w:w="2376" w:type="dxa"/>
            <w:tcBorders>
              <w:top w:val="nil"/>
              <w:left w:val="nil"/>
              <w:bottom w:val="single" w:sz="4" w:space="0" w:color="auto"/>
              <w:right w:val="single" w:sz="4" w:space="0" w:color="auto"/>
            </w:tcBorders>
            <w:shd w:val="clear" w:color="auto" w:fill="auto"/>
            <w:vAlign w:val="center"/>
            <w:hideMark/>
          </w:tcPr>
          <w:p w14:paraId="40C61600"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192.168.40.1 - 192.168.40.62</w:t>
            </w:r>
          </w:p>
        </w:tc>
        <w:tc>
          <w:tcPr>
            <w:tcW w:w="2014" w:type="dxa"/>
            <w:tcBorders>
              <w:top w:val="nil"/>
              <w:left w:val="nil"/>
              <w:bottom w:val="single" w:sz="4" w:space="0" w:color="auto"/>
              <w:right w:val="single" w:sz="4" w:space="0" w:color="auto"/>
            </w:tcBorders>
            <w:shd w:val="clear" w:color="auto" w:fill="auto"/>
            <w:vAlign w:val="center"/>
            <w:hideMark/>
          </w:tcPr>
          <w:p w14:paraId="0A46CC87"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5921184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192.168.40.63</w:t>
            </w:r>
          </w:p>
        </w:tc>
        <w:tc>
          <w:tcPr>
            <w:tcW w:w="2123" w:type="dxa"/>
            <w:tcBorders>
              <w:top w:val="nil"/>
              <w:left w:val="nil"/>
              <w:bottom w:val="single" w:sz="4" w:space="0" w:color="auto"/>
              <w:right w:val="single" w:sz="4" w:space="0" w:color="auto"/>
            </w:tcBorders>
            <w:shd w:val="clear" w:color="auto" w:fill="auto"/>
            <w:vAlign w:val="center"/>
            <w:hideMark/>
          </w:tcPr>
          <w:p w14:paraId="65AE4A31"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VLAN40-Tester</w:t>
            </w:r>
          </w:p>
        </w:tc>
      </w:tr>
      <w:tr w:rsidR="00D85793" w:rsidRPr="00E12FAE" w14:paraId="7F4198A6"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2A82FD82"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192.168.50.0/26</w:t>
            </w:r>
          </w:p>
        </w:tc>
        <w:tc>
          <w:tcPr>
            <w:tcW w:w="2376" w:type="dxa"/>
            <w:tcBorders>
              <w:top w:val="nil"/>
              <w:left w:val="nil"/>
              <w:bottom w:val="single" w:sz="4" w:space="0" w:color="auto"/>
              <w:right w:val="single" w:sz="4" w:space="0" w:color="auto"/>
            </w:tcBorders>
            <w:shd w:val="clear" w:color="auto" w:fill="auto"/>
            <w:vAlign w:val="center"/>
            <w:hideMark/>
          </w:tcPr>
          <w:p w14:paraId="7E44342C"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192.168.50.1 - 192.168.50.62</w:t>
            </w:r>
          </w:p>
        </w:tc>
        <w:tc>
          <w:tcPr>
            <w:tcW w:w="2014" w:type="dxa"/>
            <w:tcBorders>
              <w:top w:val="nil"/>
              <w:left w:val="nil"/>
              <w:bottom w:val="single" w:sz="4" w:space="0" w:color="auto"/>
              <w:right w:val="single" w:sz="4" w:space="0" w:color="auto"/>
            </w:tcBorders>
            <w:shd w:val="clear" w:color="auto" w:fill="auto"/>
            <w:vAlign w:val="center"/>
            <w:hideMark/>
          </w:tcPr>
          <w:p w14:paraId="199274EC"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229C3BC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192.168.50.63</w:t>
            </w:r>
          </w:p>
        </w:tc>
        <w:tc>
          <w:tcPr>
            <w:tcW w:w="2123" w:type="dxa"/>
            <w:tcBorders>
              <w:top w:val="nil"/>
              <w:left w:val="nil"/>
              <w:bottom w:val="single" w:sz="4" w:space="0" w:color="auto"/>
              <w:right w:val="single" w:sz="4" w:space="0" w:color="auto"/>
            </w:tcBorders>
            <w:shd w:val="clear" w:color="auto" w:fill="auto"/>
            <w:vAlign w:val="center"/>
            <w:hideMark/>
          </w:tcPr>
          <w:p w14:paraId="5EAF1EE8"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VLAN50-IT Manager</w:t>
            </w:r>
          </w:p>
        </w:tc>
      </w:tr>
      <w:tr w:rsidR="00D85793" w:rsidRPr="00E12FAE" w14:paraId="68E2C998"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128A0780"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192.168.60.0/26</w:t>
            </w:r>
          </w:p>
        </w:tc>
        <w:tc>
          <w:tcPr>
            <w:tcW w:w="2376" w:type="dxa"/>
            <w:tcBorders>
              <w:top w:val="nil"/>
              <w:left w:val="nil"/>
              <w:bottom w:val="single" w:sz="4" w:space="0" w:color="auto"/>
              <w:right w:val="single" w:sz="4" w:space="0" w:color="auto"/>
            </w:tcBorders>
            <w:shd w:val="clear" w:color="auto" w:fill="auto"/>
            <w:vAlign w:val="center"/>
            <w:hideMark/>
          </w:tcPr>
          <w:p w14:paraId="544E8241"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192.168.60.1 - 192.168.60.62</w:t>
            </w:r>
          </w:p>
        </w:tc>
        <w:tc>
          <w:tcPr>
            <w:tcW w:w="2014" w:type="dxa"/>
            <w:tcBorders>
              <w:top w:val="nil"/>
              <w:left w:val="nil"/>
              <w:bottom w:val="single" w:sz="4" w:space="0" w:color="auto"/>
              <w:right w:val="single" w:sz="4" w:space="0" w:color="auto"/>
            </w:tcBorders>
            <w:shd w:val="clear" w:color="auto" w:fill="auto"/>
            <w:vAlign w:val="center"/>
            <w:hideMark/>
          </w:tcPr>
          <w:p w14:paraId="62E7DFC3"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7480281C"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192.168.60.63</w:t>
            </w:r>
          </w:p>
        </w:tc>
        <w:tc>
          <w:tcPr>
            <w:tcW w:w="2123" w:type="dxa"/>
            <w:tcBorders>
              <w:top w:val="nil"/>
              <w:left w:val="nil"/>
              <w:bottom w:val="single" w:sz="4" w:space="0" w:color="auto"/>
              <w:right w:val="single" w:sz="4" w:space="0" w:color="auto"/>
            </w:tcBorders>
            <w:shd w:val="clear" w:color="auto" w:fill="auto"/>
            <w:vAlign w:val="center"/>
            <w:hideMark/>
          </w:tcPr>
          <w:p w14:paraId="738FA611"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VLAN60-Technical Manager</w:t>
            </w:r>
          </w:p>
        </w:tc>
      </w:tr>
      <w:tr w:rsidR="00D85793" w:rsidRPr="00E12FAE" w14:paraId="13C58837"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5F5CA9F4"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192.168.70.0/26</w:t>
            </w:r>
          </w:p>
        </w:tc>
        <w:tc>
          <w:tcPr>
            <w:tcW w:w="2376" w:type="dxa"/>
            <w:tcBorders>
              <w:top w:val="nil"/>
              <w:left w:val="nil"/>
              <w:bottom w:val="single" w:sz="4" w:space="0" w:color="auto"/>
              <w:right w:val="single" w:sz="4" w:space="0" w:color="auto"/>
            </w:tcBorders>
            <w:shd w:val="clear" w:color="auto" w:fill="auto"/>
            <w:vAlign w:val="center"/>
            <w:hideMark/>
          </w:tcPr>
          <w:p w14:paraId="00F0D866"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192.168.70.1 - 192.168.70.62</w:t>
            </w:r>
          </w:p>
        </w:tc>
        <w:tc>
          <w:tcPr>
            <w:tcW w:w="2014" w:type="dxa"/>
            <w:tcBorders>
              <w:top w:val="nil"/>
              <w:left w:val="nil"/>
              <w:bottom w:val="single" w:sz="4" w:space="0" w:color="auto"/>
              <w:right w:val="single" w:sz="4" w:space="0" w:color="auto"/>
            </w:tcBorders>
            <w:shd w:val="clear" w:color="auto" w:fill="auto"/>
            <w:vAlign w:val="center"/>
            <w:hideMark/>
          </w:tcPr>
          <w:p w14:paraId="32AA83F7"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52957C70"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192.168.70.63</w:t>
            </w:r>
          </w:p>
        </w:tc>
        <w:tc>
          <w:tcPr>
            <w:tcW w:w="2123" w:type="dxa"/>
            <w:tcBorders>
              <w:top w:val="nil"/>
              <w:left w:val="nil"/>
              <w:bottom w:val="single" w:sz="4" w:space="0" w:color="auto"/>
              <w:right w:val="single" w:sz="4" w:space="0" w:color="auto"/>
            </w:tcBorders>
            <w:shd w:val="clear" w:color="auto" w:fill="auto"/>
            <w:vAlign w:val="center"/>
            <w:hideMark/>
          </w:tcPr>
          <w:p w14:paraId="4BD3B4A2"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VLAN70-Project Manager</w:t>
            </w:r>
          </w:p>
        </w:tc>
      </w:tr>
      <w:tr w:rsidR="00D85793" w:rsidRPr="00E12FAE" w14:paraId="2AB114DE"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1C0765E6"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192.168.80.0/26</w:t>
            </w:r>
          </w:p>
        </w:tc>
        <w:tc>
          <w:tcPr>
            <w:tcW w:w="2376" w:type="dxa"/>
            <w:tcBorders>
              <w:top w:val="nil"/>
              <w:left w:val="nil"/>
              <w:bottom w:val="single" w:sz="4" w:space="0" w:color="auto"/>
              <w:right w:val="single" w:sz="4" w:space="0" w:color="auto"/>
            </w:tcBorders>
            <w:shd w:val="clear" w:color="auto" w:fill="auto"/>
            <w:vAlign w:val="center"/>
            <w:hideMark/>
          </w:tcPr>
          <w:p w14:paraId="62DCD9B5"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192.168.80.1 - 192.168.80.62</w:t>
            </w:r>
          </w:p>
        </w:tc>
        <w:tc>
          <w:tcPr>
            <w:tcW w:w="2014" w:type="dxa"/>
            <w:tcBorders>
              <w:top w:val="nil"/>
              <w:left w:val="nil"/>
              <w:bottom w:val="single" w:sz="4" w:space="0" w:color="auto"/>
              <w:right w:val="single" w:sz="4" w:space="0" w:color="auto"/>
            </w:tcBorders>
            <w:shd w:val="clear" w:color="auto" w:fill="auto"/>
            <w:vAlign w:val="center"/>
            <w:hideMark/>
          </w:tcPr>
          <w:p w14:paraId="4D98D496"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7B20648B"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192.168.80.63</w:t>
            </w:r>
          </w:p>
        </w:tc>
        <w:tc>
          <w:tcPr>
            <w:tcW w:w="2123" w:type="dxa"/>
            <w:tcBorders>
              <w:top w:val="nil"/>
              <w:left w:val="nil"/>
              <w:bottom w:val="single" w:sz="4" w:space="0" w:color="auto"/>
              <w:right w:val="single" w:sz="4" w:space="0" w:color="auto"/>
            </w:tcBorders>
            <w:shd w:val="clear" w:color="auto" w:fill="auto"/>
            <w:vAlign w:val="center"/>
            <w:hideMark/>
          </w:tcPr>
          <w:p w14:paraId="24BE1179"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VLAN80-HR</w:t>
            </w:r>
          </w:p>
        </w:tc>
      </w:tr>
      <w:tr w:rsidR="00D85793" w:rsidRPr="00E12FAE" w14:paraId="033EEF04"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667A4E2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192.168.90.0/26</w:t>
            </w:r>
          </w:p>
        </w:tc>
        <w:tc>
          <w:tcPr>
            <w:tcW w:w="2376" w:type="dxa"/>
            <w:tcBorders>
              <w:top w:val="nil"/>
              <w:left w:val="nil"/>
              <w:bottom w:val="single" w:sz="4" w:space="0" w:color="auto"/>
              <w:right w:val="single" w:sz="4" w:space="0" w:color="auto"/>
            </w:tcBorders>
            <w:shd w:val="clear" w:color="auto" w:fill="auto"/>
            <w:vAlign w:val="center"/>
            <w:hideMark/>
          </w:tcPr>
          <w:p w14:paraId="7D162A20"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192.168.90.1 - 192.168.90.62</w:t>
            </w:r>
          </w:p>
        </w:tc>
        <w:tc>
          <w:tcPr>
            <w:tcW w:w="2014" w:type="dxa"/>
            <w:tcBorders>
              <w:top w:val="nil"/>
              <w:left w:val="nil"/>
              <w:bottom w:val="single" w:sz="4" w:space="0" w:color="auto"/>
              <w:right w:val="single" w:sz="4" w:space="0" w:color="auto"/>
            </w:tcBorders>
            <w:shd w:val="clear" w:color="auto" w:fill="auto"/>
            <w:vAlign w:val="center"/>
            <w:hideMark/>
          </w:tcPr>
          <w:p w14:paraId="565B11A6"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7EC0E93D"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192.168.90.63</w:t>
            </w:r>
          </w:p>
        </w:tc>
        <w:tc>
          <w:tcPr>
            <w:tcW w:w="2123" w:type="dxa"/>
            <w:tcBorders>
              <w:top w:val="nil"/>
              <w:left w:val="nil"/>
              <w:bottom w:val="single" w:sz="4" w:space="0" w:color="auto"/>
              <w:right w:val="single" w:sz="4" w:space="0" w:color="auto"/>
            </w:tcBorders>
            <w:shd w:val="clear" w:color="auto" w:fill="auto"/>
            <w:vAlign w:val="center"/>
            <w:hideMark/>
          </w:tcPr>
          <w:p w14:paraId="49C0C47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VLAN90-Business Analyst</w:t>
            </w:r>
          </w:p>
        </w:tc>
      </w:tr>
      <w:tr w:rsidR="00D85793" w:rsidRPr="00E12FAE" w14:paraId="54172B97"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20642CB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192.168.100.0/26</w:t>
            </w:r>
          </w:p>
        </w:tc>
        <w:tc>
          <w:tcPr>
            <w:tcW w:w="2376" w:type="dxa"/>
            <w:tcBorders>
              <w:top w:val="nil"/>
              <w:left w:val="nil"/>
              <w:bottom w:val="single" w:sz="4" w:space="0" w:color="auto"/>
              <w:right w:val="single" w:sz="4" w:space="0" w:color="auto"/>
            </w:tcBorders>
            <w:shd w:val="clear" w:color="auto" w:fill="auto"/>
            <w:vAlign w:val="center"/>
            <w:hideMark/>
          </w:tcPr>
          <w:p w14:paraId="3E154905"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192.168.100.1 - 192.168.100.62</w:t>
            </w:r>
          </w:p>
        </w:tc>
        <w:tc>
          <w:tcPr>
            <w:tcW w:w="2014" w:type="dxa"/>
            <w:tcBorders>
              <w:top w:val="nil"/>
              <w:left w:val="nil"/>
              <w:bottom w:val="single" w:sz="4" w:space="0" w:color="auto"/>
              <w:right w:val="single" w:sz="4" w:space="0" w:color="auto"/>
            </w:tcBorders>
            <w:shd w:val="clear" w:color="auto" w:fill="auto"/>
            <w:vAlign w:val="center"/>
            <w:hideMark/>
          </w:tcPr>
          <w:p w14:paraId="519F270C"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61A9D638"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192.168.100.63</w:t>
            </w:r>
          </w:p>
        </w:tc>
        <w:tc>
          <w:tcPr>
            <w:tcW w:w="2123" w:type="dxa"/>
            <w:tcBorders>
              <w:top w:val="nil"/>
              <w:left w:val="nil"/>
              <w:bottom w:val="single" w:sz="4" w:space="0" w:color="auto"/>
              <w:right w:val="single" w:sz="4" w:space="0" w:color="auto"/>
            </w:tcBorders>
            <w:shd w:val="clear" w:color="auto" w:fill="auto"/>
            <w:vAlign w:val="center"/>
            <w:hideMark/>
          </w:tcPr>
          <w:p w14:paraId="4B8BFA89"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VLAN100-CEO</w:t>
            </w:r>
          </w:p>
        </w:tc>
      </w:tr>
      <w:tr w:rsidR="00D85793" w:rsidRPr="00E12FAE" w14:paraId="58ABEBD8" w14:textId="77777777" w:rsidTr="00B96323">
        <w:trPr>
          <w:trHeight w:val="144"/>
        </w:trPr>
        <w:tc>
          <w:tcPr>
            <w:tcW w:w="2044" w:type="dxa"/>
            <w:tcBorders>
              <w:top w:val="nil"/>
              <w:left w:val="single" w:sz="4" w:space="0" w:color="auto"/>
              <w:bottom w:val="single" w:sz="4" w:space="0" w:color="auto"/>
              <w:right w:val="single" w:sz="4" w:space="0" w:color="auto"/>
            </w:tcBorders>
            <w:shd w:val="clear" w:color="auto" w:fill="auto"/>
            <w:vAlign w:val="center"/>
            <w:hideMark/>
          </w:tcPr>
          <w:p w14:paraId="17F0272F"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192.168.110.0/26</w:t>
            </w:r>
          </w:p>
        </w:tc>
        <w:tc>
          <w:tcPr>
            <w:tcW w:w="2376" w:type="dxa"/>
            <w:tcBorders>
              <w:top w:val="nil"/>
              <w:left w:val="nil"/>
              <w:bottom w:val="single" w:sz="4" w:space="0" w:color="auto"/>
              <w:right w:val="single" w:sz="4" w:space="0" w:color="auto"/>
            </w:tcBorders>
            <w:shd w:val="clear" w:color="auto" w:fill="auto"/>
            <w:vAlign w:val="center"/>
            <w:hideMark/>
          </w:tcPr>
          <w:p w14:paraId="731BFC0E"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192.168.110.1 - 192.168.110.62</w:t>
            </w:r>
          </w:p>
        </w:tc>
        <w:tc>
          <w:tcPr>
            <w:tcW w:w="2014" w:type="dxa"/>
            <w:tcBorders>
              <w:top w:val="nil"/>
              <w:left w:val="nil"/>
              <w:bottom w:val="single" w:sz="4" w:space="0" w:color="auto"/>
              <w:right w:val="single" w:sz="4" w:space="0" w:color="auto"/>
            </w:tcBorders>
            <w:shd w:val="clear" w:color="auto" w:fill="auto"/>
            <w:vAlign w:val="center"/>
            <w:hideMark/>
          </w:tcPr>
          <w:p w14:paraId="13A197F4"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255.255.255.192</w:t>
            </w:r>
          </w:p>
        </w:tc>
        <w:tc>
          <w:tcPr>
            <w:tcW w:w="1968" w:type="dxa"/>
            <w:tcBorders>
              <w:top w:val="nil"/>
              <w:left w:val="nil"/>
              <w:bottom w:val="single" w:sz="4" w:space="0" w:color="auto"/>
              <w:right w:val="single" w:sz="4" w:space="0" w:color="auto"/>
            </w:tcBorders>
            <w:shd w:val="clear" w:color="auto" w:fill="auto"/>
            <w:vAlign w:val="center"/>
            <w:hideMark/>
          </w:tcPr>
          <w:p w14:paraId="394F30A6"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192.168.110.63</w:t>
            </w:r>
          </w:p>
        </w:tc>
        <w:tc>
          <w:tcPr>
            <w:tcW w:w="2123" w:type="dxa"/>
            <w:tcBorders>
              <w:top w:val="nil"/>
              <w:left w:val="nil"/>
              <w:bottom w:val="single" w:sz="4" w:space="0" w:color="auto"/>
              <w:right w:val="single" w:sz="4" w:space="0" w:color="auto"/>
            </w:tcBorders>
            <w:shd w:val="clear" w:color="auto" w:fill="auto"/>
            <w:vAlign w:val="center"/>
            <w:hideMark/>
          </w:tcPr>
          <w:p w14:paraId="2E0A354F" w14:textId="77777777" w:rsidR="00D85793" w:rsidRPr="0003007C" w:rsidRDefault="00D85793" w:rsidP="00E12FAE">
            <w:pPr>
              <w:spacing w:line="276" w:lineRule="auto"/>
              <w:rPr>
                <w:rFonts w:eastAsia="Times New Roman" w:cs="Times New Roman"/>
                <w:color w:val="000000"/>
                <w:szCs w:val="24"/>
              </w:rPr>
            </w:pPr>
            <w:r w:rsidRPr="0003007C">
              <w:rPr>
                <w:rFonts w:eastAsia="Times New Roman" w:cs="Times New Roman"/>
                <w:color w:val="000000"/>
                <w:szCs w:val="24"/>
              </w:rPr>
              <w:t>VLAN110-Data Center</w:t>
            </w:r>
          </w:p>
        </w:tc>
      </w:tr>
    </w:tbl>
    <w:p w14:paraId="7C6C9BB8" w14:textId="40C096C6" w:rsidR="005A44CE" w:rsidRPr="0003007C" w:rsidRDefault="005A44CE" w:rsidP="00E12FAE">
      <w:pPr>
        <w:spacing w:line="276" w:lineRule="auto"/>
        <w:rPr>
          <w:rFonts w:cs="Times New Roman"/>
          <w:b/>
        </w:rPr>
      </w:pPr>
    </w:p>
    <w:tbl>
      <w:tblPr>
        <w:tblStyle w:val="TableGrid"/>
        <w:tblW w:w="0" w:type="auto"/>
        <w:jc w:val="center"/>
        <w:tblLook w:val="04A0" w:firstRow="1" w:lastRow="0" w:firstColumn="1" w:lastColumn="0" w:noHBand="0" w:noVBand="1"/>
      </w:tblPr>
      <w:tblGrid>
        <w:gridCol w:w="2003"/>
        <w:gridCol w:w="2580"/>
        <w:gridCol w:w="1826"/>
        <w:gridCol w:w="2110"/>
        <w:gridCol w:w="1867"/>
      </w:tblGrid>
      <w:tr w:rsidR="00D70DDF" w:rsidRPr="00D70DDF" w14:paraId="1BFC578A"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tcPr>
          <w:p w14:paraId="33713AFD" w14:textId="77777777" w:rsidR="00D70DDF" w:rsidRPr="00D70DDF" w:rsidRDefault="00D70DDF" w:rsidP="00D70DDF">
            <w:pPr>
              <w:spacing w:after="160" w:line="276" w:lineRule="auto"/>
              <w:rPr>
                <w:rFonts w:cs="Times New Roman"/>
                <w:szCs w:val="24"/>
              </w:rPr>
            </w:pPr>
            <w:r w:rsidRPr="00D70DDF">
              <w:rPr>
                <w:rFonts w:cs="Times New Roman"/>
                <w:szCs w:val="24"/>
              </w:rPr>
              <w:t>Thiết bị</w:t>
            </w:r>
          </w:p>
          <w:p w14:paraId="19F0D839"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7A3D427" w14:textId="77777777" w:rsidR="00D70DDF" w:rsidRPr="00D70DDF" w:rsidRDefault="00D70DDF" w:rsidP="00D70DDF">
            <w:pPr>
              <w:spacing w:after="160" w:line="276" w:lineRule="auto"/>
              <w:rPr>
                <w:rFonts w:cs="Times New Roman"/>
                <w:szCs w:val="24"/>
              </w:rPr>
            </w:pPr>
            <w:r w:rsidRPr="00D70DDF">
              <w:rPr>
                <w:rFonts w:cs="Times New Roman"/>
                <w:szCs w:val="24"/>
              </w:rPr>
              <w:t>Interface</w:t>
            </w:r>
          </w:p>
        </w:tc>
        <w:tc>
          <w:tcPr>
            <w:tcW w:w="1826" w:type="dxa"/>
            <w:tcBorders>
              <w:top w:val="single" w:sz="4" w:space="0" w:color="auto"/>
              <w:left w:val="single" w:sz="4" w:space="0" w:color="auto"/>
              <w:bottom w:val="single" w:sz="4" w:space="0" w:color="auto"/>
              <w:right w:val="single" w:sz="4" w:space="0" w:color="auto"/>
            </w:tcBorders>
            <w:hideMark/>
          </w:tcPr>
          <w:p w14:paraId="730EC703" w14:textId="77777777" w:rsidR="00D70DDF" w:rsidRPr="00D70DDF" w:rsidRDefault="00D70DDF" w:rsidP="00D70DDF">
            <w:pPr>
              <w:spacing w:after="160" w:line="276" w:lineRule="auto"/>
              <w:rPr>
                <w:rFonts w:cs="Times New Roman"/>
                <w:szCs w:val="24"/>
              </w:rPr>
            </w:pPr>
            <w:r w:rsidRPr="00D70DDF">
              <w:rPr>
                <w:rFonts w:cs="Times New Roman"/>
                <w:szCs w:val="24"/>
              </w:rPr>
              <w:t>Ip address</w:t>
            </w:r>
          </w:p>
        </w:tc>
        <w:tc>
          <w:tcPr>
            <w:tcW w:w="2110" w:type="dxa"/>
            <w:tcBorders>
              <w:top w:val="single" w:sz="4" w:space="0" w:color="auto"/>
              <w:left w:val="single" w:sz="4" w:space="0" w:color="auto"/>
              <w:bottom w:val="single" w:sz="4" w:space="0" w:color="auto"/>
              <w:right w:val="single" w:sz="4" w:space="0" w:color="auto"/>
            </w:tcBorders>
            <w:hideMark/>
          </w:tcPr>
          <w:p w14:paraId="18F5BF0B" w14:textId="77777777" w:rsidR="00D70DDF" w:rsidRPr="00D70DDF" w:rsidRDefault="00D70DDF" w:rsidP="00D70DDF">
            <w:pPr>
              <w:spacing w:after="160" w:line="276" w:lineRule="auto"/>
              <w:rPr>
                <w:rFonts w:cs="Times New Roman"/>
                <w:szCs w:val="24"/>
              </w:rPr>
            </w:pPr>
            <w:r w:rsidRPr="00D70DDF">
              <w:rPr>
                <w:rFonts w:cs="Times New Roman"/>
                <w:szCs w:val="24"/>
              </w:rPr>
              <w:t>Subnet mask</w:t>
            </w:r>
          </w:p>
        </w:tc>
        <w:tc>
          <w:tcPr>
            <w:tcW w:w="1867" w:type="dxa"/>
            <w:tcBorders>
              <w:top w:val="single" w:sz="4" w:space="0" w:color="auto"/>
              <w:left w:val="single" w:sz="4" w:space="0" w:color="auto"/>
              <w:bottom w:val="single" w:sz="4" w:space="0" w:color="auto"/>
              <w:right w:val="single" w:sz="4" w:space="0" w:color="auto"/>
            </w:tcBorders>
            <w:hideMark/>
          </w:tcPr>
          <w:p w14:paraId="26AED3B4" w14:textId="416562CD" w:rsidR="00D70DDF" w:rsidRPr="00D70DDF" w:rsidRDefault="00D70DDF" w:rsidP="00D70DDF">
            <w:pPr>
              <w:spacing w:after="160" w:line="276" w:lineRule="auto"/>
              <w:rPr>
                <w:rFonts w:cs="Times New Roman"/>
                <w:szCs w:val="24"/>
              </w:rPr>
            </w:pPr>
            <w:r w:rsidRPr="00D70DDF">
              <w:rPr>
                <w:rFonts w:cs="Times New Roman"/>
                <w:szCs w:val="24"/>
              </w:rPr>
              <w:t>Default Gatewa</w:t>
            </w:r>
            <w:r w:rsidR="00131EA8">
              <w:rPr>
                <w:rFonts w:cs="Times New Roman"/>
                <w:szCs w:val="24"/>
              </w:rPr>
              <w:t>y</w:t>
            </w:r>
          </w:p>
        </w:tc>
      </w:tr>
      <w:tr w:rsidR="00D70DDF" w:rsidRPr="00D70DDF" w14:paraId="74EA6091"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3AB716FC" w14:textId="77777777" w:rsidR="00D70DDF" w:rsidRPr="00D70DDF" w:rsidRDefault="00D70DDF" w:rsidP="00D70DDF">
            <w:pPr>
              <w:spacing w:after="160" w:line="276" w:lineRule="auto"/>
              <w:rPr>
                <w:rFonts w:cs="Times New Roman"/>
                <w:szCs w:val="24"/>
              </w:rPr>
            </w:pPr>
            <w:r w:rsidRPr="00D70DDF">
              <w:rPr>
                <w:rFonts w:cs="Times New Roman"/>
                <w:szCs w:val="24"/>
              </w:rPr>
              <w:t>ISP</w:t>
            </w:r>
          </w:p>
        </w:tc>
        <w:tc>
          <w:tcPr>
            <w:tcW w:w="2580" w:type="dxa"/>
            <w:tcBorders>
              <w:top w:val="single" w:sz="4" w:space="0" w:color="auto"/>
              <w:left w:val="single" w:sz="4" w:space="0" w:color="auto"/>
              <w:bottom w:val="single" w:sz="4" w:space="0" w:color="auto"/>
              <w:right w:val="single" w:sz="4" w:space="0" w:color="auto"/>
            </w:tcBorders>
            <w:hideMark/>
          </w:tcPr>
          <w:p w14:paraId="1CF990D3" w14:textId="77777777" w:rsidR="00D70DDF" w:rsidRPr="00D70DDF" w:rsidRDefault="00D70DDF" w:rsidP="00D70DDF">
            <w:pPr>
              <w:spacing w:after="160" w:line="276" w:lineRule="auto"/>
              <w:rPr>
                <w:rFonts w:cs="Times New Roman"/>
                <w:szCs w:val="24"/>
              </w:rPr>
            </w:pPr>
            <w:r w:rsidRPr="00D70DDF">
              <w:rPr>
                <w:rFonts w:cs="Times New Roman"/>
                <w:szCs w:val="24"/>
              </w:rPr>
              <w:t>Serial 0/1/0</w:t>
            </w:r>
          </w:p>
        </w:tc>
        <w:tc>
          <w:tcPr>
            <w:tcW w:w="1826" w:type="dxa"/>
            <w:tcBorders>
              <w:top w:val="single" w:sz="4" w:space="0" w:color="auto"/>
              <w:left w:val="single" w:sz="4" w:space="0" w:color="auto"/>
              <w:bottom w:val="single" w:sz="4" w:space="0" w:color="auto"/>
              <w:right w:val="single" w:sz="4" w:space="0" w:color="auto"/>
            </w:tcBorders>
            <w:hideMark/>
          </w:tcPr>
          <w:p w14:paraId="2D35A8E0" w14:textId="77777777" w:rsidR="00D70DDF" w:rsidRPr="00D70DDF" w:rsidRDefault="00D70DDF" w:rsidP="00D70DDF">
            <w:pPr>
              <w:spacing w:after="160" w:line="276" w:lineRule="auto"/>
              <w:rPr>
                <w:rFonts w:cs="Times New Roman"/>
                <w:szCs w:val="24"/>
              </w:rPr>
            </w:pPr>
            <w:r w:rsidRPr="00D70DDF">
              <w:rPr>
                <w:rFonts w:cs="Times New Roman"/>
                <w:szCs w:val="24"/>
              </w:rPr>
              <w:t>90.1.1.1</w:t>
            </w:r>
          </w:p>
        </w:tc>
        <w:tc>
          <w:tcPr>
            <w:tcW w:w="2110" w:type="dxa"/>
            <w:tcBorders>
              <w:top w:val="single" w:sz="4" w:space="0" w:color="auto"/>
              <w:left w:val="single" w:sz="4" w:space="0" w:color="auto"/>
              <w:bottom w:val="single" w:sz="4" w:space="0" w:color="auto"/>
              <w:right w:val="single" w:sz="4" w:space="0" w:color="auto"/>
            </w:tcBorders>
            <w:hideMark/>
          </w:tcPr>
          <w:p w14:paraId="7E9C5204"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4E036FF1" w14:textId="77777777" w:rsidR="00D70DDF" w:rsidRPr="00D70DDF" w:rsidRDefault="00D70DDF" w:rsidP="00D70DDF">
            <w:pPr>
              <w:spacing w:after="160" w:line="276" w:lineRule="auto"/>
              <w:rPr>
                <w:rFonts w:cs="Times New Roman"/>
                <w:szCs w:val="24"/>
              </w:rPr>
            </w:pPr>
          </w:p>
        </w:tc>
      </w:tr>
      <w:tr w:rsidR="00D70DDF" w:rsidRPr="00D70DDF" w14:paraId="265C4857"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8789B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10BB392E" w14:textId="77777777" w:rsidR="00D70DDF" w:rsidRPr="00D70DDF" w:rsidRDefault="00D70DDF" w:rsidP="00D70DDF">
            <w:pPr>
              <w:spacing w:after="160" w:line="276" w:lineRule="auto"/>
              <w:rPr>
                <w:rFonts w:cs="Times New Roman"/>
                <w:szCs w:val="24"/>
              </w:rPr>
            </w:pPr>
            <w:r w:rsidRPr="00D70DDF">
              <w:rPr>
                <w:rFonts w:cs="Times New Roman"/>
                <w:szCs w:val="24"/>
              </w:rPr>
              <w:t>Serial 0/1/1</w:t>
            </w:r>
          </w:p>
        </w:tc>
        <w:tc>
          <w:tcPr>
            <w:tcW w:w="1826" w:type="dxa"/>
            <w:tcBorders>
              <w:top w:val="single" w:sz="4" w:space="0" w:color="auto"/>
              <w:left w:val="single" w:sz="4" w:space="0" w:color="auto"/>
              <w:bottom w:val="single" w:sz="4" w:space="0" w:color="auto"/>
              <w:right w:val="single" w:sz="4" w:space="0" w:color="auto"/>
            </w:tcBorders>
            <w:hideMark/>
          </w:tcPr>
          <w:p w14:paraId="798D4B4F" w14:textId="77777777" w:rsidR="00D70DDF" w:rsidRPr="00D70DDF" w:rsidRDefault="00D70DDF" w:rsidP="00D70DDF">
            <w:pPr>
              <w:spacing w:after="160" w:line="276" w:lineRule="auto"/>
              <w:rPr>
                <w:rFonts w:cs="Times New Roman"/>
                <w:szCs w:val="24"/>
              </w:rPr>
            </w:pPr>
            <w:r w:rsidRPr="00D70DDF">
              <w:rPr>
                <w:rFonts w:cs="Times New Roman"/>
                <w:szCs w:val="24"/>
              </w:rPr>
              <w:t>90.0.0.1</w:t>
            </w:r>
          </w:p>
        </w:tc>
        <w:tc>
          <w:tcPr>
            <w:tcW w:w="2110" w:type="dxa"/>
            <w:tcBorders>
              <w:top w:val="single" w:sz="4" w:space="0" w:color="auto"/>
              <w:left w:val="single" w:sz="4" w:space="0" w:color="auto"/>
              <w:bottom w:val="single" w:sz="4" w:space="0" w:color="auto"/>
              <w:right w:val="single" w:sz="4" w:space="0" w:color="auto"/>
            </w:tcBorders>
            <w:hideMark/>
          </w:tcPr>
          <w:p w14:paraId="3C8F1F58"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59B2405E" w14:textId="77777777" w:rsidR="00D70DDF" w:rsidRPr="00D70DDF" w:rsidRDefault="00D70DDF" w:rsidP="00D70DDF">
            <w:pPr>
              <w:spacing w:after="160" w:line="276" w:lineRule="auto"/>
              <w:rPr>
                <w:rFonts w:cs="Times New Roman"/>
                <w:szCs w:val="24"/>
              </w:rPr>
            </w:pPr>
          </w:p>
        </w:tc>
      </w:tr>
      <w:tr w:rsidR="00D70DDF" w:rsidRPr="00D70DDF" w14:paraId="1D9A3A27"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50048D"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1CB71FC" w14:textId="77777777" w:rsidR="00D70DDF" w:rsidRPr="00D70DDF" w:rsidRDefault="00D70DDF" w:rsidP="00D70DDF">
            <w:pPr>
              <w:spacing w:after="160" w:line="276" w:lineRule="auto"/>
              <w:rPr>
                <w:rFonts w:cs="Times New Roman"/>
                <w:szCs w:val="24"/>
              </w:rPr>
            </w:pPr>
            <w:r w:rsidRPr="00D70DDF">
              <w:rPr>
                <w:rFonts w:cs="Times New Roman"/>
                <w:szCs w:val="24"/>
              </w:rPr>
              <w:t>Serial 0/2/0</w:t>
            </w:r>
          </w:p>
        </w:tc>
        <w:tc>
          <w:tcPr>
            <w:tcW w:w="1826" w:type="dxa"/>
            <w:tcBorders>
              <w:top w:val="single" w:sz="4" w:space="0" w:color="auto"/>
              <w:left w:val="single" w:sz="4" w:space="0" w:color="auto"/>
              <w:bottom w:val="single" w:sz="4" w:space="0" w:color="auto"/>
              <w:right w:val="single" w:sz="4" w:space="0" w:color="auto"/>
            </w:tcBorders>
            <w:hideMark/>
          </w:tcPr>
          <w:p w14:paraId="34E0A571" w14:textId="77777777" w:rsidR="00D70DDF" w:rsidRPr="00D70DDF" w:rsidRDefault="00D70DDF" w:rsidP="00D70DDF">
            <w:pPr>
              <w:spacing w:after="160" w:line="276" w:lineRule="auto"/>
              <w:rPr>
                <w:rFonts w:cs="Times New Roman"/>
                <w:szCs w:val="24"/>
              </w:rPr>
            </w:pPr>
            <w:r w:rsidRPr="00D70DDF">
              <w:rPr>
                <w:rFonts w:cs="Times New Roman"/>
                <w:szCs w:val="24"/>
              </w:rPr>
              <w:t>90.2.2.1</w:t>
            </w:r>
          </w:p>
        </w:tc>
        <w:tc>
          <w:tcPr>
            <w:tcW w:w="2110" w:type="dxa"/>
            <w:tcBorders>
              <w:top w:val="single" w:sz="4" w:space="0" w:color="auto"/>
              <w:left w:val="single" w:sz="4" w:space="0" w:color="auto"/>
              <w:bottom w:val="single" w:sz="4" w:space="0" w:color="auto"/>
              <w:right w:val="single" w:sz="4" w:space="0" w:color="auto"/>
            </w:tcBorders>
            <w:hideMark/>
          </w:tcPr>
          <w:p w14:paraId="2937B22D"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58BB1ED2" w14:textId="77777777" w:rsidR="00D70DDF" w:rsidRPr="00D70DDF" w:rsidRDefault="00D70DDF" w:rsidP="00D70DDF">
            <w:pPr>
              <w:spacing w:after="160" w:line="276" w:lineRule="auto"/>
              <w:rPr>
                <w:rFonts w:cs="Times New Roman"/>
                <w:szCs w:val="24"/>
              </w:rPr>
            </w:pPr>
          </w:p>
        </w:tc>
      </w:tr>
      <w:tr w:rsidR="00D70DDF" w:rsidRPr="00D70DDF" w14:paraId="4DD297A3"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5B82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166726D6" w14:textId="77777777" w:rsidR="00D70DDF" w:rsidRPr="00D70DDF" w:rsidRDefault="00D70DDF" w:rsidP="00D70DDF">
            <w:pPr>
              <w:spacing w:after="160" w:line="276" w:lineRule="auto"/>
              <w:rPr>
                <w:rFonts w:cs="Times New Roman"/>
                <w:szCs w:val="24"/>
              </w:rPr>
            </w:pPr>
            <w:r w:rsidRPr="00D70DDF">
              <w:rPr>
                <w:rFonts w:cs="Times New Roman"/>
                <w:szCs w:val="24"/>
              </w:rPr>
              <w:t>Serial 0/2/1</w:t>
            </w:r>
          </w:p>
        </w:tc>
        <w:tc>
          <w:tcPr>
            <w:tcW w:w="1826" w:type="dxa"/>
            <w:tcBorders>
              <w:top w:val="single" w:sz="4" w:space="0" w:color="auto"/>
              <w:left w:val="single" w:sz="4" w:space="0" w:color="auto"/>
              <w:bottom w:val="single" w:sz="4" w:space="0" w:color="auto"/>
              <w:right w:val="single" w:sz="4" w:space="0" w:color="auto"/>
            </w:tcBorders>
            <w:hideMark/>
          </w:tcPr>
          <w:p w14:paraId="0E4991B9" w14:textId="77777777" w:rsidR="00D70DDF" w:rsidRPr="00D70DDF" w:rsidRDefault="00D70DDF" w:rsidP="00D70DDF">
            <w:pPr>
              <w:spacing w:after="160" w:line="276" w:lineRule="auto"/>
              <w:rPr>
                <w:rFonts w:cs="Times New Roman"/>
                <w:szCs w:val="24"/>
              </w:rPr>
            </w:pPr>
            <w:r w:rsidRPr="00D70DDF">
              <w:rPr>
                <w:rFonts w:cs="Times New Roman"/>
                <w:szCs w:val="24"/>
              </w:rPr>
              <w:t>90.3.3.1</w:t>
            </w:r>
          </w:p>
        </w:tc>
        <w:tc>
          <w:tcPr>
            <w:tcW w:w="2110" w:type="dxa"/>
            <w:tcBorders>
              <w:top w:val="single" w:sz="4" w:space="0" w:color="auto"/>
              <w:left w:val="single" w:sz="4" w:space="0" w:color="auto"/>
              <w:bottom w:val="single" w:sz="4" w:space="0" w:color="auto"/>
              <w:right w:val="single" w:sz="4" w:space="0" w:color="auto"/>
            </w:tcBorders>
            <w:hideMark/>
          </w:tcPr>
          <w:p w14:paraId="37681F9A"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30913608" w14:textId="77777777" w:rsidR="00D70DDF" w:rsidRPr="00D70DDF" w:rsidRDefault="00D70DDF" w:rsidP="00D70DDF">
            <w:pPr>
              <w:spacing w:after="160" w:line="276" w:lineRule="auto"/>
              <w:rPr>
                <w:rFonts w:cs="Times New Roman"/>
                <w:szCs w:val="24"/>
              </w:rPr>
            </w:pPr>
          </w:p>
        </w:tc>
      </w:tr>
      <w:tr w:rsidR="00D70DDF" w:rsidRPr="00D70DDF" w14:paraId="3FB07D9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10340A"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3FA925B8"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0/0/0</w:t>
            </w:r>
          </w:p>
        </w:tc>
        <w:tc>
          <w:tcPr>
            <w:tcW w:w="1826" w:type="dxa"/>
            <w:tcBorders>
              <w:top w:val="single" w:sz="4" w:space="0" w:color="auto"/>
              <w:left w:val="single" w:sz="4" w:space="0" w:color="auto"/>
              <w:bottom w:val="single" w:sz="4" w:space="0" w:color="auto"/>
              <w:right w:val="single" w:sz="4" w:space="0" w:color="auto"/>
            </w:tcBorders>
            <w:hideMark/>
          </w:tcPr>
          <w:p w14:paraId="5718E5A0" w14:textId="2115FD7B" w:rsidR="00D70DDF" w:rsidRPr="00D70DDF" w:rsidRDefault="00BE63B0" w:rsidP="00D70DDF">
            <w:pPr>
              <w:spacing w:after="160" w:line="276" w:lineRule="auto"/>
              <w:rPr>
                <w:rFonts w:cs="Times New Roman"/>
                <w:szCs w:val="24"/>
              </w:rPr>
            </w:pPr>
            <w:r>
              <w:rPr>
                <w:rFonts w:cs="Times New Roman"/>
                <w:szCs w:val="24"/>
              </w:rPr>
              <w:t>10.100.100.1</w:t>
            </w:r>
          </w:p>
        </w:tc>
        <w:tc>
          <w:tcPr>
            <w:tcW w:w="2110" w:type="dxa"/>
            <w:tcBorders>
              <w:top w:val="single" w:sz="4" w:space="0" w:color="auto"/>
              <w:left w:val="single" w:sz="4" w:space="0" w:color="auto"/>
              <w:bottom w:val="single" w:sz="4" w:space="0" w:color="auto"/>
              <w:right w:val="single" w:sz="4" w:space="0" w:color="auto"/>
            </w:tcBorders>
            <w:hideMark/>
          </w:tcPr>
          <w:p w14:paraId="712E0689" w14:textId="77777777" w:rsidR="00D70DDF" w:rsidRPr="00D70DDF" w:rsidRDefault="00D70DDF" w:rsidP="00D70DDF">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0DBDA6B1" w14:textId="77777777" w:rsidR="00D70DDF" w:rsidRPr="00D70DDF" w:rsidRDefault="00D70DDF" w:rsidP="00D70DDF">
            <w:pPr>
              <w:spacing w:after="160" w:line="276" w:lineRule="auto"/>
              <w:rPr>
                <w:rFonts w:cs="Times New Roman"/>
                <w:szCs w:val="24"/>
              </w:rPr>
            </w:pPr>
          </w:p>
        </w:tc>
      </w:tr>
      <w:tr w:rsidR="00D70DDF" w:rsidRPr="00D70DDF" w14:paraId="110B35E1"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EC08D"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6BDD1FD"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0/0/1</w:t>
            </w:r>
          </w:p>
        </w:tc>
        <w:tc>
          <w:tcPr>
            <w:tcW w:w="1826" w:type="dxa"/>
            <w:tcBorders>
              <w:top w:val="single" w:sz="4" w:space="0" w:color="auto"/>
              <w:left w:val="single" w:sz="4" w:space="0" w:color="auto"/>
              <w:bottom w:val="single" w:sz="4" w:space="0" w:color="auto"/>
              <w:right w:val="single" w:sz="4" w:space="0" w:color="auto"/>
            </w:tcBorders>
            <w:hideMark/>
          </w:tcPr>
          <w:p w14:paraId="7B2DBEFB" w14:textId="4BC54ED6" w:rsidR="00D70DDF" w:rsidRPr="00D70DDF" w:rsidRDefault="00D70DDF" w:rsidP="00D70DDF">
            <w:pPr>
              <w:spacing w:after="160" w:line="276" w:lineRule="auto"/>
              <w:rPr>
                <w:rFonts w:cs="Times New Roman"/>
                <w:szCs w:val="24"/>
              </w:rPr>
            </w:pPr>
            <w:r w:rsidRPr="00D70DDF">
              <w:rPr>
                <w:rFonts w:cs="Times New Roman"/>
                <w:szCs w:val="24"/>
              </w:rPr>
              <w:t>10.</w:t>
            </w:r>
            <w:r w:rsidR="009B5C7A">
              <w:rPr>
                <w:rFonts w:cs="Times New Roman"/>
                <w:szCs w:val="24"/>
              </w:rPr>
              <w:t>100.200.1</w:t>
            </w:r>
          </w:p>
        </w:tc>
        <w:tc>
          <w:tcPr>
            <w:tcW w:w="2110" w:type="dxa"/>
            <w:tcBorders>
              <w:top w:val="single" w:sz="4" w:space="0" w:color="auto"/>
              <w:left w:val="single" w:sz="4" w:space="0" w:color="auto"/>
              <w:bottom w:val="single" w:sz="4" w:space="0" w:color="auto"/>
              <w:right w:val="single" w:sz="4" w:space="0" w:color="auto"/>
            </w:tcBorders>
            <w:hideMark/>
          </w:tcPr>
          <w:p w14:paraId="2504AEDA" w14:textId="4FC7D8C4" w:rsidR="00D70DDF" w:rsidRPr="00D70DDF" w:rsidRDefault="00D70DDF" w:rsidP="00D70DDF">
            <w:pPr>
              <w:spacing w:after="160" w:line="276" w:lineRule="auto"/>
              <w:rPr>
                <w:rFonts w:cs="Times New Roman"/>
                <w:szCs w:val="24"/>
              </w:rPr>
            </w:pPr>
            <w:r w:rsidRPr="00D70DDF">
              <w:rPr>
                <w:rFonts w:cs="Times New Roman"/>
                <w:szCs w:val="24"/>
              </w:rPr>
              <w:t>255.255.255.</w:t>
            </w:r>
            <w:r w:rsidR="00D4392A">
              <w:rPr>
                <w:rFonts w:cs="Times New Roman"/>
                <w:szCs w:val="24"/>
              </w:rPr>
              <w:t>0</w:t>
            </w:r>
          </w:p>
        </w:tc>
        <w:tc>
          <w:tcPr>
            <w:tcW w:w="1867" w:type="dxa"/>
            <w:tcBorders>
              <w:top w:val="single" w:sz="4" w:space="0" w:color="auto"/>
              <w:left w:val="single" w:sz="4" w:space="0" w:color="auto"/>
              <w:bottom w:val="single" w:sz="4" w:space="0" w:color="auto"/>
              <w:right w:val="single" w:sz="4" w:space="0" w:color="auto"/>
            </w:tcBorders>
          </w:tcPr>
          <w:p w14:paraId="3FB4AADA" w14:textId="77777777" w:rsidR="00D70DDF" w:rsidRPr="00D70DDF" w:rsidRDefault="00D70DDF" w:rsidP="00D70DDF">
            <w:pPr>
              <w:spacing w:after="160" w:line="276" w:lineRule="auto"/>
              <w:rPr>
                <w:rFonts w:cs="Times New Roman"/>
                <w:szCs w:val="24"/>
              </w:rPr>
            </w:pPr>
          </w:p>
        </w:tc>
      </w:tr>
      <w:tr w:rsidR="00D70DDF" w:rsidRPr="00D70DDF" w14:paraId="79C17263"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761EB38E" w14:textId="77777777" w:rsidR="00D70DDF" w:rsidRPr="00D70DDF" w:rsidRDefault="00D70DDF" w:rsidP="00D70DDF">
            <w:pPr>
              <w:spacing w:after="160" w:line="276" w:lineRule="auto"/>
              <w:rPr>
                <w:rFonts w:cs="Times New Roman"/>
                <w:szCs w:val="24"/>
              </w:rPr>
            </w:pPr>
            <w:r w:rsidRPr="00D70DDF">
              <w:rPr>
                <w:rFonts w:cs="Times New Roman"/>
                <w:szCs w:val="24"/>
              </w:rPr>
              <w:lastRenderedPageBreak/>
              <w:t>BR_Active</w:t>
            </w:r>
          </w:p>
        </w:tc>
        <w:tc>
          <w:tcPr>
            <w:tcW w:w="2580" w:type="dxa"/>
            <w:tcBorders>
              <w:top w:val="single" w:sz="4" w:space="0" w:color="auto"/>
              <w:left w:val="single" w:sz="4" w:space="0" w:color="auto"/>
              <w:bottom w:val="single" w:sz="4" w:space="0" w:color="auto"/>
              <w:right w:val="single" w:sz="4" w:space="0" w:color="auto"/>
            </w:tcBorders>
            <w:hideMark/>
          </w:tcPr>
          <w:p w14:paraId="12DB3EFB" w14:textId="77777777" w:rsidR="00D70DDF" w:rsidRPr="00D70DDF" w:rsidRDefault="00D70DDF" w:rsidP="00D70DDF">
            <w:pPr>
              <w:spacing w:after="160" w:line="276" w:lineRule="auto"/>
              <w:rPr>
                <w:rFonts w:cs="Times New Roman"/>
                <w:szCs w:val="24"/>
              </w:rPr>
            </w:pPr>
            <w:r w:rsidRPr="00D70DDF">
              <w:rPr>
                <w:rFonts w:cs="Times New Roman"/>
                <w:szCs w:val="24"/>
              </w:rPr>
              <w:t>Serial 0/1/0</w:t>
            </w:r>
          </w:p>
        </w:tc>
        <w:tc>
          <w:tcPr>
            <w:tcW w:w="1826" w:type="dxa"/>
            <w:tcBorders>
              <w:top w:val="single" w:sz="4" w:space="0" w:color="auto"/>
              <w:left w:val="single" w:sz="4" w:space="0" w:color="auto"/>
              <w:bottom w:val="single" w:sz="4" w:space="0" w:color="auto"/>
              <w:right w:val="single" w:sz="4" w:space="0" w:color="auto"/>
            </w:tcBorders>
            <w:hideMark/>
          </w:tcPr>
          <w:p w14:paraId="000BE859" w14:textId="77777777" w:rsidR="00D70DDF" w:rsidRPr="00D70DDF" w:rsidRDefault="00D70DDF" w:rsidP="00D70DDF">
            <w:pPr>
              <w:spacing w:after="160" w:line="276" w:lineRule="auto"/>
              <w:rPr>
                <w:rFonts w:cs="Times New Roman"/>
                <w:szCs w:val="24"/>
              </w:rPr>
            </w:pPr>
            <w:r w:rsidRPr="00D70DDF">
              <w:rPr>
                <w:rFonts w:cs="Times New Roman"/>
                <w:szCs w:val="24"/>
              </w:rPr>
              <w:t>90.0.0.2</w:t>
            </w:r>
          </w:p>
        </w:tc>
        <w:tc>
          <w:tcPr>
            <w:tcW w:w="2110" w:type="dxa"/>
            <w:tcBorders>
              <w:top w:val="single" w:sz="4" w:space="0" w:color="auto"/>
              <w:left w:val="single" w:sz="4" w:space="0" w:color="auto"/>
              <w:bottom w:val="single" w:sz="4" w:space="0" w:color="auto"/>
              <w:right w:val="single" w:sz="4" w:space="0" w:color="auto"/>
            </w:tcBorders>
            <w:hideMark/>
          </w:tcPr>
          <w:p w14:paraId="63DD448B"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hideMark/>
          </w:tcPr>
          <w:p w14:paraId="3A9B7AC4" w14:textId="77777777" w:rsidR="00D70DDF" w:rsidRPr="00D70DDF" w:rsidRDefault="00D70DDF" w:rsidP="00D70DDF">
            <w:pPr>
              <w:spacing w:after="160" w:line="276" w:lineRule="auto"/>
              <w:rPr>
                <w:rFonts w:cs="Times New Roman"/>
                <w:szCs w:val="24"/>
              </w:rPr>
            </w:pPr>
            <w:r w:rsidRPr="00D70DDF">
              <w:rPr>
                <w:rFonts w:cs="Times New Roman"/>
                <w:szCs w:val="24"/>
              </w:rPr>
              <w:t>90.0.0.1</w:t>
            </w:r>
          </w:p>
        </w:tc>
      </w:tr>
      <w:tr w:rsidR="00D70DDF" w:rsidRPr="00D70DDF" w14:paraId="2A5F70E0"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E413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0E28C190"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0/0/0</w:t>
            </w:r>
          </w:p>
        </w:tc>
        <w:tc>
          <w:tcPr>
            <w:tcW w:w="1826" w:type="dxa"/>
            <w:tcBorders>
              <w:top w:val="single" w:sz="4" w:space="0" w:color="auto"/>
              <w:left w:val="single" w:sz="4" w:space="0" w:color="auto"/>
              <w:bottom w:val="single" w:sz="4" w:space="0" w:color="auto"/>
              <w:right w:val="single" w:sz="4" w:space="0" w:color="auto"/>
            </w:tcBorders>
            <w:hideMark/>
          </w:tcPr>
          <w:p w14:paraId="4C9657FA" w14:textId="77777777" w:rsidR="00D70DDF" w:rsidRPr="00D70DDF" w:rsidRDefault="00D70DDF" w:rsidP="00D70DDF">
            <w:pPr>
              <w:spacing w:after="160" w:line="276" w:lineRule="auto"/>
              <w:rPr>
                <w:rFonts w:cs="Times New Roman"/>
                <w:szCs w:val="24"/>
              </w:rPr>
            </w:pPr>
            <w:r w:rsidRPr="00D70DDF">
              <w:rPr>
                <w:rFonts w:cs="Times New Roman"/>
                <w:szCs w:val="24"/>
              </w:rPr>
              <w:t>192.168.1.1</w:t>
            </w:r>
          </w:p>
        </w:tc>
        <w:tc>
          <w:tcPr>
            <w:tcW w:w="2110" w:type="dxa"/>
            <w:tcBorders>
              <w:top w:val="single" w:sz="4" w:space="0" w:color="auto"/>
              <w:left w:val="single" w:sz="4" w:space="0" w:color="auto"/>
              <w:bottom w:val="single" w:sz="4" w:space="0" w:color="auto"/>
              <w:right w:val="single" w:sz="4" w:space="0" w:color="auto"/>
            </w:tcBorders>
            <w:hideMark/>
          </w:tcPr>
          <w:p w14:paraId="3EB9E12B"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7C00162B" w14:textId="77777777" w:rsidR="00D70DDF" w:rsidRPr="00D70DDF" w:rsidRDefault="00D70DDF" w:rsidP="00D70DDF">
            <w:pPr>
              <w:spacing w:after="160" w:line="276" w:lineRule="auto"/>
              <w:rPr>
                <w:rFonts w:cs="Times New Roman"/>
                <w:szCs w:val="24"/>
              </w:rPr>
            </w:pPr>
          </w:p>
        </w:tc>
      </w:tr>
      <w:tr w:rsidR="00D70DDF" w:rsidRPr="00D70DDF" w14:paraId="1A2828EC"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A0197"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59BCAE2"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0/0/1</w:t>
            </w:r>
          </w:p>
        </w:tc>
        <w:tc>
          <w:tcPr>
            <w:tcW w:w="1826" w:type="dxa"/>
            <w:tcBorders>
              <w:top w:val="single" w:sz="4" w:space="0" w:color="auto"/>
              <w:left w:val="single" w:sz="4" w:space="0" w:color="auto"/>
              <w:bottom w:val="single" w:sz="4" w:space="0" w:color="auto"/>
              <w:right w:val="single" w:sz="4" w:space="0" w:color="auto"/>
            </w:tcBorders>
            <w:hideMark/>
          </w:tcPr>
          <w:p w14:paraId="64C30F73" w14:textId="77777777" w:rsidR="00D70DDF" w:rsidRPr="00D70DDF" w:rsidRDefault="00D70DDF" w:rsidP="00D70DDF">
            <w:pPr>
              <w:spacing w:after="160" w:line="276" w:lineRule="auto"/>
              <w:rPr>
                <w:rFonts w:cs="Times New Roman"/>
                <w:szCs w:val="24"/>
              </w:rPr>
            </w:pPr>
            <w:r w:rsidRPr="00D70DDF">
              <w:rPr>
                <w:rFonts w:cs="Times New Roman"/>
                <w:szCs w:val="24"/>
              </w:rPr>
              <w:t>192.168.1.5</w:t>
            </w:r>
          </w:p>
        </w:tc>
        <w:tc>
          <w:tcPr>
            <w:tcW w:w="2110" w:type="dxa"/>
            <w:tcBorders>
              <w:top w:val="single" w:sz="4" w:space="0" w:color="auto"/>
              <w:left w:val="single" w:sz="4" w:space="0" w:color="auto"/>
              <w:bottom w:val="single" w:sz="4" w:space="0" w:color="auto"/>
              <w:right w:val="single" w:sz="4" w:space="0" w:color="auto"/>
            </w:tcBorders>
            <w:hideMark/>
          </w:tcPr>
          <w:p w14:paraId="2A349654"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3E77EF67" w14:textId="77777777" w:rsidR="00D70DDF" w:rsidRPr="00D70DDF" w:rsidRDefault="00D70DDF" w:rsidP="00D70DDF">
            <w:pPr>
              <w:spacing w:after="160" w:line="276" w:lineRule="auto"/>
              <w:rPr>
                <w:rFonts w:cs="Times New Roman"/>
                <w:szCs w:val="24"/>
              </w:rPr>
            </w:pPr>
          </w:p>
        </w:tc>
      </w:tr>
      <w:tr w:rsidR="00D70DDF" w:rsidRPr="00D70DDF" w14:paraId="57B044CB"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6ABCC"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7E95E38" w14:textId="77777777" w:rsidR="00D70DDF" w:rsidRPr="00D70DDF" w:rsidRDefault="00D70DDF" w:rsidP="00D70DDF">
            <w:pPr>
              <w:spacing w:after="160" w:line="276" w:lineRule="auto"/>
              <w:rPr>
                <w:rFonts w:cs="Times New Roman"/>
                <w:szCs w:val="24"/>
              </w:rPr>
            </w:pPr>
            <w:r w:rsidRPr="00D70DDF">
              <w:rPr>
                <w:rFonts w:cs="Times New Roman"/>
                <w:szCs w:val="24"/>
              </w:rPr>
              <w:t>Tunnel1</w:t>
            </w:r>
          </w:p>
        </w:tc>
        <w:tc>
          <w:tcPr>
            <w:tcW w:w="1826" w:type="dxa"/>
            <w:tcBorders>
              <w:top w:val="single" w:sz="4" w:space="0" w:color="auto"/>
              <w:left w:val="single" w:sz="4" w:space="0" w:color="auto"/>
              <w:bottom w:val="single" w:sz="4" w:space="0" w:color="auto"/>
              <w:right w:val="single" w:sz="4" w:space="0" w:color="auto"/>
            </w:tcBorders>
            <w:hideMark/>
          </w:tcPr>
          <w:p w14:paraId="3ED04B28" w14:textId="77777777" w:rsidR="00D70DDF" w:rsidRPr="00D70DDF" w:rsidRDefault="00D70DDF" w:rsidP="00D70DDF">
            <w:pPr>
              <w:spacing w:after="160" w:line="276" w:lineRule="auto"/>
              <w:rPr>
                <w:rFonts w:cs="Times New Roman"/>
                <w:szCs w:val="24"/>
              </w:rPr>
            </w:pPr>
            <w:r w:rsidRPr="00D70DDF">
              <w:rPr>
                <w:rFonts w:cs="Times New Roman"/>
                <w:szCs w:val="24"/>
              </w:rPr>
              <w:t>172.16.100.1</w:t>
            </w:r>
          </w:p>
        </w:tc>
        <w:tc>
          <w:tcPr>
            <w:tcW w:w="2110" w:type="dxa"/>
            <w:tcBorders>
              <w:top w:val="single" w:sz="4" w:space="0" w:color="auto"/>
              <w:left w:val="single" w:sz="4" w:space="0" w:color="auto"/>
              <w:bottom w:val="single" w:sz="4" w:space="0" w:color="auto"/>
              <w:right w:val="single" w:sz="4" w:space="0" w:color="auto"/>
            </w:tcBorders>
            <w:hideMark/>
          </w:tcPr>
          <w:p w14:paraId="57E01BF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4B9CC14B" w14:textId="77777777" w:rsidR="00D70DDF" w:rsidRPr="00D70DDF" w:rsidRDefault="00D70DDF" w:rsidP="00D70DDF">
            <w:pPr>
              <w:spacing w:after="160" w:line="276" w:lineRule="auto"/>
              <w:rPr>
                <w:rFonts w:cs="Times New Roman"/>
                <w:szCs w:val="24"/>
              </w:rPr>
            </w:pPr>
          </w:p>
        </w:tc>
      </w:tr>
      <w:tr w:rsidR="00D70DDF" w:rsidRPr="00D70DDF" w14:paraId="34DB60EA"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4C04D4"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1F61EDC4" w14:textId="77777777" w:rsidR="00D70DDF" w:rsidRPr="00D70DDF" w:rsidRDefault="00D70DDF" w:rsidP="00D70DDF">
            <w:pPr>
              <w:spacing w:after="160" w:line="276" w:lineRule="auto"/>
              <w:rPr>
                <w:rFonts w:cs="Times New Roman"/>
                <w:szCs w:val="24"/>
              </w:rPr>
            </w:pPr>
            <w:r w:rsidRPr="00D70DDF">
              <w:rPr>
                <w:rFonts w:cs="Times New Roman"/>
                <w:szCs w:val="24"/>
              </w:rPr>
              <w:t>Tunnel2</w:t>
            </w:r>
          </w:p>
        </w:tc>
        <w:tc>
          <w:tcPr>
            <w:tcW w:w="1826" w:type="dxa"/>
            <w:tcBorders>
              <w:top w:val="single" w:sz="4" w:space="0" w:color="auto"/>
              <w:left w:val="single" w:sz="4" w:space="0" w:color="auto"/>
              <w:bottom w:val="single" w:sz="4" w:space="0" w:color="auto"/>
              <w:right w:val="single" w:sz="4" w:space="0" w:color="auto"/>
            </w:tcBorders>
            <w:hideMark/>
          </w:tcPr>
          <w:p w14:paraId="0AEB4D40" w14:textId="77777777" w:rsidR="00D70DDF" w:rsidRPr="00D70DDF" w:rsidRDefault="00D70DDF" w:rsidP="00D70DDF">
            <w:pPr>
              <w:spacing w:after="160" w:line="276" w:lineRule="auto"/>
              <w:rPr>
                <w:rFonts w:cs="Times New Roman"/>
                <w:szCs w:val="24"/>
              </w:rPr>
            </w:pPr>
            <w:r w:rsidRPr="00D70DDF">
              <w:rPr>
                <w:rFonts w:cs="Times New Roman"/>
                <w:szCs w:val="24"/>
              </w:rPr>
              <w:t>172.16.101.1</w:t>
            </w:r>
          </w:p>
        </w:tc>
        <w:tc>
          <w:tcPr>
            <w:tcW w:w="2110" w:type="dxa"/>
            <w:tcBorders>
              <w:top w:val="single" w:sz="4" w:space="0" w:color="auto"/>
              <w:left w:val="single" w:sz="4" w:space="0" w:color="auto"/>
              <w:bottom w:val="single" w:sz="4" w:space="0" w:color="auto"/>
              <w:right w:val="single" w:sz="4" w:space="0" w:color="auto"/>
            </w:tcBorders>
            <w:hideMark/>
          </w:tcPr>
          <w:p w14:paraId="7FFF49F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7FC49D81" w14:textId="77777777" w:rsidR="00D70DDF" w:rsidRPr="00D70DDF" w:rsidRDefault="00D70DDF" w:rsidP="00D70DDF">
            <w:pPr>
              <w:spacing w:after="160" w:line="276" w:lineRule="auto"/>
              <w:rPr>
                <w:rFonts w:cs="Times New Roman"/>
                <w:szCs w:val="24"/>
              </w:rPr>
            </w:pPr>
          </w:p>
        </w:tc>
      </w:tr>
      <w:tr w:rsidR="00D70DDF" w:rsidRPr="00D70DDF" w14:paraId="0A029080"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5F21BF02" w14:textId="77777777" w:rsidR="00D70DDF" w:rsidRPr="00D70DDF" w:rsidRDefault="00D70DDF" w:rsidP="00D70DDF">
            <w:pPr>
              <w:spacing w:after="160" w:line="276" w:lineRule="auto"/>
              <w:rPr>
                <w:rFonts w:cs="Times New Roman"/>
                <w:szCs w:val="24"/>
              </w:rPr>
            </w:pPr>
            <w:r w:rsidRPr="00D70DDF">
              <w:rPr>
                <w:rFonts w:cs="Times New Roman"/>
                <w:szCs w:val="24"/>
              </w:rPr>
              <w:t>BR_Standby</w:t>
            </w:r>
          </w:p>
        </w:tc>
        <w:tc>
          <w:tcPr>
            <w:tcW w:w="2580" w:type="dxa"/>
            <w:tcBorders>
              <w:top w:val="single" w:sz="4" w:space="0" w:color="auto"/>
              <w:left w:val="single" w:sz="4" w:space="0" w:color="auto"/>
              <w:bottom w:val="single" w:sz="4" w:space="0" w:color="auto"/>
              <w:right w:val="single" w:sz="4" w:space="0" w:color="auto"/>
            </w:tcBorders>
            <w:hideMark/>
          </w:tcPr>
          <w:p w14:paraId="2CA98CF0" w14:textId="77777777" w:rsidR="00D70DDF" w:rsidRPr="00D70DDF" w:rsidRDefault="00D70DDF" w:rsidP="00D70DDF">
            <w:pPr>
              <w:spacing w:after="160" w:line="276" w:lineRule="auto"/>
              <w:rPr>
                <w:rFonts w:cs="Times New Roman"/>
                <w:szCs w:val="24"/>
              </w:rPr>
            </w:pPr>
            <w:r w:rsidRPr="00D70DDF">
              <w:rPr>
                <w:rFonts w:cs="Times New Roman"/>
                <w:szCs w:val="24"/>
              </w:rPr>
              <w:t>Serial 0/1/0</w:t>
            </w:r>
          </w:p>
        </w:tc>
        <w:tc>
          <w:tcPr>
            <w:tcW w:w="1826" w:type="dxa"/>
            <w:tcBorders>
              <w:top w:val="single" w:sz="4" w:space="0" w:color="auto"/>
              <w:left w:val="single" w:sz="4" w:space="0" w:color="auto"/>
              <w:bottom w:val="single" w:sz="4" w:space="0" w:color="auto"/>
              <w:right w:val="single" w:sz="4" w:space="0" w:color="auto"/>
            </w:tcBorders>
            <w:hideMark/>
          </w:tcPr>
          <w:p w14:paraId="7F90AB86" w14:textId="77777777" w:rsidR="00D70DDF" w:rsidRPr="00D70DDF" w:rsidRDefault="00D70DDF" w:rsidP="00D70DDF">
            <w:pPr>
              <w:spacing w:after="160" w:line="276" w:lineRule="auto"/>
              <w:rPr>
                <w:rFonts w:cs="Times New Roman"/>
                <w:szCs w:val="24"/>
              </w:rPr>
            </w:pPr>
            <w:r w:rsidRPr="00D70DDF">
              <w:rPr>
                <w:rFonts w:cs="Times New Roman"/>
                <w:szCs w:val="24"/>
              </w:rPr>
              <w:t>90.1.1.2</w:t>
            </w:r>
          </w:p>
        </w:tc>
        <w:tc>
          <w:tcPr>
            <w:tcW w:w="2110" w:type="dxa"/>
            <w:tcBorders>
              <w:top w:val="single" w:sz="4" w:space="0" w:color="auto"/>
              <w:left w:val="single" w:sz="4" w:space="0" w:color="auto"/>
              <w:bottom w:val="single" w:sz="4" w:space="0" w:color="auto"/>
              <w:right w:val="single" w:sz="4" w:space="0" w:color="auto"/>
            </w:tcBorders>
            <w:hideMark/>
          </w:tcPr>
          <w:p w14:paraId="6C1139CD"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hideMark/>
          </w:tcPr>
          <w:p w14:paraId="6BE34CB4" w14:textId="77777777" w:rsidR="00D70DDF" w:rsidRPr="00D70DDF" w:rsidRDefault="00D70DDF" w:rsidP="00D70DDF">
            <w:pPr>
              <w:spacing w:after="160" w:line="276" w:lineRule="auto"/>
              <w:rPr>
                <w:rFonts w:cs="Times New Roman"/>
                <w:szCs w:val="24"/>
              </w:rPr>
            </w:pPr>
            <w:r w:rsidRPr="00D70DDF">
              <w:rPr>
                <w:rFonts w:cs="Times New Roman"/>
                <w:szCs w:val="24"/>
              </w:rPr>
              <w:t>90.1.1.1</w:t>
            </w:r>
          </w:p>
        </w:tc>
      </w:tr>
      <w:tr w:rsidR="00D70DDF" w:rsidRPr="00D70DDF" w14:paraId="2E7A5C7E"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6E42C3"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403F885"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0/0/0</w:t>
            </w:r>
          </w:p>
        </w:tc>
        <w:tc>
          <w:tcPr>
            <w:tcW w:w="1826" w:type="dxa"/>
            <w:tcBorders>
              <w:top w:val="single" w:sz="4" w:space="0" w:color="auto"/>
              <w:left w:val="single" w:sz="4" w:space="0" w:color="auto"/>
              <w:bottom w:val="single" w:sz="4" w:space="0" w:color="auto"/>
              <w:right w:val="single" w:sz="4" w:space="0" w:color="auto"/>
            </w:tcBorders>
            <w:hideMark/>
          </w:tcPr>
          <w:p w14:paraId="076203AD" w14:textId="77777777" w:rsidR="00D70DDF" w:rsidRPr="00D70DDF" w:rsidRDefault="00D70DDF" w:rsidP="00D70DDF">
            <w:pPr>
              <w:spacing w:after="160" w:line="276" w:lineRule="auto"/>
              <w:rPr>
                <w:rFonts w:cs="Times New Roman"/>
                <w:szCs w:val="24"/>
              </w:rPr>
            </w:pPr>
            <w:r w:rsidRPr="00D70DDF">
              <w:rPr>
                <w:rFonts w:cs="Times New Roman"/>
                <w:szCs w:val="24"/>
              </w:rPr>
              <w:t>192.168.1.13</w:t>
            </w:r>
          </w:p>
        </w:tc>
        <w:tc>
          <w:tcPr>
            <w:tcW w:w="2110" w:type="dxa"/>
            <w:tcBorders>
              <w:top w:val="single" w:sz="4" w:space="0" w:color="auto"/>
              <w:left w:val="single" w:sz="4" w:space="0" w:color="auto"/>
              <w:bottom w:val="single" w:sz="4" w:space="0" w:color="auto"/>
              <w:right w:val="single" w:sz="4" w:space="0" w:color="auto"/>
            </w:tcBorders>
            <w:hideMark/>
          </w:tcPr>
          <w:p w14:paraId="5633B2E7"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18632475" w14:textId="77777777" w:rsidR="00D70DDF" w:rsidRPr="00D70DDF" w:rsidRDefault="00D70DDF" w:rsidP="00D70DDF">
            <w:pPr>
              <w:spacing w:after="160" w:line="276" w:lineRule="auto"/>
              <w:rPr>
                <w:rFonts w:cs="Times New Roman"/>
                <w:szCs w:val="24"/>
              </w:rPr>
            </w:pPr>
          </w:p>
        </w:tc>
      </w:tr>
      <w:tr w:rsidR="00D70DDF" w:rsidRPr="00D70DDF" w14:paraId="72B1218D"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3B2C43"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41DBBB1"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0/0/1</w:t>
            </w:r>
          </w:p>
        </w:tc>
        <w:tc>
          <w:tcPr>
            <w:tcW w:w="1826" w:type="dxa"/>
            <w:tcBorders>
              <w:top w:val="single" w:sz="4" w:space="0" w:color="auto"/>
              <w:left w:val="single" w:sz="4" w:space="0" w:color="auto"/>
              <w:bottom w:val="single" w:sz="4" w:space="0" w:color="auto"/>
              <w:right w:val="single" w:sz="4" w:space="0" w:color="auto"/>
            </w:tcBorders>
            <w:hideMark/>
          </w:tcPr>
          <w:p w14:paraId="23B6355E" w14:textId="77777777" w:rsidR="00D70DDF" w:rsidRPr="00D70DDF" w:rsidRDefault="00D70DDF" w:rsidP="00D70DDF">
            <w:pPr>
              <w:spacing w:after="160" w:line="276" w:lineRule="auto"/>
              <w:rPr>
                <w:rFonts w:cs="Times New Roman"/>
                <w:szCs w:val="24"/>
              </w:rPr>
            </w:pPr>
            <w:r w:rsidRPr="00D70DDF">
              <w:rPr>
                <w:rFonts w:cs="Times New Roman"/>
                <w:szCs w:val="24"/>
              </w:rPr>
              <w:t>192.168.1.9</w:t>
            </w:r>
          </w:p>
        </w:tc>
        <w:tc>
          <w:tcPr>
            <w:tcW w:w="2110" w:type="dxa"/>
            <w:tcBorders>
              <w:top w:val="single" w:sz="4" w:space="0" w:color="auto"/>
              <w:left w:val="single" w:sz="4" w:space="0" w:color="auto"/>
              <w:bottom w:val="single" w:sz="4" w:space="0" w:color="auto"/>
              <w:right w:val="single" w:sz="4" w:space="0" w:color="auto"/>
            </w:tcBorders>
            <w:hideMark/>
          </w:tcPr>
          <w:p w14:paraId="202A163E"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09A3F9C1" w14:textId="77777777" w:rsidR="00D70DDF" w:rsidRPr="00D70DDF" w:rsidRDefault="00D70DDF" w:rsidP="00D70DDF">
            <w:pPr>
              <w:spacing w:after="160" w:line="276" w:lineRule="auto"/>
              <w:rPr>
                <w:rFonts w:cs="Times New Roman"/>
                <w:szCs w:val="24"/>
              </w:rPr>
            </w:pPr>
          </w:p>
        </w:tc>
      </w:tr>
      <w:tr w:rsidR="00D70DDF" w:rsidRPr="00D70DDF" w14:paraId="567F4103"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61002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44FC197" w14:textId="77777777" w:rsidR="00D70DDF" w:rsidRPr="00D70DDF" w:rsidRDefault="00D70DDF" w:rsidP="00D70DDF">
            <w:pPr>
              <w:spacing w:after="160" w:line="276" w:lineRule="auto"/>
              <w:rPr>
                <w:rFonts w:cs="Times New Roman"/>
                <w:szCs w:val="24"/>
              </w:rPr>
            </w:pPr>
            <w:r w:rsidRPr="00D70DDF">
              <w:rPr>
                <w:rFonts w:cs="Times New Roman"/>
                <w:szCs w:val="24"/>
              </w:rPr>
              <w:t>Tunnel3</w:t>
            </w:r>
          </w:p>
        </w:tc>
        <w:tc>
          <w:tcPr>
            <w:tcW w:w="1826" w:type="dxa"/>
            <w:tcBorders>
              <w:top w:val="single" w:sz="4" w:space="0" w:color="auto"/>
              <w:left w:val="single" w:sz="4" w:space="0" w:color="auto"/>
              <w:bottom w:val="single" w:sz="4" w:space="0" w:color="auto"/>
              <w:right w:val="single" w:sz="4" w:space="0" w:color="auto"/>
            </w:tcBorders>
            <w:hideMark/>
          </w:tcPr>
          <w:p w14:paraId="32C2AD80" w14:textId="77777777" w:rsidR="00D70DDF" w:rsidRPr="00D70DDF" w:rsidRDefault="00D70DDF" w:rsidP="00D70DDF">
            <w:pPr>
              <w:spacing w:after="160" w:line="276" w:lineRule="auto"/>
              <w:rPr>
                <w:rFonts w:cs="Times New Roman"/>
                <w:szCs w:val="24"/>
              </w:rPr>
            </w:pPr>
            <w:r w:rsidRPr="00D70DDF">
              <w:rPr>
                <w:rFonts w:cs="Times New Roman"/>
                <w:szCs w:val="24"/>
              </w:rPr>
              <w:t>172.16.102.1</w:t>
            </w:r>
          </w:p>
        </w:tc>
        <w:tc>
          <w:tcPr>
            <w:tcW w:w="2110" w:type="dxa"/>
            <w:tcBorders>
              <w:top w:val="single" w:sz="4" w:space="0" w:color="auto"/>
              <w:left w:val="single" w:sz="4" w:space="0" w:color="auto"/>
              <w:bottom w:val="single" w:sz="4" w:space="0" w:color="auto"/>
              <w:right w:val="single" w:sz="4" w:space="0" w:color="auto"/>
            </w:tcBorders>
            <w:hideMark/>
          </w:tcPr>
          <w:p w14:paraId="7186D3D9"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5C7A2F8E" w14:textId="77777777" w:rsidR="00D70DDF" w:rsidRPr="00D70DDF" w:rsidRDefault="00D70DDF" w:rsidP="00D70DDF">
            <w:pPr>
              <w:spacing w:after="160" w:line="276" w:lineRule="auto"/>
              <w:rPr>
                <w:rFonts w:cs="Times New Roman"/>
                <w:szCs w:val="24"/>
              </w:rPr>
            </w:pPr>
          </w:p>
        </w:tc>
      </w:tr>
      <w:tr w:rsidR="00D70DDF" w:rsidRPr="00D70DDF" w14:paraId="5A63210A"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EDF58A"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5F1AD16" w14:textId="77777777" w:rsidR="00D70DDF" w:rsidRPr="00D70DDF" w:rsidRDefault="00D70DDF" w:rsidP="00D70DDF">
            <w:pPr>
              <w:spacing w:after="160" w:line="276" w:lineRule="auto"/>
              <w:rPr>
                <w:rFonts w:cs="Times New Roman"/>
                <w:szCs w:val="24"/>
              </w:rPr>
            </w:pPr>
            <w:r w:rsidRPr="00D70DDF">
              <w:rPr>
                <w:rFonts w:cs="Times New Roman"/>
                <w:szCs w:val="24"/>
              </w:rPr>
              <w:t>Tunnel4</w:t>
            </w:r>
          </w:p>
        </w:tc>
        <w:tc>
          <w:tcPr>
            <w:tcW w:w="1826" w:type="dxa"/>
            <w:tcBorders>
              <w:top w:val="single" w:sz="4" w:space="0" w:color="auto"/>
              <w:left w:val="single" w:sz="4" w:space="0" w:color="auto"/>
              <w:bottom w:val="single" w:sz="4" w:space="0" w:color="auto"/>
              <w:right w:val="single" w:sz="4" w:space="0" w:color="auto"/>
            </w:tcBorders>
            <w:hideMark/>
          </w:tcPr>
          <w:p w14:paraId="638A0BDE" w14:textId="77777777" w:rsidR="00D70DDF" w:rsidRPr="00D70DDF" w:rsidRDefault="00D70DDF" w:rsidP="00D70DDF">
            <w:pPr>
              <w:spacing w:after="160" w:line="276" w:lineRule="auto"/>
              <w:rPr>
                <w:rFonts w:cs="Times New Roman"/>
                <w:szCs w:val="24"/>
              </w:rPr>
            </w:pPr>
            <w:r w:rsidRPr="00D70DDF">
              <w:rPr>
                <w:rFonts w:cs="Times New Roman"/>
                <w:szCs w:val="24"/>
              </w:rPr>
              <w:t>172.16.103.1</w:t>
            </w:r>
          </w:p>
        </w:tc>
        <w:tc>
          <w:tcPr>
            <w:tcW w:w="2110" w:type="dxa"/>
            <w:tcBorders>
              <w:top w:val="single" w:sz="4" w:space="0" w:color="auto"/>
              <w:left w:val="single" w:sz="4" w:space="0" w:color="auto"/>
              <w:bottom w:val="single" w:sz="4" w:space="0" w:color="auto"/>
              <w:right w:val="single" w:sz="4" w:space="0" w:color="auto"/>
            </w:tcBorders>
            <w:hideMark/>
          </w:tcPr>
          <w:p w14:paraId="41F62C8C"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1C17DC17" w14:textId="77777777" w:rsidR="00D70DDF" w:rsidRPr="00D70DDF" w:rsidRDefault="00D70DDF" w:rsidP="00D70DDF">
            <w:pPr>
              <w:spacing w:after="160" w:line="276" w:lineRule="auto"/>
              <w:rPr>
                <w:rFonts w:cs="Times New Roman"/>
                <w:szCs w:val="24"/>
              </w:rPr>
            </w:pPr>
          </w:p>
        </w:tc>
      </w:tr>
      <w:tr w:rsidR="00D70DDF" w:rsidRPr="00D70DDF" w14:paraId="171A3567"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27F76FCD" w14:textId="77777777" w:rsidR="00D70DDF" w:rsidRPr="00D70DDF" w:rsidRDefault="00D70DDF" w:rsidP="00D70DDF">
            <w:pPr>
              <w:spacing w:after="160" w:line="276" w:lineRule="auto"/>
              <w:rPr>
                <w:rFonts w:cs="Times New Roman"/>
                <w:szCs w:val="24"/>
              </w:rPr>
            </w:pPr>
            <w:r w:rsidRPr="00D70DDF">
              <w:rPr>
                <w:rFonts w:cs="Times New Roman"/>
                <w:szCs w:val="24"/>
              </w:rPr>
              <w:t>BR-SL3(Active)</w:t>
            </w:r>
          </w:p>
        </w:tc>
        <w:tc>
          <w:tcPr>
            <w:tcW w:w="2580" w:type="dxa"/>
            <w:tcBorders>
              <w:top w:val="single" w:sz="4" w:space="0" w:color="auto"/>
              <w:left w:val="single" w:sz="4" w:space="0" w:color="auto"/>
              <w:bottom w:val="single" w:sz="4" w:space="0" w:color="auto"/>
              <w:right w:val="single" w:sz="4" w:space="0" w:color="auto"/>
            </w:tcBorders>
            <w:hideMark/>
          </w:tcPr>
          <w:p w14:paraId="5A88C5EA" w14:textId="77777777" w:rsidR="00D70DDF" w:rsidRPr="00D70DDF" w:rsidRDefault="00D70DDF" w:rsidP="00D70DDF">
            <w:pPr>
              <w:spacing w:after="160" w:line="276" w:lineRule="auto"/>
              <w:rPr>
                <w:rFonts w:cs="Times New Roman"/>
                <w:szCs w:val="24"/>
              </w:rPr>
            </w:pPr>
            <w:r w:rsidRPr="00D70DDF">
              <w:rPr>
                <w:rFonts w:cs="Times New Roman"/>
                <w:szCs w:val="24"/>
              </w:rPr>
              <w:t xml:space="preserve">GigabitEthernet1/0/1 </w:t>
            </w:r>
          </w:p>
        </w:tc>
        <w:tc>
          <w:tcPr>
            <w:tcW w:w="1826" w:type="dxa"/>
            <w:tcBorders>
              <w:top w:val="single" w:sz="4" w:space="0" w:color="auto"/>
              <w:left w:val="single" w:sz="4" w:space="0" w:color="auto"/>
              <w:bottom w:val="single" w:sz="4" w:space="0" w:color="auto"/>
              <w:right w:val="single" w:sz="4" w:space="0" w:color="auto"/>
            </w:tcBorders>
            <w:hideMark/>
          </w:tcPr>
          <w:p w14:paraId="4C1D95EC" w14:textId="77777777" w:rsidR="00D70DDF" w:rsidRPr="00D70DDF" w:rsidRDefault="00D70DDF" w:rsidP="00D70DDF">
            <w:pPr>
              <w:spacing w:after="160" w:line="276" w:lineRule="auto"/>
              <w:rPr>
                <w:rFonts w:cs="Times New Roman"/>
                <w:szCs w:val="24"/>
              </w:rPr>
            </w:pPr>
            <w:r w:rsidRPr="00D70DDF">
              <w:rPr>
                <w:rFonts w:cs="Times New Roman"/>
                <w:szCs w:val="24"/>
              </w:rPr>
              <w:t>192.168.1.2</w:t>
            </w:r>
          </w:p>
        </w:tc>
        <w:tc>
          <w:tcPr>
            <w:tcW w:w="2110" w:type="dxa"/>
            <w:tcBorders>
              <w:top w:val="single" w:sz="4" w:space="0" w:color="auto"/>
              <w:left w:val="single" w:sz="4" w:space="0" w:color="auto"/>
              <w:bottom w:val="single" w:sz="4" w:space="0" w:color="auto"/>
              <w:right w:val="single" w:sz="4" w:space="0" w:color="auto"/>
            </w:tcBorders>
            <w:hideMark/>
          </w:tcPr>
          <w:p w14:paraId="260D5880"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6908F134" w14:textId="77777777" w:rsidR="00D70DDF" w:rsidRPr="00D70DDF" w:rsidRDefault="00D70DDF" w:rsidP="00D70DDF">
            <w:pPr>
              <w:spacing w:after="160" w:line="276" w:lineRule="auto"/>
              <w:rPr>
                <w:rFonts w:cs="Times New Roman"/>
                <w:szCs w:val="24"/>
              </w:rPr>
            </w:pPr>
          </w:p>
        </w:tc>
      </w:tr>
      <w:tr w:rsidR="00D70DDF" w:rsidRPr="00D70DDF" w14:paraId="1EE99B14"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7F7E44"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D1BEC58" w14:textId="77777777" w:rsidR="00D70DDF" w:rsidRPr="00D70DDF" w:rsidRDefault="00D70DDF" w:rsidP="00D70DDF">
            <w:pPr>
              <w:spacing w:after="160" w:line="276" w:lineRule="auto"/>
              <w:rPr>
                <w:rFonts w:cs="Times New Roman"/>
                <w:szCs w:val="24"/>
              </w:rPr>
            </w:pPr>
            <w:r w:rsidRPr="00D70DDF">
              <w:rPr>
                <w:rFonts w:cs="Times New Roman"/>
                <w:szCs w:val="24"/>
              </w:rPr>
              <w:t>GigabitEthernet1/0/2</w:t>
            </w:r>
          </w:p>
        </w:tc>
        <w:tc>
          <w:tcPr>
            <w:tcW w:w="1826" w:type="dxa"/>
            <w:tcBorders>
              <w:top w:val="single" w:sz="4" w:space="0" w:color="auto"/>
              <w:left w:val="single" w:sz="4" w:space="0" w:color="auto"/>
              <w:bottom w:val="single" w:sz="4" w:space="0" w:color="auto"/>
              <w:right w:val="single" w:sz="4" w:space="0" w:color="auto"/>
            </w:tcBorders>
            <w:hideMark/>
          </w:tcPr>
          <w:p w14:paraId="2346A631" w14:textId="77777777" w:rsidR="00D70DDF" w:rsidRPr="00D70DDF" w:rsidRDefault="00D70DDF" w:rsidP="00D70DDF">
            <w:pPr>
              <w:spacing w:after="160" w:line="276" w:lineRule="auto"/>
              <w:rPr>
                <w:rFonts w:cs="Times New Roman"/>
                <w:szCs w:val="24"/>
              </w:rPr>
            </w:pPr>
            <w:r w:rsidRPr="00D70DDF">
              <w:rPr>
                <w:rFonts w:cs="Times New Roman"/>
                <w:szCs w:val="24"/>
              </w:rPr>
              <w:t>192.168.1.10</w:t>
            </w:r>
          </w:p>
        </w:tc>
        <w:tc>
          <w:tcPr>
            <w:tcW w:w="2110" w:type="dxa"/>
            <w:tcBorders>
              <w:top w:val="single" w:sz="4" w:space="0" w:color="auto"/>
              <w:left w:val="single" w:sz="4" w:space="0" w:color="auto"/>
              <w:bottom w:val="single" w:sz="4" w:space="0" w:color="auto"/>
              <w:right w:val="single" w:sz="4" w:space="0" w:color="auto"/>
            </w:tcBorders>
            <w:hideMark/>
          </w:tcPr>
          <w:p w14:paraId="68625E72"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20CE218B" w14:textId="77777777" w:rsidR="00D70DDF" w:rsidRPr="00D70DDF" w:rsidRDefault="00D70DDF" w:rsidP="00D70DDF">
            <w:pPr>
              <w:spacing w:after="160" w:line="276" w:lineRule="auto"/>
              <w:rPr>
                <w:rFonts w:cs="Times New Roman"/>
                <w:szCs w:val="24"/>
              </w:rPr>
            </w:pPr>
          </w:p>
        </w:tc>
      </w:tr>
      <w:tr w:rsidR="00D70DDF" w:rsidRPr="00D70DDF" w14:paraId="01659E6F"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EF0FF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844CF20" w14:textId="77777777" w:rsidR="00D70DDF" w:rsidRPr="00D70DDF" w:rsidRDefault="00D70DDF" w:rsidP="00D70DDF">
            <w:pPr>
              <w:spacing w:after="160" w:line="276" w:lineRule="auto"/>
              <w:rPr>
                <w:rFonts w:cs="Times New Roman"/>
                <w:szCs w:val="24"/>
              </w:rPr>
            </w:pPr>
            <w:r w:rsidRPr="00D70DDF">
              <w:rPr>
                <w:rFonts w:cs="Times New Roman"/>
                <w:szCs w:val="24"/>
              </w:rPr>
              <w:t>VLAN10</w:t>
            </w:r>
          </w:p>
        </w:tc>
        <w:tc>
          <w:tcPr>
            <w:tcW w:w="1826" w:type="dxa"/>
            <w:tcBorders>
              <w:top w:val="single" w:sz="4" w:space="0" w:color="auto"/>
              <w:left w:val="single" w:sz="4" w:space="0" w:color="auto"/>
              <w:bottom w:val="single" w:sz="4" w:space="0" w:color="auto"/>
              <w:right w:val="single" w:sz="4" w:space="0" w:color="auto"/>
            </w:tcBorders>
            <w:hideMark/>
          </w:tcPr>
          <w:p w14:paraId="72CAC847" w14:textId="77777777" w:rsidR="00D70DDF" w:rsidRPr="00D70DDF" w:rsidRDefault="00D70DDF" w:rsidP="00D70DDF">
            <w:pPr>
              <w:spacing w:after="160" w:line="276" w:lineRule="auto"/>
              <w:rPr>
                <w:rFonts w:cs="Times New Roman"/>
                <w:szCs w:val="24"/>
              </w:rPr>
            </w:pPr>
            <w:r w:rsidRPr="00D70DDF">
              <w:rPr>
                <w:rFonts w:cs="Times New Roman"/>
                <w:szCs w:val="24"/>
              </w:rPr>
              <w:t>192.168.10.1</w:t>
            </w:r>
          </w:p>
        </w:tc>
        <w:tc>
          <w:tcPr>
            <w:tcW w:w="2110" w:type="dxa"/>
            <w:tcBorders>
              <w:top w:val="single" w:sz="4" w:space="0" w:color="auto"/>
              <w:left w:val="single" w:sz="4" w:space="0" w:color="auto"/>
              <w:bottom w:val="single" w:sz="4" w:space="0" w:color="auto"/>
              <w:right w:val="single" w:sz="4" w:space="0" w:color="auto"/>
            </w:tcBorders>
            <w:hideMark/>
          </w:tcPr>
          <w:p w14:paraId="687251D6"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04BA7D4D" w14:textId="77777777" w:rsidR="00D70DDF" w:rsidRPr="00D70DDF" w:rsidRDefault="00D70DDF" w:rsidP="00D70DDF">
            <w:pPr>
              <w:spacing w:after="160" w:line="276" w:lineRule="auto"/>
              <w:rPr>
                <w:rFonts w:cs="Times New Roman"/>
                <w:szCs w:val="24"/>
              </w:rPr>
            </w:pPr>
          </w:p>
        </w:tc>
      </w:tr>
      <w:tr w:rsidR="00D70DDF" w:rsidRPr="00D70DDF" w14:paraId="0375B50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7BC94A"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1E5E1DE" w14:textId="77777777" w:rsidR="00D70DDF" w:rsidRPr="00D70DDF" w:rsidRDefault="00D70DDF" w:rsidP="00D70DDF">
            <w:pPr>
              <w:spacing w:after="160" w:line="276" w:lineRule="auto"/>
              <w:rPr>
                <w:rFonts w:cs="Times New Roman"/>
                <w:szCs w:val="24"/>
              </w:rPr>
            </w:pPr>
            <w:r w:rsidRPr="00D70DDF">
              <w:rPr>
                <w:rFonts w:cs="Times New Roman"/>
                <w:szCs w:val="24"/>
              </w:rPr>
              <w:t>VLAN20</w:t>
            </w:r>
          </w:p>
        </w:tc>
        <w:tc>
          <w:tcPr>
            <w:tcW w:w="1826" w:type="dxa"/>
            <w:tcBorders>
              <w:top w:val="single" w:sz="4" w:space="0" w:color="auto"/>
              <w:left w:val="single" w:sz="4" w:space="0" w:color="auto"/>
              <w:bottom w:val="single" w:sz="4" w:space="0" w:color="auto"/>
              <w:right w:val="single" w:sz="4" w:space="0" w:color="auto"/>
            </w:tcBorders>
            <w:hideMark/>
          </w:tcPr>
          <w:p w14:paraId="7B16D9A6" w14:textId="77777777" w:rsidR="00D70DDF" w:rsidRPr="00D70DDF" w:rsidRDefault="00D70DDF" w:rsidP="00D70DDF">
            <w:pPr>
              <w:spacing w:after="160" w:line="276" w:lineRule="auto"/>
              <w:rPr>
                <w:rFonts w:cs="Times New Roman"/>
                <w:szCs w:val="24"/>
              </w:rPr>
            </w:pPr>
            <w:r w:rsidRPr="00D70DDF">
              <w:rPr>
                <w:rFonts w:cs="Times New Roman"/>
                <w:szCs w:val="24"/>
              </w:rPr>
              <w:t>192.168.20.1</w:t>
            </w:r>
          </w:p>
        </w:tc>
        <w:tc>
          <w:tcPr>
            <w:tcW w:w="2110" w:type="dxa"/>
            <w:tcBorders>
              <w:top w:val="single" w:sz="4" w:space="0" w:color="auto"/>
              <w:left w:val="single" w:sz="4" w:space="0" w:color="auto"/>
              <w:bottom w:val="single" w:sz="4" w:space="0" w:color="auto"/>
              <w:right w:val="single" w:sz="4" w:space="0" w:color="auto"/>
            </w:tcBorders>
            <w:hideMark/>
          </w:tcPr>
          <w:p w14:paraId="36A8AF4A"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005978A3" w14:textId="77777777" w:rsidR="00D70DDF" w:rsidRPr="00D70DDF" w:rsidRDefault="00D70DDF" w:rsidP="00D70DDF">
            <w:pPr>
              <w:spacing w:after="160" w:line="276" w:lineRule="auto"/>
              <w:rPr>
                <w:rFonts w:cs="Times New Roman"/>
                <w:szCs w:val="24"/>
              </w:rPr>
            </w:pPr>
          </w:p>
        </w:tc>
      </w:tr>
      <w:tr w:rsidR="00D70DDF" w:rsidRPr="00D70DDF" w14:paraId="5A32DB84"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55AE564F" w14:textId="77777777" w:rsidR="00D70DDF" w:rsidRPr="00D70DDF" w:rsidRDefault="00D70DDF" w:rsidP="00D70DDF">
            <w:pPr>
              <w:spacing w:after="160" w:line="276" w:lineRule="auto"/>
              <w:rPr>
                <w:rFonts w:cs="Times New Roman"/>
                <w:szCs w:val="24"/>
              </w:rPr>
            </w:pPr>
            <w:r w:rsidRPr="00D70DDF">
              <w:rPr>
                <w:rFonts w:cs="Times New Roman"/>
                <w:szCs w:val="24"/>
              </w:rPr>
              <w:t>BR_SL3(Standby)</w:t>
            </w:r>
          </w:p>
        </w:tc>
        <w:tc>
          <w:tcPr>
            <w:tcW w:w="2580" w:type="dxa"/>
            <w:tcBorders>
              <w:top w:val="single" w:sz="4" w:space="0" w:color="auto"/>
              <w:left w:val="single" w:sz="4" w:space="0" w:color="auto"/>
              <w:bottom w:val="single" w:sz="4" w:space="0" w:color="auto"/>
              <w:right w:val="single" w:sz="4" w:space="0" w:color="auto"/>
            </w:tcBorders>
            <w:hideMark/>
          </w:tcPr>
          <w:p w14:paraId="1C320694" w14:textId="77777777" w:rsidR="00D70DDF" w:rsidRPr="00D70DDF" w:rsidRDefault="00D70DDF" w:rsidP="00D70DDF">
            <w:pPr>
              <w:spacing w:after="160" w:line="276" w:lineRule="auto"/>
              <w:rPr>
                <w:rFonts w:cs="Times New Roman"/>
                <w:szCs w:val="24"/>
              </w:rPr>
            </w:pPr>
            <w:r w:rsidRPr="00D70DDF">
              <w:rPr>
                <w:rFonts w:cs="Times New Roman"/>
                <w:szCs w:val="24"/>
              </w:rPr>
              <w:t>GigabitEthernet1/0/1</w:t>
            </w:r>
          </w:p>
        </w:tc>
        <w:tc>
          <w:tcPr>
            <w:tcW w:w="1826" w:type="dxa"/>
            <w:tcBorders>
              <w:top w:val="single" w:sz="4" w:space="0" w:color="auto"/>
              <w:left w:val="single" w:sz="4" w:space="0" w:color="auto"/>
              <w:bottom w:val="single" w:sz="4" w:space="0" w:color="auto"/>
              <w:right w:val="single" w:sz="4" w:space="0" w:color="auto"/>
            </w:tcBorders>
            <w:hideMark/>
          </w:tcPr>
          <w:p w14:paraId="46332259" w14:textId="77777777" w:rsidR="00D70DDF" w:rsidRPr="00D70DDF" w:rsidRDefault="00D70DDF" w:rsidP="00D70DDF">
            <w:pPr>
              <w:spacing w:after="160" w:line="276" w:lineRule="auto"/>
              <w:rPr>
                <w:rFonts w:cs="Times New Roman"/>
                <w:szCs w:val="24"/>
              </w:rPr>
            </w:pPr>
            <w:r w:rsidRPr="00D70DDF">
              <w:rPr>
                <w:rFonts w:cs="Times New Roman"/>
                <w:szCs w:val="24"/>
              </w:rPr>
              <w:t>192.168.1.4</w:t>
            </w:r>
          </w:p>
        </w:tc>
        <w:tc>
          <w:tcPr>
            <w:tcW w:w="2110" w:type="dxa"/>
            <w:tcBorders>
              <w:top w:val="single" w:sz="4" w:space="0" w:color="auto"/>
              <w:left w:val="single" w:sz="4" w:space="0" w:color="auto"/>
              <w:bottom w:val="single" w:sz="4" w:space="0" w:color="auto"/>
              <w:right w:val="single" w:sz="4" w:space="0" w:color="auto"/>
            </w:tcBorders>
            <w:hideMark/>
          </w:tcPr>
          <w:p w14:paraId="32B98E38"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1391C4AD" w14:textId="77777777" w:rsidR="00D70DDF" w:rsidRPr="00D70DDF" w:rsidRDefault="00D70DDF" w:rsidP="00D70DDF">
            <w:pPr>
              <w:spacing w:after="160" w:line="276" w:lineRule="auto"/>
              <w:rPr>
                <w:rFonts w:cs="Times New Roman"/>
                <w:szCs w:val="24"/>
              </w:rPr>
            </w:pPr>
          </w:p>
        </w:tc>
      </w:tr>
      <w:tr w:rsidR="00D70DDF" w:rsidRPr="00D70DDF" w14:paraId="65809361"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1C396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11D33E8C" w14:textId="77777777" w:rsidR="00D70DDF" w:rsidRPr="00D70DDF" w:rsidRDefault="00D70DDF" w:rsidP="00D70DDF">
            <w:pPr>
              <w:spacing w:after="160" w:line="276" w:lineRule="auto"/>
              <w:rPr>
                <w:rFonts w:cs="Times New Roman"/>
                <w:szCs w:val="24"/>
              </w:rPr>
            </w:pPr>
            <w:r w:rsidRPr="00D70DDF">
              <w:rPr>
                <w:rFonts w:cs="Times New Roman"/>
                <w:szCs w:val="24"/>
              </w:rPr>
              <w:t>GigabitEthernet1/0/2</w:t>
            </w:r>
          </w:p>
        </w:tc>
        <w:tc>
          <w:tcPr>
            <w:tcW w:w="1826" w:type="dxa"/>
            <w:tcBorders>
              <w:top w:val="single" w:sz="4" w:space="0" w:color="auto"/>
              <w:left w:val="single" w:sz="4" w:space="0" w:color="auto"/>
              <w:bottom w:val="single" w:sz="4" w:space="0" w:color="auto"/>
              <w:right w:val="single" w:sz="4" w:space="0" w:color="auto"/>
            </w:tcBorders>
            <w:hideMark/>
          </w:tcPr>
          <w:p w14:paraId="70134CC2" w14:textId="77777777" w:rsidR="00D70DDF" w:rsidRPr="00D70DDF" w:rsidRDefault="00D70DDF" w:rsidP="00D70DDF">
            <w:pPr>
              <w:spacing w:after="160" w:line="276" w:lineRule="auto"/>
              <w:rPr>
                <w:rFonts w:cs="Times New Roman"/>
                <w:szCs w:val="24"/>
              </w:rPr>
            </w:pPr>
            <w:r w:rsidRPr="00D70DDF">
              <w:rPr>
                <w:rFonts w:cs="Times New Roman"/>
                <w:szCs w:val="24"/>
              </w:rPr>
              <w:t>192.168.1.6</w:t>
            </w:r>
          </w:p>
        </w:tc>
        <w:tc>
          <w:tcPr>
            <w:tcW w:w="2110" w:type="dxa"/>
            <w:tcBorders>
              <w:top w:val="single" w:sz="4" w:space="0" w:color="auto"/>
              <w:left w:val="single" w:sz="4" w:space="0" w:color="auto"/>
              <w:bottom w:val="single" w:sz="4" w:space="0" w:color="auto"/>
              <w:right w:val="single" w:sz="4" w:space="0" w:color="auto"/>
            </w:tcBorders>
            <w:hideMark/>
          </w:tcPr>
          <w:p w14:paraId="2F74AEC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2A60FAC1" w14:textId="77777777" w:rsidR="00D70DDF" w:rsidRPr="00D70DDF" w:rsidRDefault="00D70DDF" w:rsidP="00D70DDF">
            <w:pPr>
              <w:spacing w:after="160" w:line="276" w:lineRule="auto"/>
              <w:rPr>
                <w:rFonts w:cs="Times New Roman"/>
                <w:szCs w:val="24"/>
              </w:rPr>
            </w:pPr>
          </w:p>
        </w:tc>
      </w:tr>
      <w:tr w:rsidR="00D70DDF" w:rsidRPr="00D70DDF" w14:paraId="1EAA55BB"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A2E534"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43FC41F" w14:textId="77777777" w:rsidR="00D70DDF" w:rsidRPr="00D70DDF" w:rsidRDefault="00D70DDF" w:rsidP="00D70DDF">
            <w:pPr>
              <w:spacing w:after="160" w:line="276" w:lineRule="auto"/>
              <w:rPr>
                <w:rFonts w:cs="Times New Roman"/>
                <w:szCs w:val="24"/>
              </w:rPr>
            </w:pPr>
            <w:r w:rsidRPr="00D70DDF">
              <w:rPr>
                <w:rFonts w:cs="Times New Roman"/>
                <w:szCs w:val="24"/>
              </w:rPr>
              <w:t>VLAN10</w:t>
            </w:r>
          </w:p>
        </w:tc>
        <w:tc>
          <w:tcPr>
            <w:tcW w:w="1826" w:type="dxa"/>
            <w:tcBorders>
              <w:top w:val="single" w:sz="4" w:space="0" w:color="auto"/>
              <w:left w:val="single" w:sz="4" w:space="0" w:color="auto"/>
              <w:bottom w:val="single" w:sz="4" w:space="0" w:color="auto"/>
              <w:right w:val="single" w:sz="4" w:space="0" w:color="auto"/>
            </w:tcBorders>
            <w:hideMark/>
          </w:tcPr>
          <w:p w14:paraId="2D53B700" w14:textId="77777777" w:rsidR="00D70DDF" w:rsidRPr="00D70DDF" w:rsidRDefault="00D70DDF" w:rsidP="00D70DDF">
            <w:pPr>
              <w:spacing w:after="160" w:line="276" w:lineRule="auto"/>
              <w:rPr>
                <w:rFonts w:cs="Times New Roman"/>
                <w:szCs w:val="24"/>
              </w:rPr>
            </w:pPr>
            <w:r w:rsidRPr="00D70DDF">
              <w:rPr>
                <w:rFonts w:cs="Times New Roman"/>
                <w:szCs w:val="24"/>
              </w:rPr>
              <w:t>192.168.10.1</w:t>
            </w:r>
          </w:p>
        </w:tc>
        <w:tc>
          <w:tcPr>
            <w:tcW w:w="2110" w:type="dxa"/>
            <w:tcBorders>
              <w:top w:val="single" w:sz="4" w:space="0" w:color="auto"/>
              <w:left w:val="single" w:sz="4" w:space="0" w:color="auto"/>
              <w:bottom w:val="single" w:sz="4" w:space="0" w:color="auto"/>
              <w:right w:val="single" w:sz="4" w:space="0" w:color="auto"/>
            </w:tcBorders>
            <w:hideMark/>
          </w:tcPr>
          <w:p w14:paraId="7FA03763"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4079E09A" w14:textId="77777777" w:rsidR="00D70DDF" w:rsidRPr="00D70DDF" w:rsidRDefault="00D70DDF" w:rsidP="00D70DDF">
            <w:pPr>
              <w:spacing w:after="160" w:line="276" w:lineRule="auto"/>
              <w:rPr>
                <w:rFonts w:cs="Times New Roman"/>
                <w:szCs w:val="24"/>
              </w:rPr>
            </w:pPr>
          </w:p>
        </w:tc>
      </w:tr>
      <w:tr w:rsidR="00D70DDF" w:rsidRPr="00D70DDF" w14:paraId="15AC8140"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A79BFD"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417DD1A" w14:textId="77777777" w:rsidR="00D70DDF" w:rsidRPr="00D70DDF" w:rsidRDefault="00D70DDF" w:rsidP="00D70DDF">
            <w:pPr>
              <w:spacing w:after="160" w:line="276" w:lineRule="auto"/>
              <w:rPr>
                <w:rFonts w:cs="Times New Roman"/>
                <w:szCs w:val="24"/>
              </w:rPr>
            </w:pPr>
            <w:r w:rsidRPr="00D70DDF">
              <w:rPr>
                <w:rFonts w:cs="Times New Roman"/>
                <w:szCs w:val="24"/>
              </w:rPr>
              <w:t>VLAN20</w:t>
            </w:r>
          </w:p>
        </w:tc>
        <w:tc>
          <w:tcPr>
            <w:tcW w:w="1826" w:type="dxa"/>
            <w:tcBorders>
              <w:top w:val="single" w:sz="4" w:space="0" w:color="auto"/>
              <w:left w:val="single" w:sz="4" w:space="0" w:color="auto"/>
              <w:bottom w:val="single" w:sz="4" w:space="0" w:color="auto"/>
              <w:right w:val="single" w:sz="4" w:space="0" w:color="auto"/>
            </w:tcBorders>
            <w:hideMark/>
          </w:tcPr>
          <w:p w14:paraId="6289FE04" w14:textId="77777777" w:rsidR="00D70DDF" w:rsidRPr="00D70DDF" w:rsidRDefault="00D70DDF" w:rsidP="00D70DDF">
            <w:pPr>
              <w:spacing w:after="160" w:line="276" w:lineRule="auto"/>
              <w:rPr>
                <w:rFonts w:cs="Times New Roman"/>
                <w:szCs w:val="24"/>
              </w:rPr>
            </w:pPr>
            <w:r w:rsidRPr="00D70DDF">
              <w:rPr>
                <w:rFonts w:cs="Times New Roman"/>
                <w:szCs w:val="24"/>
              </w:rPr>
              <w:t>192.168.20.1</w:t>
            </w:r>
          </w:p>
        </w:tc>
        <w:tc>
          <w:tcPr>
            <w:tcW w:w="2110" w:type="dxa"/>
            <w:tcBorders>
              <w:top w:val="single" w:sz="4" w:space="0" w:color="auto"/>
              <w:left w:val="single" w:sz="4" w:space="0" w:color="auto"/>
              <w:bottom w:val="single" w:sz="4" w:space="0" w:color="auto"/>
              <w:right w:val="single" w:sz="4" w:space="0" w:color="auto"/>
            </w:tcBorders>
            <w:hideMark/>
          </w:tcPr>
          <w:p w14:paraId="62E2DBE8"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341B482C" w14:textId="77777777" w:rsidR="00D70DDF" w:rsidRPr="00D70DDF" w:rsidRDefault="00D70DDF" w:rsidP="00D70DDF">
            <w:pPr>
              <w:spacing w:after="160" w:line="276" w:lineRule="auto"/>
              <w:rPr>
                <w:rFonts w:cs="Times New Roman"/>
                <w:szCs w:val="24"/>
              </w:rPr>
            </w:pPr>
          </w:p>
        </w:tc>
      </w:tr>
      <w:tr w:rsidR="00D70DDF" w:rsidRPr="00D70DDF" w14:paraId="62B24B30"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15E72FBF" w14:textId="77777777" w:rsidR="00D70DDF" w:rsidRPr="00D70DDF" w:rsidRDefault="00D70DDF" w:rsidP="00D70DDF">
            <w:pPr>
              <w:spacing w:after="160" w:line="276" w:lineRule="auto"/>
              <w:rPr>
                <w:rFonts w:cs="Times New Roman"/>
                <w:szCs w:val="24"/>
              </w:rPr>
            </w:pPr>
            <w:r w:rsidRPr="00D70DDF">
              <w:rPr>
                <w:rFonts w:cs="Times New Roman"/>
                <w:szCs w:val="24"/>
              </w:rPr>
              <w:t>HQ_Active</w:t>
            </w:r>
          </w:p>
        </w:tc>
        <w:tc>
          <w:tcPr>
            <w:tcW w:w="2580" w:type="dxa"/>
            <w:tcBorders>
              <w:top w:val="single" w:sz="4" w:space="0" w:color="auto"/>
              <w:left w:val="single" w:sz="4" w:space="0" w:color="auto"/>
              <w:bottom w:val="single" w:sz="4" w:space="0" w:color="auto"/>
              <w:right w:val="single" w:sz="4" w:space="0" w:color="auto"/>
            </w:tcBorders>
            <w:hideMark/>
          </w:tcPr>
          <w:p w14:paraId="611F6E67" w14:textId="77777777" w:rsidR="00D70DDF" w:rsidRPr="00D70DDF" w:rsidRDefault="00D70DDF" w:rsidP="00D70DDF">
            <w:pPr>
              <w:spacing w:after="160" w:line="276" w:lineRule="auto"/>
              <w:rPr>
                <w:rFonts w:cs="Times New Roman"/>
                <w:szCs w:val="24"/>
              </w:rPr>
            </w:pPr>
            <w:r w:rsidRPr="00D70DDF">
              <w:rPr>
                <w:rFonts w:cs="Times New Roman"/>
                <w:szCs w:val="24"/>
              </w:rPr>
              <w:t>Serial 0/1/0</w:t>
            </w:r>
          </w:p>
        </w:tc>
        <w:tc>
          <w:tcPr>
            <w:tcW w:w="1826" w:type="dxa"/>
            <w:tcBorders>
              <w:top w:val="single" w:sz="4" w:space="0" w:color="auto"/>
              <w:left w:val="single" w:sz="4" w:space="0" w:color="auto"/>
              <w:bottom w:val="single" w:sz="4" w:space="0" w:color="auto"/>
              <w:right w:val="single" w:sz="4" w:space="0" w:color="auto"/>
            </w:tcBorders>
            <w:hideMark/>
          </w:tcPr>
          <w:p w14:paraId="0DDB5238" w14:textId="77777777" w:rsidR="00D70DDF" w:rsidRPr="00D70DDF" w:rsidRDefault="00D70DDF" w:rsidP="00D70DDF">
            <w:pPr>
              <w:spacing w:after="160" w:line="276" w:lineRule="auto"/>
              <w:rPr>
                <w:rFonts w:cs="Times New Roman"/>
                <w:szCs w:val="24"/>
              </w:rPr>
            </w:pPr>
            <w:r w:rsidRPr="00D70DDF">
              <w:rPr>
                <w:rFonts w:cs="Times New Roman"/>
                <w:szCs w:val="24"/>
              </w:rPr>
              <w:t>90.2.2.2</w:t>
            </w:r>
          </w:p>
        </w:tc>
        <w:tc>
          <w:tcPr>
            <w:tcW w:w="2110" w:type="dxa"/>
            <w:tcBorders>
              <w:top w:val="single" w:sz="4" w:space="0" w:color="auto"/>
              <w:left w:val="single" w:sz="4" w:space="0" w:color="auto"/>
              <w:bottom w:val="single" w:sz="4" w:space="0" w:color="auto"/>
              <w:right w:val="single" w:sz="4" w:space="0" w:color="auto"/>
            </w:tcBorders>
            <w:hideMark/>
          </w:tcPr>
          <w:p w14:paraId="31EDD7EE"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hideMark/>
          </w:tcPr>
          <w:p w14:paraId="0C819809" w14:textId="77777777" w:rsidR="00D70DDF" w:rsidRPr="00D70DDF" w:rsidRDefault="00D70DDF" w:rsidP="00D70DDF">
            <w:pPr>
              <w:spacing w:after="160" w:line="276" w:lineRule="auto"/>
              <w:rPr>
                <w:rFonts w:cs="Times New Roman"/>
                <w:szCs w:val="24"/>
              </w:rPr>
            </w:pPr>
            <w:r w:rsidRPr="00D70DDF">
              <w:rPr>
                <w:rFonts w:cs="Times New Roman"/>
                <w:szCs w:val="24"/>
              </w:rPr>
              <w:t>90.2.2.1</w:t>
            </w:r>
          </w:p>
        </w:tc>
      </w:tr>
      <w:tr w:rsidR="00D70DDF" w:rsidRPr="00D70DDF" w14:paraId="720944AE"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B59EF"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01B61C71"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0/0/0</w:t>
            </w:r>
          </w:p>
        </w:tc>
        <w:tc>
          <w:tcPr>
            <w:tcW w:w="1826" w:type="dxa"/>
            <w:tcBorders>
              <w:top w:val="single" w:sz="4" w:space="0" w:color="auto"/>
              <w:left w:val="single" w:sz="4" w:space="0" w:color="auto"/>
              <w:bottom w:val="single" w:sz="4" w:space="0" w:color="auto"/>
              <w:right w:val="single" w:sz="4" w:space="0" w:color="auto"/>
            </w:tcBorders>
            <w:hideMark/>
          </w:tcPr>
          <w:p w14:paraId="426DBCD8" w14:textId="77777777" w:rsidR="00D70DDF" w:rsidRPr="00D70DDF" w:rsidRDefault="00D70DDF" w:rsidP="00D70DDF">
            <w:pPr>
              <w:spacing w:after="160" w:line="276" w:lineRule="auto"/>
              <w:rPr>
                <w:rFonts w:cs="Times New Roman"/>
                <w:szCs w:val="24"/>
              </w:rPr>
            </w:pPr>
            <w:r w:rsidRPr="00D70DDF">
              <w:rPr>
                <w:rFonts w:cs="Times New Roman"/>
                <w:szCs w:val="24"/>
              </w:rPr>
              <w:t>192.168.2.1</w:t>
            </w:r>
          </w:p>
        </w:tc>
        <w:tc>
          <w:tcPr>
            <w:tcW w:w="2110" w:type="dxa"/>
            <w:tcBorders>
              <w:top w:val="single" w:sz="4" w:space="0" w:color="auto"/>
              <w:left w:val="single" w:sz="4" w:space="0" w:color="auto"/>
              <w:bottom w:val="single" w:sz="4" w:space="0" w:color="auto"/>
              <w:right w:val="single" w:sz="4" w:space="0" w:color="auto"/>
            </w:tcBorders>
            <w:hideMark/>
          </w:tcPr>
          <w:p w14:paraId="06F2813E"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2054D8AE" w14:textId="77777777" w:rsidR="00D70DDF" w:rsidRPr="00D70DDF" w:rsidRDefault="00D70DDF" w:rsidP="00D70DDF">
            <w:pPr>
              <w:spacing w:after="160" w:line="276" w:lineRule="auto"/>
              <w:rPr>
                <w:rFonts w:cs="Times New Roman"/>
                <w:szCs w:val="24"/>
              </w:rPr>
            </w:pPr>
          </w:p>
        </w:tc>
      </w:tr>
      <w:tr w:rsidR="00D70DDF" w:rsidRPr="00D70DDF" w14:paraId="26D6E288"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9CAD43"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DAFCC76"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0/0/1</w:t>
            </w:r>
          </w:p>
        </w:tc>
        <w:tc>
          <w:tcPr>
            <w:tcW w:w="1826" w:type="dxa"/>
            <w:tcBorders>
              <w:top w:val="single" w:sz="4" w:space="0" w:color="auto"/>
              <w:left w:val="single" w:sz="4" w:space="0" w:color="auto"/>
              <w:bottom w:val="single" w:sz="4" w:space="0" w:color="auto"/>
              <w:right w:val="single" w:sz="4" w:space="0" w:color="auto"/>
            </w:tcBorders>
            <w:hideMark/>
          </w:tcPr>
          <w:p w14:paraId="3C43C500" w14:textId="77777777" w:rsidR="00D70DDF" w:rsidRPr="00D70DDF" w:rsidRDefault="00D70DDF" w:rsidP="00D70DDF">
            <w:pPr>
              <w:spacing w:after="160" w:line="276" w:lineRule="auto"/>
              <w:rPr>
                <w:rFonts w:cs="Times New Roman"/>
                <w:szCs w:val="24"/>
              </w:rPr>
            </w:pPr>
            <w:r w:rsidRPr="00D70DDF">
              <w:rPr>
                <w:rFonts w:cs="Times New Roman"/>
                <w:szCs w:val="24"/>
              </w:rPr>
              <w:t>192.168.2.5</w:t>
            </w:r>
          </w:p>
        </w:tc>
        <w:tc>
          <w:tcPr>
            <w:tcW w:w="2110" w:type="dxa"/>
            <w:tcBorders>
              <w:top w:val="single" w:sz="4" w:space="0" w:color="auto"/>
              <w:left w:val="single" w:sz="4" w:space="0" w:color="auto"/>
              <w:bottom w:val="single" w:sz="4" w:space="0" w:color="auto"/>
              <w:right w:val="single" w:sz="4" w:space="0" w:color="auto"/>
            </w:tcBorders>
            <w:hideMark/>
          </w:tcPr>
          <w:p w14:paraId="0EE96DB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2C21C6DD" w14:textId="77777777" w:rsidR="00D70DDF" w:rsidRPr="00D70DDF" w:rsidRDefault="00D70DDF" w:rsidP="00D70DDF">
            <w:pPr>
              <w:spacing w:after="160" w:line="276" w:lineRule="auto"/>
              <w:rPr>
                <w:rFonts w:cs="Times New Roman"/>
                <w:szCs w:val="24"/>
              </w:rPr>
            </w:pPr>
          </w:p>
        </w:tc>
      </w:tr>
      <w:tr w:rsidR="00D70DDF" w:rsidRPr="00D70DDF" w14:paraId="0C8579F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BD3182"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1210140"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0/0/2</w:t>
            </w:r>
          </w:p>
        </w:tc>
        <w:tc>
          <w:tcPr>
            <w:tcW w:w="1826" w:type="dxa"/>
            <w:tcBorders>
              <w:top w:val="single" w:sz="4" w:space="0" w:color="auto"/>
              <w:left w:val="single" w:sz="4" w:space="0" w:color="auto"/>
              <w:bottom w:val="single" w:sz="4" w:space="0" w:color="auto"/>
              <w:right w:val="single" w:sz="4" w:space="0" w:color="auto"/>
            </w:tcBorders>
            <w:hideMark/>
          </w:tcPr>
          <w:p w14:paraId="0A39B07F" w14:textId="77777777" w:rsidR="00D70DDF" w:rsidRPr="00D70DDF" w:rsidRDefault="00D70DDF" w:rsidP="00D70DDF">
            <w:pPr>
              <w:spacing w:after="160" w:line="276" w:lineRule="auto"/>
              <w:rPr>
                <w:rFonts w:cs="Times New Roman"/>
                <w:szCs w:val="24"/>
              </w:rPr>
            </w:pPr>
            <w:r w:rsidRPr="00D70DDF">
              <w:rPr>
                <w:rFonts w:cs="Times New Roman"/>
                <w:szCs w:val="24"/>
              </w:rPr>
              <w:t>192.168.3.1</w:t>
            </w:r>
          </w:p>
        </w:tc>
        <w:tc>
          <w:tcPr>
            <w:tcW w:w="2110" w:type="dxa"/>
            <w:tcBorders>
              <w:top w:val="single" w:sz="4" w:space="0" w:color="auto"/>
              <w:left w:val="single" w:sz="4" w:space="0" w:color="auto"/>
              <w:bottom w:val="single" w:sz="4" w:space="0" w:color="auto"/>
              <w:right w:val="single" w:sz="4" w:space="0" w:color="auto"/>
            </w:tcBorders>
            <w:hideMark/>
          </w:tcPr>
          <w:p w14:paraId="6234AD1C" w14:textId="77777777" w:rsidR="00D70DDF" w:rsidRPr="00D70DDF" w:rsidRDefault="00D70DDF" w:rsidP="00D70DDF">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19E1F520" w14:textId="77777777" w:rsidR="00D70DDF" w:rsidRPr="00D70DDF" w:rsidRDefault="00D70DDF" w:rsidP="00D70DDF">
            <w:pPr>
              <w:spacing w:after="160" w:line="276" w:lineRule="auto"/>
              <w:rPr>
                <w:rFonts w:cs="Times New Roman"/>
                <w:szCs w:val="24"/>
              </w:rPr>
            </w:pPr>
          </w:p>
        </w:tc>
      </w:tr>
      <w:tr w:rsidR="00D70DDF" w:rsidRPr="00D70DDF" w14:paraId="2760D85D"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A481B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D116840" w14:textId="77777777" w:rsidR="00D70DDF" w:rsidRPr="00D70DDF" w:rsidRDefault="00D70DDF" w:rsidP="00D70DDF">
            <w:pPr>
              <w:spacing w:after="160" w:line="276" w:lineRule="auto"/>
              <w:rPr>
                <w:rFonts w:cs="Times New Roman"/>
                <w:szCs w:val="24"/>
              </w:rPr>
            </w:pPr>
            <w:r w:rsidRPr="00D70DDF">
              <w:rPr>
                <w:rFonts w:cs="Times New Roman"/>
                <w:szCs w:val="24"/>
              </w:rPr>
              <w:t>Tunnel1</w:t>
            </w:r>
          </w:p>
        </w:tc>
        <w:tc>
          <w:tcPr>
            <w:tcW w:w="1826" w:type="dxa"/>
            <w:tcBorders>
              <w:top w:val="single" w:sz="4" w:space="0" w:color="auto"/>
              <w:left w:val="single" w:sz="4" w:space="0" w:color="auto"/>
              <w:bottom w:val="single" w:sz="4" w:space="0" w:color="auto"/>
              <w:right w:val="single" w:sz="4" w:space="0" w:color="auto"/>
            </w:tcBorders>
            <w:hideMark/>
          </w:tcPr>
          <w:p w14:paraId="1FD95B8F" w14:textId="77777777" w:rsidR="00D70DDF" w:rsidRPr="00D70DDF" w:rsidRDefault="00D70DDF" w:rsidP="00D70DDF">
            <w:pPr>
              <w:spacing w:after="160" w:line="276" w:lineRule="auto"/>
              <w:rPr>
                <w:rFonts w:cs="Times New Roman"/>
                <w:szCs w:val="24"/>
              </w:rPr>
            </w:pPr>
            <w:r w:rsidRPr="00D70DDF">
              <w:rPr>
                <w:rFonts w:cs="Times New Roman"/>
                <w:szCs w:val="24"/>
              </w:rPr>
              <w:t>172.16.100.2</w:t>
            </w:r>
          </w:p>
        </w:tc>
        <w:tc>
          <w:tcPr>
            <w:tcW w:w="2110" w:type="dxa"/>
            <w:tcBorders>
              <w:top w:val="single" w:sz="4" w:space="0" w:color="auto"/>
              <w:left w:val="single" w:sz="4" w:space="0" w:color="auto"/>
              <w:bottom w:val="single" w:sz="4" w:space="0" w:color="auto"/>
              <w:right w:val="single" w:sz="4" w:space="0" w:color="auto"/>
            </w:tcBorders>
            <w:hideMark/>
          </w:tcPr>
          <w:p w14:paraId="709A3D9C"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683A8082" w14:textId="77777777" w:rsidR="00D70DDF" w:rsidRPr="00D70DDF" w:rsidRDefault="00D70DDF" w:rsidP="00D70DDF">
            <w:pPr>
              <w:spacing w:after="160" w:line="276" w:lineRule="auto"/>
              <w:rPr>
                <w:rFonts w:cs="Times New Roman"/>
                <w:szCs w:val="24"/>
              </w:rPr>
            </w:pPr>
          </w:p>
        </w:tc>
      </w:tr>
      <w:tr w:rsidR="00D70DDF" w:rsidRPr="00D70DDF" w14:paraId="16CBADB4"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593928"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EF29768" w14:textId="77777777" w:rsidR="00D70DDF" w:rsidRPr="00D70DDF" w:rsidRDefault="00D70DDF" w:rsidP="00D70DDF">
            <w:pPr>
              <w:spacing w:after="160" w:line="276" w:lineRule="auto"/>
              <w:rPr>
                <w:rFonts w:cs="Times New Roman"/>
                <w:szCs w:val="24"/>
              </w:rPr>
            </w:pPr>
            <w:r w:rsidRPr="00D70DDF">
              <w:rPr>
                <w:rFonts w:cs="Times New Roman"/>
                <w:szCs w:val="24"/>
              </w:rPr>
              <w:t>Tunnel3</w:t>
            </w:r>
          </w:p>
        </w:tc>
        <w:tc>
          <w:tcPr>
            <w:tcW w:w="1826" w:type="dxa"/>
            <w:tcBorders>
              <w:top w:val="single" w:sz="4" w:space="0" w:color="auto"/>
              <w:left w:val="single" w:sz="4" w:space="0" w:color="auto"/>
              <w:bottom w:val="single" w:sz="4" w:space="0" w:color="auto"/>
              <w:right w:val="single" w:sz="4" w:space="0" w:color="auto"/>
            </w:tcBorders>
            <w:hideMark/>
          </w:tcPr>
          <w:p w14:paraId="3BA775DB" w14:textId="77777777" w:rsidR="00D70DDF" w:rsidRPr="00D70DDF" w:rsidRDefault="00D70DDF" w:rsidP="00D70DDF">
            <w:pPr>
              <w:spacing w:after="160" w:line="276" w:lineRule="auto"/>
              <w:rPr>
                <w:rFonts w:cs="Times New Roman"/>
                <w:szCs w:val="24"/>
              </w:rPr>
            </w:pPr>
            <w:r w:rsidRPr="00D70DDF">
              <w:rPr>
                <w:rFonts w:cs="Times New Roman"/>
                <w:szCs w:val="24"/>
              </w:rPr>
              <w:t>172.16.102.2</w:t>
            </w:r>
          </w:p>
        </w:tc>
        <w:tc>
          <w:tcPr>
            <w:tcW w:w="2110" w:type="dxa"/>
            <w:tcBorders>
              <w:top w:val="single" w:sz="4" w:space="0" w:color="auto"/>
              <w:left w:val="single" w:sz="4" w:space="0" w:color="auto"/>
              <w:bottom w:val="single" w:sz="4" w:space="0" w:color="auto"/>
              <w:right w:val="single" w:sz="4" w:space="0" w:color="auto"/>
            </w:tcBorders>
            <w:hideMark/>
          </w:tcPr>
          <w:p w14:paraId="22611CD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029B31A1" w14:textId="77777777" w:rsidR="00D70DDF" w:rsidRPr="00D70DDF" w:rsidRDefault="00D70DDF" w:rsidP="00D70DDF">
            <w:pPr>
              <w:spacing w:after="160" w:line="276" w:lineRule="auto"/>
              <w:rPr>
                <w:rFonts w:cs="Times New Roman"/>
                <w:szCs w:val="24"/>
              </w:rPr>
            </w:pPr>
          </w:p>
        </w:tc>
      </w:tr>
      <w:tr w:rsidR="00D70DDF" w:rsidRPr="00D70DDF" w14:paraId="7B7B50E7"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1ED39F6C" w14:textId="77777777" w:rsidR="00D70DDF" w:rsidRPr="00D70DDF" w:rsidRDefault="00D70DDF" w:rsidP="00D70DDF">
            <w:pPr>
              <w:spacing w:after="160" w:line="276" w:lineRule="auto"/>
              <w:rPr>
                <w:rFonts w:cs="Times New Roman"/>
                <w:szCs w:val="24"/>
              </w:rPr>
            </w:pPr>
            <w:r w:rsidRPr="00D70DDF">
              <w:rPr>
                <w:rFonts w:cs="Times New Roman"/>
                <w:szCs w:val="24"/>
              </w:rPr>
              <w:t>HQ_Standby</w:t>
            </w:r>
          </w:p>
        </w:tc>
        <w:tc>
          <w:tcPr>
            <w:tcW w:w="2580" w:type="dxa"/>
            <w:tcBorders>
              <w:top w:val="single" w:sz="4" w:space="0" w:color="auto"/>
              <w:left w:val="single" w:sz="4" w:space="0" w:color="auto"/>
              <w:bottom w:val="single" w:sz="4" w:space="0" w:color="auto"/>
              <w:right w:val="single" w:sz="4" w:space="0" w:color="auto"/>
            </w:tcBorders>
            <w:hideMark/>
          </w:tcPr>
          <w:p w14:paraId="3797B239" w14:textId="77777777" w:rsidR="00D70DDF" w:rsidRPr="00D70DDF" w:rsidRDefault="00D70DDF" w:rsidP="00D70DDF">
            <w:pPr>
              <w:spacing w:after="160" w:line="276" w:lineRule="auto"/>
              <w:rPr>
                <w:rFonts w:cs="Times New Roman"/>
                <w:szCs w:val="24"/>
              </w:rPr>
            </w:pPr>
            <w:r w:rsidRPr="00D70DDF">
              <w:rPr>
                <w:rFonts w:cs="Times New Roman"/>
                <w:szCs w:val="24"/>
              </w:rPr>
              <w:t>Serial 0/1/0</w:t>
            </w:r>
          </w:p>
        </w:tc>
        <w:tc>
          <w:tcPr>
            <w:tcW w:w="1826" w:type="dxa"/>
            <w:tcBorders>
              <w:top w:val="single" w:sz="4" w:space="0" w:color="auto"/>
              <w:left w:val="single" w:sz="4" w:space="0" w:color="auto"/>
              <w:bottom w:val="single" w:sz="4" w:space="0" w:color="auto"/>
              <w:right w:val="single" w:sz="4" w:space="0" w:color="auto"/>
            </w:tcBorders>
            <w:hideMark/>
          </w:tcPr>
          <w:p w14:paraId="519D1331" w14:textId="77777777" w:rsidR="00D70DDF" w:rsidRPr="00D70DDF" w:rsidRDefault="00D70DDF" w:rsidP="00D70DDF">
            <w:pPr>
              <w:spacing w:after="160" w:line="276" w:lineRule="auto"/>
              <w:rPr>
                <w:rFonts w:cs="Times New Roman"/>
                <w:szCs w:val="24"/>
              </w:rPr>
            </w:pPr>
            <w:r w:rsidRPr="00D70DDF">
              <w:rPr>
                <w:rFonts w:cs="Times New Roman"/>
                <w:szCs w:val="24"/>
              </w:rPr>
              <w:t>90.3.3.2</w:t>
            </w:r>
          </w:p>
        </w:tc>
        <w:tc>
          <w:tcPr>
            <w:tcW w:w="2110" w:type="dxa"/>
            <w:tcBorders>
              <w:top w:val="single" w:sz="4" w:space="0" w:color="auto"/>
              <w:left w:val="single" w:sz="4" w:space="0" w:color="auto"/>
              <w:bottom w:val="single" w:sz="4" w:space="0" w:color="auto"/>
              <w:right w:val="single" w:sz="4" w:space="0" w:color="auto"/>
            </w:tcBorders>
            <w:hideMark/>
          </w:tcPr>
          <w:p w14:paraId="11F61A84"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hideMark/>
          </w:tcPr>
          <w:p w14:paraId="2963FA05" w14:textId="77777777" w:rsidR="00D70DDF" w:rsidRPr="00D70DDF" w:rsidRDefault="00D70DDF" w:rsidP="00D70DDF">
            <w:pPr>
              <w:spacing w:after="160" w:line="276" w:lineRule="auto"/>
              <w:rPr>
                <w:rFonts w:cs="Times New Roman"/>
                <w:szCs w:val="24"/>
              </w:rPr>
            </w:pPr>
            <w:r w:rsidRPr="00D70DDF">
              <w:rPr>
                <w:rFonts w:cs="Times New Roman"/>
                <w:szCs w:val="24"/>
              </w:rPr>
              <w:t>90.3.3.1</w:t>
            </w:r>
          </w:p>
        </w:tc>
      </w:tr>
      <w:tr w:rsidR="00D70DDF" w:rsidRPr="00D70DDF" w14:paraId="3351EBE1"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DBABDF"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3A5D70E4"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0/0/0</w:t>
            </w:r>
          </w:p>
        </w:tc>
        <w:tc>
          <w:tcPr>
            <w:tcW w:w="1826" w:type="dxa"/>
            <w:tcBorders>
              <w:top w:val="single" w:sz="4" w:space="0" w:color="auto"/>
              <w:left w:val="single" w:sz="4" w:space="0" w:color="auto"/>
              <w:bottom w:val="single" w:sz="4" w:space="0" w:color="auto"/>
              <w:right w:val="single" w:sz="4" w:space="0" w:color="auto"/>
            </w:tcBorders>
            <w:hideMark/>
          </w:tcPr>
          <w:p w14:paraId="2DC09D5E" w14:textId="77777777" w:rsidR="00D70DDF" w:rsidRPr="00D70DDF" w:rsidRDefault="00D70DDF" w:rsidP="00D70DDF">
            <w:pPr>
              <w:spacing w:after="160" w:line="276" w:lineRule="auto"/>
              <w:rPr>
                <w:rFonts w:cs="Times New Roman"/>
                <w:szCs w:val="24"/>
              </w:rPr>
            </w:pPr>
            <w:r w:rsidRPr="00D70DDF">
              <w:rPr>
                <w:rFonts w:cs="Times New Roman"/>
                <w:szCs w:val="24"/>
              </w:rPr>
              <w:t>192.168.2.13</w:t>
            </w:r>
          </w:p>
        </w:tc>
        <w:tc>
          <w:tcPr>
            <w:tcW w:w="2110" w:type="dxa"/>
            <w:tcBorders>
              <w:top w:val="single" w:sz="4" w:space="0" w:color="auto"/>
              <w:left w:val="single" w:sz="4" w:space="0" w:color="auto"/>
              <w:bottom w:val="single" w:sz="4" w:space="0" w:color="auto"/>
              <w:right w:val="single" w:sz="4" w:space="0" w:color="auto"/>
            </w:tcBorders>
            <w:hideMark/>
          </w:tcPr>
          <w:p w14:paraId="5161DE03"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328F0224" w14:textId="77777777" w:rsidR="00D70DDF" w:rsidRPr="00D70DDF" w:rsidRDefault="00D70DDF" w:rsidP="00D70DDF">
            <w:pPr>
              <w:spacing w:after="160" w:line="276" w:lineRule="auto"/>
              <w:rPr>
                <w:rFonts w:cs="Times New Roman"/>
                <w:szCs w:val="24"/>
              </w:rPr>
            </w:pPr>
          </w:p>
        </w:tc>
      </w:tr>
      <w:tr w:rsidR="00D70DDF" w:rsidRPr="00D70DDF" w14:paraId="38C77888"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2F78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006F836A"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0/0/1</w:t>
            </w:r>
          </w:p>
        </w:tc>
        <w:tc>
          <w:tcPr>
            <w:tcW w:w="1826" w:type="dxa"/>
            <w:tcBorders>
              <w:top w:val="single" w:sz="4" w:space="0" w:color="auto"/>
              <w:left w:val="single" w:sz="4" w:space="0" w:color="auto"/>
              <w:bottom w:val="single" w:sz="4" w:space="0" w:color="auto"/>
              <w:right w:val="single" w:sz="4" w:space="0" w:color="auto"/>
            </w:tcBorders>
            <w:hideMark/>
          </w:tcPr>
          <w:p w14:paraId="51112CE8" w14:textId="77777777" w:rsidR="00D70DDF" w:rsidRPr="00D70DDF" w:rsidRDefault="00D70DDF" w:rsidP="00D70DDF">
            <w:pPr>
              <w:spacing w:after="160" w:line="276" w:lineRule="auto"/>
              <w:rPr>
                <w:rFonts w:cs="Times New Roman"/>
                <w:szCs w:val="24"/>
              </w:rPr>
            </w:pPr>
            <w:r w:rsidRPr="00D70DDF">
              <w:rPr>
                <w:rFonts w:cs="Times New Roman"/>
                <w:szCs w:val="24"/>
              </w:rPr>
              <w:t>192.168.2.9</w:t>
            </w:r>
          </w:p>
        </w:tc>
        <w:tc>
          <w:tcPr>
            <w:tcW w:w="2110" w:type="dxa"/>
            <w:tcBorders>
              <w:top w:val="single" w:sz="4" w:space="0" w:color="auto"/>
              <w:left w:val="single" w:sz="4" w:space="0" w:color="auto"/>
              <w:bottom w:val="single" w:sz="4" w:space="0" w:color="auto"/>
              <w:right w:val="single" w:sz="4" w:space="0" w:color="auto"/>
            </w:tcBorders>
            <w:hideMark/>
          </w:tcPr>
          <w:p w14:paraId="1AF4B15A"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38448C4F" w14:textId="77777777" w:rsidR="00D70DDF" w:rsidRPr="00D70DDF" w:rsidRDefault="00D70DDF" w:rsidP="00D70DDF">
            <w:pPr>
              <w:spacing w:after="160" w:line="276" w:lineRule="auto"/>
              <w:rPr>
                <w:rFonts w:cs="Times New Roman"/>
                <w:szCs w:val="24"/>
              </w:rPr>
            </w:pPr>
          </w:p>
        </w:tc>
      </w:tr>
      <w:tr w:rsidR="00D70DDF" w:rsidRPr="00D70DDF" w14:paraId="768D787B"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7DE55"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6C9566B" w14:textId="77777777" w:rsidR="00D70DDF" w:rsidRPr="00D70DDF" w:rsidRDefault="00D70DDF" w:rsidP="00D70DDF">
            <w:pPr>
              <w:spacing w:after="160" w:line="276" w:lineRule="auto"/>
              <w:rPr>
                <w:rFonts w:cs="Times New Roman"/>
                <w:szCs w:val="24"/>
              </w:rPr>
            </w:pPr>
            <w:r w:rsidRPr="00D70DDF">
              <w:rPr>
                <w:rFonts w:cs="Times New Roman"/>
                <w:szCs w:val="24"/>
              </w:rPr>
              <w:t>GigabitEthernet 0/0/2</w:t>
            </w:r>
          </w:p>
        </w:tc>
        <w:tc>
          <w:tcPr>
            <w:tcW w:w="1826" w:type="dxa"/>
            <w:tcBorders>
              <w:top w:val="single" w:sz="4" w:space="0" w:color="auto"/>
              <w:left w:val="single" w:sz="4" w:space="0" w:color="auto"/>
              <w:bottom w:val="single" w:sz="4" w:space="0" w:color="auto"/>
              <w:right w:val="single" w:sz="4" w:space="0" w:color="auto"/>
            </w:tcBorders>
            <w:hideMark/>
          </w:tcPr>
          <w:p w14:paraId="35052428" w14:textId="77777777" w:rsidR="00D70DDF" w:rsidRPr="00D70DDF" w:rsidRDefault="00D70DDF" w:rsidP="00D70DDF">
            <w:pPr>
              <w:spacing w:after="160" w:line="276" w:lineRule="auto"/>
              <w:rPr>
                <w:rFonts w:cs="Times New Roman"/>
                <w:szCs w:val="24"/>
              </w:rPr>
            </w:pPr>
            <w:r w:rsidRPr="00D70DDF">
              <w:rPr>
                <w:rFonts w:cs="Times New Roman"/>
                <w:szCs w:val="24"/>
              </w:rPr>
              <w:t>192.168.3.17</w:t>
            </w:r>
          </w:p>
        </w:tc>
        <w:tc>
          <w:tcPr>
            <w:tcW w:w="2110" w:type="dxa"/>
            <w:tcBorders>
              <w:top w:val="single" w:sz="4" w:space="0" w:color="auto"/>
              <w:left w:val="single" w:sz="4" w:space="0" w:color="auto"/>
              <w:bottom w:val="single" w:sz="4" w:space="0" w:color="auto"/>
              <w:right w:val="single" w:sz="4" w:space="0" w:color="auto"/>
            </w:tcBorders>
            <w:hideMark/>
          </w:tcPr>
          <w:p w14:paraId="2148F1D8" w14:textId="77777777" w:rsidR="00D70DDF" w:rsidRPr="00D70DDF" w:rsidRDefault="00D70DDF" w:rsidP="00D70DDF">
            <w:pPr>
              <w:spacing w:after="160" w:line="276" w:lineRule="auto"/>
              <w:rPr>
                <w:rFonts w:cs="Times New Roman"/>
                <w:szCs w:val="24"/>
              </w:rPr>
            </w:pPr>
            <w:r w:rsidRPr="00D70DDF">
              <w:rPr>
                <w:rFonts w:cs="Times New Roman"/>
                <w:szCs w:val="24"/>
              </w:rPr>
              <w:t>255.255.255.248</w:t>
            </w:r>
          </w:p>
        </w:tc>
        <w:tc>
          <w:tcPr>
            <w:tcW w:w="1867" w:type="dxa"/>
            <w:tcBorders>
              <w:top w:val="single" w:sz="4" w:space="0" w:color="auto"/>
              <w:left w:val="single" w:sz="4" w:space="0" w:color="auto"/>
              <w:bottom w:val="single" w:sz="4" w:space="0" w:color="auto"/>
              <w:right w:val="single" w:sz="4" w:space="0" w:color="auto"/>
            </w:tcBorders>
          </w:tcPr>
          <w:p w14:paraId="0672A0BF" w14:textId="77777777" w:rsidR="00D70DDF" w:rsidRPr="00D70DDF" w:rsidRDefault="00D70DDF" w:rsidP="00D70DDF">
            <w:pPr>
              <w:spacing w:after="160" w:line="276" w:lineRule="auto"/>
              <w:rPr>
                <w:rFonts w:cs="Times New Roman"/>
                <w:szCs w:val="24"/>
              </w:rPr>
            </w:pPr>
          </w:p>
        </w:tc>
      </w:tr>
      <w:tr w:rsidR="00D70DDF" w:rsidRPr="00D70DDF" w14:paraId="0B7CF2C9"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53F042"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B34EB45" w14:textId="77777777" w:rsidR="00D70DDF" w:rsidRPr="00D70DDF" w:rsidRDefault="00D70DDF" w:rsidP="00D70DDF">
            <w:pPr>
              <w:spacing w:after="160" w:line="276" w:lineRule="auto"/>
              <w:rPr>
                <w:rFonts w:cs="Times New Roman"/>
                <w:szCs w:val="24"/>
              </w:rPr>
            </w:pPr>
            <w:r w:rsidRPr="00D70DDF">
              <w:rPr>
                <w:rFonts w:cs="Times New Roman"/>
                <w:szCs w:val="24"/>
              </w:rPr>
              <w:t>Tunnel2</w:t>
            </w:r>
          </w:p>
        </w:tc>
        <w:tc>
          <w:tcPr>
            <w:tcW w:w="1826" w:type="dxa"/>
            <w:tcBorders>
              <w:top w:val="single" w:sz="4" w:space="0" w:color="auto"/>
              <w:left w:val="single" w:sz="4" w:space="0" w:color="auto"/>
              <w:bottom w:val="single" w:sz="4" w:space="0" w:color="auto"/>
              <w:right w:val="single" w:sz="4" w:space="0" w:color="auto"/>
            </w:tcBorders>
            <w:hideMark/>
          </w:tcPr>
          <w:p w14:paraId="283280FF" w14:textId="77777777" w:rsidR="00D70DDF" w:rsidRPr="00D70DDF" w:rsidRDefault="00D70DDF" w:rsidP="00D70DDF">
            <w:pPr>
              <w:spacing w:after="160" w:line="276" w:lineRule="auto"/>
              <w:rPr>
                <w:rFonts w:cs="Times New Roman"/>
                <w:szCs w:val="24"/>
              </w:rPr>
            </w:pPr>
            <w:r w:rsidRPr="00D70DDF">
              <w:rPr>
                <w:rFonts w:cs="Times New Roman"/>
                <w:szCs w:val="24"/>
              </w:rPr>
              <w:t>172.16.101.2</w:t>
            </w:r>
          </w:p>
        </w:tc>
        <w:tc>
          <w:tcPr>
            <w:tcW w:w="2110" w:type="dxa"/>
            <w:tcBorders>
              <w:top w:val="single" w:sz="4" w:space="0" w:color="auto"/>
              <w:left w:val="single" w:sz="4" w:space="0" w:color="auto"/>
              <w:bottom w:val="single" w:sz="4" w:space="0" w:color="auto"/>
              <w:right w:val="single" w:sz="4" w:space="0" w:color="auto"/>
            </w:tcBorders>
            <w:hideMark/>
          </w:tcPr>
          <w:p w14:paraId="348B82B1"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672181C9" w14:textId="77777777" w:rsidR="00D70DDF" w:rsidRPr="00D70DDF" w:rsidRDefault="00D70DDF" w:rsidP="00D70DDF">
            <w:pPr>
              <w:spacing w:after="160" w:line="276" w:lineRule="auto"/>
              <w:rPr>
                <w:rFonts w:cs="Times New Roman"/>
                <w:szCs w:val="24"/>
              </w:rPr>
            </w:pPr>
          </w:p>
        </w:tc>
      </w:tr>
      <w:tr w:rsidR="00D70DDF" w:rsidRPr="00D70DDF" w14:paraId="395C665A"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AB8AC"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60B8C68" w14:textId="77777777" w:rsidR="00D70DDF" w:rsidRPr="00D70DDF" w:rsidRDefault="00D70DDF" w:rsidP="00D70DDF">
            <w:pPr>
              <w:spacing w:after="160" w:line="276" w:lineRule="auto"/>
              <w:rPr>
                <w:rFonts w:cs="Times New Roman"/>
                <w:szCs w:val="24"/>
              </w:rPr>
            </w:pPr>
            <w:r w:rsidRPr="00D70DDF">
              <w:rPr>
                <w:rFonts w:cs="Times New Roman"/>
                <w:szCs w:val="24"/>
              </w:rPr>
              <w:t>Tunnel4</w:t>
            </w:r>
          </w:p>
        </w:tc>
        <w:tc>
          <w:tcPr>
            <w:tcW w:w="1826" w:type="dxa"/>
            <w:tcBorders>
              <w:top w:val="single" w:sz="4" w:space="0" w:color="auto"/>
              <w:left w:val="single" w:sz="4" w:space="0" w:color="auto"/>
              <w:bottom w:val="single" w:sz="4" w:space="0" w:color="auto"/>
              <w:right w:val="single" w:sz="4" w:space="0" w:color="auto"/>
            </w:tcBorders>
            <w:hideMark/>
          </w:tcPr>
          <w:p w14:paraId="2416372B" w14:textId="77777777" w:rsidR="00D70DDF" w:rsidRPr="00D70DDF" w:rsidRDefault="00D70DDF" w:rsidP="00D70DDF">
            <w:pPr>
              <w:spacing w:after="160" w:line="276" w:lineRule="auto"/>
              <w:rPr>
                <w:rFonts w:cs="Times New Roman"/>
                <w:szCs w:val="24"/>
              </w:rPr>
            </w:pPr>
            <w:r w:rsidRPr="00D70DDF">
              <w:rPr>
                <w:rFonts w:cs="Times New Roman"/>
                <w:szCs w:val="24"/>
              </w:rPr>
              <w:t>172.16.103.2</w:t>
            </w:r>
          </w:p>
        </w:tc>
        <w:tc>
          <w:tcPr>
            <w:tcW w:w="2110" w:type="dxa"/>
            <w:tcBorders>
              <w:top w:val="single" w:sz="4" w:space="0" w:color="auto"/>
              <w:left w:val="single" w:sz="4" w:space="0" w:color="auto"/>
              <w:bottom w:val="single" w:sz="4" w:space="0" w:color="auto"/>
              <w:right w:val="single" w:sz="4" w:space="0" w:color="auto"/>
            </w:tcBorders>
            <w:hideMark/>
          </w:tcPr>
          <w:p w14:paraId="034F27BE"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0EB46391" w14:textId="77777777" w:rsidR="00D70DDF" w:rsidRPr="00D70DDF" w:rsidRDefault="00D70DDF" w:rsidP="00D70DDF">
            <w:pPr>
              <w:spacing w:after="160" w:line="276" w:lineRule="auto"/>
              <w:rPr>
                <w:rFonts w:cs="Times New Roman"/>
                <w:szCs w:val="24"/>
              </w:rPr>
            </w:pPr>
          </w:p>
        </w:tc>
      </w:tr>
      <w:tr w:rsidR="00D70DDF" w:rsidRPr="00D70DDF" w14:paraId="7D39D7CD"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28CF6FC6" w14:textId="77777777" w:rsidR="00D70DDF" w:rsidRPr="00D70DDF" w:rsidRDefault="00D70DDF" w:rsidP="00D70DDF">
            <w:pPr>
              <w:spacing w:after="160" w:line="276" w:lineRule="auto"/>
              <w:rPr>
                <w:rFonts w:cs="Times New Roman"/>
                <w:szCs w:val="24"/>
              </w:rPr>
            </w:pPr>
            <w:r w:rsidRPr="00D70DDF">
              <w:rPr>
                <w:rFonts w:cs="Times New Roman"/>
                <w:szCs w:val="24"/>
              </w:rPr>
              <w:t>BR-SL3(Active)</w:t>
            </w:r>
          </w:p>
        </w:tc>
        <w:tc>
          <w:tcPr>
            <w:tcW w:w="2580" w:type="dxa"/>
            <w:tcBorders>
              <w:top w:val="single" w:sz="4" w:space="0" w:color="auto"/>
              <w:left w:val="single" w:sz="4" w:space="0" w:color="auto"/>
              <w:bottom w:val="single" w:sz="4" w:space="0" w:color="auto"/>
              <w:right w:val="single" w:sz="4" w:space="0" w:color="auto"/>
            </w:tcBorders>
            <w:hideMark/>
          </w:tcPr>
          <w:p w14:paraId="38FFDA0B" w14:textId="77777777" w:rsidR="00D70DDF" w:rsidRPr="00D70DDF" w:rsidRDefault="00D70DDF" w:rsidP="00D70DDF">
            <w:pPr>
              <w:spacing w:after="160" w:line="276" w:lineRule="auto"/>
              <w:rPr>
                <w:rFonts w:cs="Times New Roman"/>
                <w:szCs w:val="24"/>
              </w:rPr>
            </w:pPr>
            <w:r w:rsidRPr="00D70DDF">
              <w:rPr>
                <w:rFonts w:cs="Times New Roman"/>
                <w:szCs w:val="24"/>
              </w:rPr>
              <w:t xml:space="preserve">GigabitEthernet0/1 </w:t>
            </w:r>
          </w:p>
        </w:tc>
        <w:tc>
          <w:tcPr>
            <w:tcW w:w="1826" w:type="dxa"/>
            <w:tcBorders>
              <w:top w:val="single" w:sz="4" w:space="0" w:color="auto"/>
              <w:left w:val="single" w:sz="4" w:space="0" w:color="auto"/>
              <w:bottom w:val="single" w:sz="4" w:space="0" w:color="auto"/>
              <w:right w:val="single" w:sz="4" w:space="0" w:color="auto"/>
            </w:tcBorders>
            <w:hideMark/>
          </w:tcPr>
          <w:p w14:paraId="4A5CAD0A" w14:textId="77777777" w:rsidR="00D70DDF" w:rsidRPr="00D70DDF" w:rsidRDefault="00D70DDF" w:rsidP="00D70DDF">
            <w:pPr>
              <w:spacing w:after="160" w:line="276" w:lineRule="auto"/>
              <w:rPr>
                <w:rFonts w:cs="Times New Roman"/>
                <w:szCs w:val="24"/>
              </w:rPr>
            </w:pPr>
            <w:r w:rsidRPr="00D70DDF">
              <w:rPr>
                <w:rFonts w:cs="Times New Roman"/>
                <w:szCs w:val="24"/>
              </w:rPr>
              <w:t>192.168.2.2</w:t>
            </w:r>
          </w:p>
        </w:tc>
        <w:tc>
          <w:tcPr>
            <w:tcW w:w="2110" w:type="dxa"/>
            <w:tcBorders>
              <w:top w:val="single" w:sz="4" w:space="0" w:color="auto"/>
              <w:left w:val="single" w:sz="4" w:space="0" w:color="auto"/>
              <w:bottom w:val="single" w:sz="4" w:space="0" w:color="auto"/>
              <w:right w:val="single" w:sz="4" w:space="0" w:color="auto"/>
            </w:tcBorders>
            <w:hideMark/>
          </w:tcPr>
          <w:p w14:paraId="606738B0"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72F6B2E4" w14:textId="77777777" w:rsidR="00D70DDF" w:rsidRPr="00D70DDF" w:rsidRDefault="00D70DDF" w:rsidP="00D70DDF">
            <w:pPr>
              <w:spacing w:after="160" w:line="276" w:lineRule="auto"/>
              <w:rPr>
                <w:rFonts w:cs="Times New Roman"/>
                <w:szCs w:val="24"/>
              </w:rPr>
            </w:pPr>
          </w:p>
        </w:tc>
      </w:tr>
      <w:tr w:rsidR="00D70DDF" w:rsidRPr="00D70DDF" w14:paraId="4157F31C"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18C0C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3A9062F" w14:textId="77777777" w:rsidR="00D70DDF" w:rsidRPr="00D70DDF" w:rsidRDefault="00D70DDF" w:rsidP="00D70DDF">
            <w:pPr>
              <w:spacing w:after="160" w:line="276" w:lineRule="auto"/>
              <w:rPr>
                <w:rFonts w:cs="Times New Roman"/>
                <w:szCs w:val="24"/>
              </w:rPr>
            </w:pPr>
            <w:r w:rsidRPr="00D70DDF">
              <w:rPr>
                <w:rFonts w:cs="Times New Roman"/>
                <w:szCs w:val="24"/>
              </w:rPr>
              <w:t>GigabitEthernet0/2</w:t>
            </w:r>
          </w:p>
        </w:tc>
        <w:tc>
          <w:tcPr>
            <w:tcW w:w="1826" w:type="dxa"/>
            <w:tcBorders>
              <w:top w:val="single" w:sz="4" w:space="0" w:color="auto"/>
              <w:left w:val="single" w:sz="4" w:space="0" w:color="auto"/>
              <w:bottom w:val="single" w:sz="4" w:space="0" w:color="auto"/>
              <w:right w:val="single" w:sz="4" w:space="0" w:color="auto"/>
            </w:tcBorders>
            <w:hideMark/>
          </w:tcPr>
          <w:p w14:paraId="665F1C21" w14:textId="77777777" w:rsidR="00D70DDF" w:rsidRPr="00D70DDF" w:rsidRDefault="00D70DDF" w:rsidP="00D70DDF">
            <w:pPr>
              <w:spacing w:after="160" w:line="276" w:lineRule="auto"/>
              <w:rPr>
                <w:rFonts w:cs="Times New Roman"/>
                <w:szCs w:val="24"/>
              </w:rPr>
            </w:pPr>
            <w:r w:rsidRPr="00D70DDF">
              <w:rPr>
                <w:rFonts w:cs="Times New Roman"/>
                <w:szCs w:val="24"/>
              </w:rPr>
              <w:t>192.168.2.10</w:t>
            </w:r>
          </w:p>
        </w:tc>
        <w:tc>
          <w:tcPr>
            <w:tcW w:w="2110" w:type="dxa"/>
            <w:tcBorders>
              <w:top w:val="single" w:sz="4" w:space="0" w:color="auto"/>
              <w:left w:val="single" w:sz="4" w:space="0" w:color="auto"/>
              <w:bottom w:val="single" w:sz="4" w:space="0" w:color="auto"/>
              <w:right w:val="single" w:sz="4" w:space="0" w:color="auto"/>
            </w:tcBorders>
            <w:hideMark/>
          </w:tcPr>
          <w:p w14:paraId="69C6FCC5"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11DC0928" w14:textId="77777777" w:rsidR="00D70DDF" w:rsidRPr="00D70DDF" w:rsidRDefault="00D70DDF" w:rsidP="00D70DDF">
            <w:pPr>
              <w:spacing w:after="160" w:line="276" w:lineRule="auto"/>
              <w:rPr>
                <w:rFonts w:cs="Times New Roman"/>
                <w:szCs w:val="24"/>
              </w:rPr>
            </w:pPr>
          </w:p>
        </w:tc>
      </w:tr>
      <w:tr w:rsidR="00D70DDF" w:rsidRPr="00D70DDF" w14:paraId="71EEBF68"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16601F"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03727522" w14:textId="77777777" w:rsidR="00D70DDF" w:rsidRPr="00D70DDF" w:rsidRDefault="00D70DDF" w:rsidP="00D70DDF">
            <w:pPr>
              <w:spacing w:after="160" w:line="276" w:lineRule="auto"/>
              <w:rPr>
                <w:rFonts w:cs="Times New Roman"/>
                <w:szCs w:val="24"/>
              </w:rPr>
            </w:pPr>
            <w:r w:rsidRPr="00D70DDF">
              <w:rPr>
                <w:rFonts w:cs="Times New Roman"/>
                <w:szCs w:val="24"/>
              </w:rPr>
              <w:t>VLAN30</w:t>
            </w:r>
          </w:p>
        </w:tc>
        <w:tc>
          <w:tcPr>
            <w:tcW w:w="1826" w:type="dxa"/>
            <w:tcBorders>
              <w:top w:val="single" w:sz="4" w:space="0" w:color="auto"/>
              <w:left w:val="single" w:sz="4" w:space="0" w:color="auto"/>
              <w:bottom w:val="single" w:sz="4" w:space="0" w:color="auto"/>
              <w:right w:val="single" w:sz="4" w:space="0" w:color="auto"/>
            </w:tcBorders>
            <w:hideMark/>
          </w:tcPr>
          <w:p w14:paraId="59045418" w14:textId="77777777" w:rsidR="00D70DDF" w:rsidRPr="00D70DDF" w:rsidRDefault="00D70DDF" w:rsidP="00D70DDF">
            <w:pPr>
              <w:spacing w:after="160" w:line="276" w:lineRule="auto"/>
              <w:rPr>
                <w:rFonts w:cs="Times New Roman"/>
                <w:szCs w:val="24"/>
              </w:rPr>
            </w:pPr>
            <w:r w:rsidRPr="00D70DDF">
              <w:rPr>
                <w:rFonts w:cs="Times New Roman"/>
                <w:szCs w:val="24"/>
              </w:rPr>
              <w:t>192.168.30.2</w:t>
            </w:r>
          </w:p>
        </w:tc>
        <w:tc>
          <w:tcPr>
            <w:tcW w:w="2110" w:type="dxa"/>
            <w:tcBorders>
              <w:top w:val="single" w:sz="4" w:space="0" w:color="auto"/>
              <w:left w:val="single" w:sz="4" w:space="0" w:color="auto"/>
              <w:bottom w:val="single" w:sz="4" w:space="0" w:color="auto"/>
              <w:right w:val="single" w:sz="4" w:space="0" w:color="auto"/>
            </w:tcBorders>
            <w:hideMark/>
          </w:tcPr>
          <w:p w14:paraId="161B0625"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25C782B9" w14:textId="77777777" w:rsidR="00D70DDF" w:rsidRPr="00D70DDF" w:rsidRDefault="00D70DDF" w:rsidP="00D70DDF">
            <w:pPr>
              <w:spacing w:after="160" w:line="276" w:lineRule="auto"/>
              <w:rPr>
                <w:rFonts w:cs="Times New Roman"/>
                <w:szCs w:val="24"/>
              </w:rPr>
            </w:pPr>
          </w:p>
        </w:tc>
      </w:tr>
      <w:tr w:rsidR="00D70DDF" w:rsidRPr="00D70DDF" w14:paraId="6C868282"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31EE91"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99A1F31" w14:textId="77777777" w:rsidR="00D70DDF" w:rsidRPr="00D70DDF" w:rsidRDefault="00D70DDF" w:rsidP="00D70DDF">
            <w:pPr>
              <w:spacing w:after="160" w:line="276" w:lineRule="auto"/>
              <w:rPr>
                <w:rFonts w:cs="Times New Roman"/>
                <w:szCs w:val="24"/>
              </w:rPr>
            </w:pPr>
            <w:r w:rsidRPr="00D70DDF">
              <w:rPr>
                <w:rFonts w:cs="Times New Roman"/>
                <w:szCs w:val="24"/>
              </w:rPr>
              <w:t>VLAN40</w:t>
            </w:r>
          </w:p>
        </w:tc>
        <w:tc>
          <w:tcPr>
            <w:tcW w:w="1826" w:type="dxa"/>
            <w:tcBorders>
              <w:top w:val="single" w:sz="4" w:space="0" w:color="auto"/>
              <w:left w:val="single" w:sz="4" w:space="0" w:color="auto"/>
              <w:bottom w:val="single" w:sz="4" w:space="0" w:color="auto"/>
              <w:right w:val="single" w:sz="4" w:space="0" w:color="auto"/>
            </w:tcBorders>
            <w:hideMark/>
          </w:tcPr>
          <w:p w14:paraId="58AB9801" w14:textId="77777777" w:rsidR="00D70DDF" w:rsidRPr="00D70DDF" w:rsidRDefault="00D70DDF" w:rsidP="00D70DDF">
            <w:pPr>
              <w:spacing w:after="160" w:line="276" w:lineRule="auto"/>
              <w:rPr>
                <w:rFonts w:cs="Times New Roman"/>
                <w:szCs w:val="24"/>
              </w:rPr>
            </w:pPr>
            <w:r w:rsidRPr="00D70DDF">
              <w:rPr>
                <w:rFonts w:cs="Times New Roman"/>
                <w:szCs w:val="24"/>
              </w:rPr>
              <w:t>192.168.40.2</w:t>
            </w:r>
          </w:p>
        </w:tc>
        <w:tc>
          <w:tcPr>
            <w:tcW w:w="2110" w:type="dxa"/>
            <w:tcBorders>
              <w:top w:val="single" w:sz="4" w:space="0" w:color="auto"/>
              <w:left w:val="single" w:sz="4" w:space="0" w:color="auto"/>
              <w:bottom w:val="single" w:sz="4" w:space="0" w:color="auto"/>
              <w:right w:val="single" w:sz="4" w:space="0" w:color="auto"/>
            </w:tcBorders>
            <w:hideMark/>
          </w:tcPr>
          <w:p w14:paraId="49F34C35"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15BF7209" w14:textId="77777777" w:rsidR="00D70DDF" w:rsidRPr="00D70DDF" w:rsidRDefault="00D70DDF" w:rsidP="00D70DDF">
            <w:pPr>
              <w:spacing w:after="160" w:line="276" w:lineRule="auto"/>
              <w:rPr>
                <w:rFonts w:cs="Times New Roman"/>
                <w:szCs w:val="24"/>
              </w:rPr>
            </w:pPr>
          </w:p>
        </w:tc>
      </w:tr>
      <w:tr w:rsidR="00D70DDF" w:rsidRPr="00D70DDF" w14:paraId="7051D0CB"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499AC0"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45C2BCBF" w14:textId="77777777" w:rsidR="00D70DDF" w:rsidRPr="00D70DDF" w:rsidRDefault="00D70DDF" w:rsidP="00D70DDF">
            <w:pPr>
              <w:spacing w:after="160" w:line="276" w:lineRule="auto"/>
              <w:rPr>
                <w:rFonts w:cs="Times New Roman"/>
                <w:szCs w:val="24"/>
              </w:rPr>
            </w:pPr>
            <w:r w:rsidRPr="00D70DDF">
              <w:rPr>
                <w:rFonts w:cs="Times New Roman"/>
                <w:szCs w:val="24"/>
              </w:rPr>
              <w:t>VLAN50</w:t>
            </w:r>
          </w:p>
        </w:tc>
        <w:tc>
          <w:tcPr>
            <w:tcW w:w="1826" w:type="dxa"/>
            <w:tcBorders>
              <w:top w:val="single" w:sz="4" w:space="0" w:color="auto"/>
              <w:left w:val="single" w:sz="4" w:space="0" w:color="auto"/>
              <w:bottom w:val="single" w:sz="4" w:space="0" w:color="auto"/>
              <w:right w:val="single" w:sz="4" w:space="0" w:color="auto"/>
            </w:tcBorders>
            <w:hideMark/>
          </w:tcPr>
          <w:p w14:paraId="5ACFD51C" w14:textId="77777777" w:rsidR="00D70DDF" w:rsidRPr="00D70DDF" w:rsidRDefault="00D70DDF" w:rsidP="00D70DDF">
            <w:pPr>
              <w:spacing w:after="160" w:line="276" w:lineRule="auto"/>
              <w:rPr>
                <w:rFonts w:cs="Times New Roman"/>
                <w:szCs w:val="24"/>
              </w:rPr>
            </w:pPr>
            <w:r w:rsidRPr="00D70DDF">
              <w:rPr>
                <w:rFonts w:cs="Times New Roman"/>
                <w:szCs w:val="24"/>
              </w:rPr>
              <w:t>192.168.50.2</w:t>
            </w:r>
          </w:p>
        </w:tc>
        <w:tc>
          <w:tcPr>
            <w:tcW w:w="2110" w:type="dxa"/>
            <w:tcBorders>
              <w:top w:val="single" w:sz="4" w:space="0" w:color="auto"/>
              <w:left w:val="single" w:sz="4" w:space="0" w:color="auto"/>
              <w:bottom w:val="single" w:sz="4" w:space="0" w:color="auto"/>
              <w:right w:val="single" w:sz="4" w:space="0" w:color="auto"/>
            </w:tcBorders>
            <w:hideMark/>
          </w:tcPr>
          <w:p w14:paraId="722F7853"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2227EA3C" w14:textId="77777777" w:rsidR="00D70DDF" w:rsidRPr="00D70DDF" w:rsidRDefault="00D70DDF" w:rsidP="00D70DDF">
            <w:pPr>
              <w:spacing w:after="160" w:line="276" w:lineRule="auto"/>
              <w:rPr>
                <w:rFonts w:cs="Times New Roman"/>
                <w:szCs w:val="24"/>
              </w:rPr>
            </w:pPr>
          </w:p>
        </w:tc>
      </w:tr>
      <w:tr w:rsidR="00D70DDF" w:rsidRPr="00D70DDF" w14:paraId="5EC706CF"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C3E327"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2EEDF5C2" w14:textId="77777777" w:rsidR="00D70DDF" w:rsidRPr="00D70DDF" w:rsidRDefault="00D70DDF" w:rsidP="00D70DDF">
            <w:pPr>
              <w:spacing w:after="160" w:line="276" w:lineRule="auto"/>
              <w:rPr>
                <w:rFonts w:cs="Times New Roman"/>
                <w:szCs w:val="24"/>
              </w:rPr>
            </w:pPr>
            <w:r w:rsidRPr="00D70DDF">
              <w:rPr>
                <w:rFonts w:cs="Times New Roman"/>
                <w:szCs w:val="24"/>
              </w:rPr>
              <w:t>VLAN60</w:t>
            </w:r>
          </w:p>
        </w:tc>
        <w:tc>
          <w:tcPr>
            <w:tcW w:w="1826" w:type="dxa"/>
            <w:tcBorders>
              <w:top w:val="single" w:sz="4" w:space="0" w:color="auto"/>
              <w:left w:val="single" w:sz="4" w:space="0" w:color="auto"/>
              <w:bottom w:val="single" w:sz="4" w:space="0" w:color="auto"/>
              <w:right w:val="single" w:sz="4" w:space="0" w:color="auto"/>
            </w:tcBorders>
            <w:hideMark/>
          </w:tcPr>
          <w:p w14:paraId="79F9DBDB" w14:textId="77777777" w:rsidR="00D70DDF" w:rsidRPr="00D70DDF" w:rsidRDefault="00D70DDF" w:rsidP="00D70DDF">
            <w:pPr>
              <w:spacing w:after="160" w:line="276" w:lineRule="auto"/>
              <w:rPr>
                <w:rFonts w:cs="Times New Roman"/>
                <w:szCs w:val="24"/>
              </w:rPr>
            </w:pPr>
            <w:r w:rsidRPr="00D70DDF">
              <w:rPr>
                <w:rFonts w:cs="Times New Roman"/>
                <w:szCs w:val="24"/>
              </w:rPr>
              <w:t>192.168.60.2</w:t>
            </w:r>
          </w:p>
        </w:tc>
        <w:tc>
          <w:tcPr>
            <w:tcW w:w="2110" w:type="dxa"/>
            <w:tcBorders>
              <w:top w:val="single" w:sz="4" w:space="0" w:color="auto"/>
              <w:left w:val="single" w:sz="4" w:space="0" w:color="auto"/>
              <w:bottom w:val="single" w:sz="4" w:space="0" w:color="auto"/>
              <w:right w:val="single" w:sz="4" w:space="0" w:color="auto"/>
            </w:tcBorders>
            <w:hideMark/>
          </w:tcPr>
          <w:p w14:paraId="01744C3C"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659D4E05" w14:textId="77777777" w:rsidR="00D70DDF" w:rsidRPr="00D70DDF" w:rsidRDefault="00D70DDF" w:rsidP="00D70DDF">
            <w:pPr>
              <w:spacing w:after="160" w:line="276" w:lineRule="auto"/>
              <w:rPr>
                <w:rFonts w:cs="Times New Roman"/>
                <w:szCs w:val="24"/>
              </w:rPr>
            </w:pPr>
          </w:p>
        </w:tc>
      </w:tr>
      <w:tr w:rsidR="00D70DDF" w:rsidRPr="00D70DDF" w14:paraId="476ADC10"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5D1535"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2035C35" w14:textId="77777777" w:rsidR="00D70DDF" w:rsidRPr="00D70DDF" w:rsidRDefault="00D70DDF" w:rsidP="00D70DDF">
            <w:pPr>
              <w:spacing w:after="160" w:line="276" w:lineRule="auto"/>
              <w:rPr>
                <w:rFonts w:cs="Times New Roman"/>
                <w:szCs w:val="24"/>
              </w:rPr>
            </w:pPr>
            <w:r w:rsidRPr="00D70DDF">
              <w:rPr>
                <w:rFonts w:cs="Times New Roman"/>
                <w:szCs w:val="24"/>
              </w:rPr>
              <w:t>VLAN70</w:t>
            </w:r>
          </w:p>
        </w:tc>
        <w:tc>
          <w:tcPr>
            <w:tcW w:w="1826" w:type="dxa"/>
            <w:tcBorders>
              <w:top w:val="single" w:sz="4" w:space="0" w:color="auto"/>
              <w:left w:val="single" w:sz="4" w:space="0" w:color="auto"/>
              <w:bottom w:val="single" w:sz="4" w:space="0" w:color="auto"/>
              <w:right w:val="single" w:sz="4" w:space="0" w:color="auto"/>
            </w:tcBorders>
            <w:hideMark/>
          </w:tcPr>
          <w:p w14:paraId="65F541CE" w14:textId="77777777" w:rsidR="00D70DDF" w:rsidRPr="00D70DDF" w:rsidRDefault="00D70DDF" w:rsidP="00D70DDF">
            <w:pPr>
              <w:spacing w:after="160" w:line="276" w:lineRule="auto"/>
              <w:rPr>
                <w:rFonts w:cs="Times New Roman"/>
                <w:szCs w:val="24"/>
              </w:rPr>
            </w:pPr>
            <w:r w:rsidRPr="00D70DDF">
              <w:rPr>
                <w:rFonts w:cs="Times New Roman"/>
                <w:szCs w:val="24"/>
              </w:rPr>
              <w:t>192.168.70.2</w:t>
            </w:r>
          </w:p>
        </w:tc>
        <w:tc>
          <w:tcPr>
            <w:tcW w:w="2110" w:type="dxa"/>
            <w:tcBorders>
              <w:top w:val="single" w:sz="4" w:space="0" w:color="auto"/>
              <w:left w:val="single" w:sz="4" w:space="0" w:color="auto"/>
              <w:bottom w:val="single" w:sz="4" w:space="0" w:color="auto"/>
              <w:right w:val="single" w:sz="4" w:space="0" w:color="auto"/>
            </w:tcBorders>
            <w:hideMark/>
          </w:tcPr>
          <w:p w14:paraId="0CEA72E7"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1946AD16" w14:textId="77777777" w:rsidR="00D70DDF" w:rsidRPr="00D70DDF" w:rsidRDefault="00D70DDF" w:rsidP="00D70DDF">
            <w:pPr>
              <w:spacing w:after="160" w:line="276" w:lineRule="auto"/>
              <w:rPr>
                <w:rFonts w:cs="Times New Roman"/>
                <w:szCs w:val="24"/>
              </w:rPr>
            </w:pPr>
          </w:p>
        </w:tc>
      </w:tr>
      <w:tr w:rsidR="00D70DDF" w:rsidRPr="00D70DDF" w14:paraId="1F5FB361"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93F0E"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144F5D8" w14:textId="77777777" w:rsidR="00D70DDF" w:rsidRPr="00D70DDF" w:rsidRDefault="00D70DDF" w:rsidP="00D70DDF">
            <w:pPr>
              <w:spacing w:after="160" w:line="276" w:lineRule="auto"/>
              <w:rPr>
                <w:rFonts w:cs="Times New Roman"/>
                <w:szCs w:val="24"/>
              </w:rPr>
            </w:pPr>
            <w:r w:rsidRPr="00D70DDF">
              <w:rPr>
                <w:rFonts w:cs="Times New Roman"/>
                <w:szCs w:val="24"/>
              </w:rPr>
              <w:t>VLAN80</w:t>
            </w:r>
          </w:p>
        </w:tc>
        <w:tc>
          <w:tcPr>
            <w:tcW w:w="1826" w:type="dxa"/>
            <w:tcBorders>
              <w:top w:val="single" w:sz="4" w:space="0" w:color="auto"/>
              <w:left w:val="single" w:sz="4" w:space="0" w:color="auto"/>
              <w:bottom w:val="single" w:sz="4" w:space="0" w:color="auto"/>
              <w:right w:val="single" w:sz="4" w:space="0" w:color="auto"/>
            </w:tcBorders>
            <w:hideMark/>
          </w:tcPr>
          <w:p w14:paraId="5D983FAD" w14:textId="77777777" w:rsidR="00D70DDF" w:rsidRPr="00D70DDF" w:rsidRDefault="00D70DDF" w:rsidP="00D70DDF">
            <w:pPr>
              <w:spacing w:after="160" w:line="276" w:lineRule="auto"/>
              <w:rPr>
                <w:rFonts w:cs="Times New Roman"/>
                <w:szCs w:val="24"/>
              </w:rPr>
            </w:pPr>
            <w:r w:rsidRPr="00D70DDF">
              <w:rPr>
                <w:rFonts w:cs="Times New Roman"/>
                <w:szCs w:val="24"/>
              </w:rPr>
              <w:t>192.168.80.2</w:t>
            </w:r>
          </w:p>
        </w:tc>
        <w:tc>
          <w:tcPr>
            <w:tcW w:w="2110" w:type="dxa"/>
            <w:tcBorders>
              <w:top w:val="single" w:sz="4" w:space="0" w:color="auto"/>
              <w:left w:val="single" w:sz="4" w:space="0" w:color="auto"/>
              <w:bottom w:val="single" w:sz="4" w:space="0" w:color="auto"/>
              <w:right w:val="single" w:sz="4" w:space="0" w:color="auto"/>
            </w:tcBorders>
            <w:hideMark/>
          </w:tcPr>
          <w:p w14:paraId="34CFB261"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1EFB079C" w14:textId="77777777" w:rsidR="00D70DDF" w:rsidRPr="00D70DDF" w:rsidRDefault="00D70DDF" w:rsidP="00D70DDF">
            <w:pPr>
              <w:spacing w:after="160" w:line="276" w:lineRule="auto"/>
              <w:rPr>
                <w:rFonts w:cs="Times New Roman"/>
                <w:szCs w:val="24"/>
              </w:rPr>
            </w:pPr>
          </w:p>
        </w:tc>
      </w:tr>
      <w:tr w:rsidR="00D70DDF" w:rsidRPr="00D70DDF" w14:paraId="34191CA9"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71638F"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A053E30" w14:textId="77777777" w:rsidR="00D70DDF" w:rsidRPr="00D70DDF" w:rsidRDefault="00D70DDF" w:rsidP="00D70DDF">
            <w:pPr>
              <w:spacing w:after="160" w:line="276" w:lineRule="auto"/>
              <w:rPr>
                <w:rFonts w:cs="Times New Roman"/>
                <w:szCs w:val="24"/>
              </w:rPr>
            </w:pPr>
            <w:r w:rsidRPr="00D70DDF">
              <w:rPr>
                <w:rFonts w:cs="Times New Roman"/>
                <w:szCs w:val="24"/>
              </w:rPr>
              <w:t>VLAN90</w:t>
            </w:r>
          </w:p>
        </w:tc>
        <w:tc>
          <w:tcPr>
            <w:tcW w:w="1826" w:type="dxa"/>
            <w:tcBorders>
              <w:top w:val="single" w:sz="4" w:space="0" w:color="auto"/>
              <w:left w:val="single" w:sz="4" w:space="0" w:color="auto"/>
              <w:bottom w:val="single" w:sz="4" w:space="0" w:color="auto"/>
              <w:right w:val="single" w:sz="4" w:space="0" w:color="auto"/>
            </w:tcBorders>
            <w:hideMark/>
          </w:tcPr>
          <w:p w14:paraId="162F9E18" w14:textId="77777777" w:rsidR="00D70DDF" w:rsidRPr="00D70DDF" w:rsidRDefault="00D70DDF" w:rsidP="00D70DDF">
            <w:pPr>
              <w:spacing w:after="160" w:line="276" w:lineRule="auto"/>
              <w:rPr>
                <w:rFonts w:cs="Times New Roman"/>
                <w:szCs w:val="24"/>
              </w:rPr>
            </w:pPr>
            <w:r w:rsidRPr="00D70DDF">
              <w:rPr>
                <w:rFonts w:cs="Times New Roman"/>
                <w:szCs w:val="24"/>
              </w:rPr>
              <w:t>192.168.90.2</w:t>
            </w:r>
          </w:p>
        </w:tc>
        <w:tc>
          <w:tcPr>
            <w:tcW w:w="2110" w:type="dxa"/>
            <w:tcBorders>
              <w:top w:val="single" w:sz="4" w:space="0" w:color="auto"/>
              <w:left w:val="single" w:sz="4" w:space="0" w:color="auto"/>
              <w:bottom w:val="single" w:sz="4" w:space="0" w:color="auto"/>
              <w:right w:val="single" w:sz="4" w:space="0" w:color="auto"/>
            </w:tcBorders>
            <w:hideMark/>
          </w:tcPr>
          <w:p w14:paraId="3BD0AC5A"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4F70C3EC" w14:textId="77777777" w:rsidR="00D70DDF" w:rsidRPr="00D70DDF" w:rsidRDefault="00D70DDF" w:rsidP="00D70DDF">
            <w:pPr>
              <w:spacing w:after="160" w:line="276" w:lineRule="auto"/>
              <w:rPr>
                <w:rFonts w:cs="Times New Roman"/>
                <w:szCs w:val="24"/>
              </w:rPr>
            </w:pPr>
          </w:p>
        </w:tc>
      </w:tr>
      <w:tr w:rsidR="00D70DDF" w:rsidRPr="00D70DDF" w14:paraId="37B901CA"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6D56C3"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7A648BC" w14:textId="77777777" w:rsidR="00D70DDF" w:rsidRPr="00D70DDF" w:rsidRDefault="00D70DDF" w:rsidP="00D70DDF">
            <w:pPr>
              <w:spacing w:after="160" w:line="276" w:lineRule="auto"/>
              <w:rPr>
                <w:rFonts w:cs="Times New Roman"/>
                <w:szCs w:val="24"/>
              </w:rPr>
            </w:pPr>
            <w:r w:rsidRPr="00D70DDF">
              <w:rPr>
                <w:rFonts w:cs="Times New Roman"/>
                <w:szCs w:val="24"/>
              </w:rPr>
              <w:t>VLAN100</w:t>
            </w:r>
          </w:p>
        </w:tc>
        <w:tc>
          <w:tcPr>
            <w:tcW w:w="1826" w:type="dxa"/>
            <w:tcBorders>
              <w:top w:val="single" w:sz="4" w:space="0" w:color="auto"/>
              <w:left w:val="single" w:sz="4" w:space="0" w:color="auto"/>
              <w:bottom w:val="single" w:sz="4" w:space="0" w:color="auto"/>
              <w:right w:val="single" w:sz="4" w:space="0" w:color="auto"/>
            </w:tcBorders>
            <w:hideMark/>
          </w:tcPr>
          <w:p w14:paraId="41414297" w14:textId="77777777" w:rsidR="00D70DDF" w:rsidRPr="00D70DDF" w:rsidRDefault="00D70DDF" w:rsidP="00D70DDF">
            <w:pPr>
              <w:spacing w:after="160" w:line="276" w:lineRule="auto"/>
              <w:rPr>
                <w:rFonts w:cs="Times New Roman"/>
                <w:szCs w:val="24"/>
              </w:rPr>
            </w:pPr>
            <w:r w:rsidRPr="00D70DDF">
              <w:rPr>
                <w:rFonts w:cs="Times New Roman"/>
                <w:szCs w:val="24"/>
              </w:rPr>
              <w:t>192.168.100.2</w:t>
            </w:r>
          </w:p>
        </w:tc>
        <w:tc>
          <w:tcPr>
            <w:tcW w:w="2110" w:type="dxa"/>
            <w:tcBorders>
              <w:top w:val="single" w:sz="4" w:space="0" w:color="auto"/>
              <w:left w:val="single" w:sz="4" w:space="0" w:color="auto"/>
              <w:bottom w:val="single" w:sz="4" w:space="0" w:color="auto"/>
              <w:right w:val="single" w:sz="4" w:space="0" w:color="auto"/>
            </w:tcBorders>
            <w:hideMark/>
          </w:tcPr>
          <w:p w14:paraId="7FA48314"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65458981" w14:textId="77777777" w:rsidR="00D70DDF" w:rsidRPr="00D70DDF" w:rsidRDefault="00D70DDF" w:rsidP="00D70DDF">
            <w:pPr>
              <w:spacing w:after="160" w:line="276" w:lineRule="auto"/>
              <w:rPr>
                <w:rFonts w:cs="Times New Roman"/>
                <w:szCs w:val="24"/>
              </w:rPr>
            </w:pPr>
          </w:p>
        </w:tc>
      </w:tr>
      <w:tr w:rsidR="00D70DDF" w:rsidRPr="00D70DDF" w14:paraId="52A631DC"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679C0"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4F98CA5" w14:textId="77777777" w:rsidR="00D70DDF" w:rsidRPr="00D70DDF" w:rsidRDefault="00D70DDF" w:rsidP="00D70DDF">
            <w:pPr>
              <w:spacing w:after="160" w:line="276" w:lineRule="auto"/>
              <w:rPr>
                <w:rFonts w:cs="Times New Roman"/>
                <w:szCs w:val="24"/>
              </w:rPr>
            </w:pPr>
            <w:r w:rsidRPr="00D70DDF">
              <w:rPr>
                <w:rFonts w:cs="Times New Roman"/>
                <w:szCs w:val="24"/>
              </w:rPr>
              <w:t>VLAN110</w:t>
            </w:r>
          </w:p>
        </w:tc>
        <w:tc>
          <w:tcPr>
            <w:tcW w:w="1826" w:type="dxa"/>
            <w:tcBorders>
              <w:top w:val="single" w:sz="4" w:space="0" w:color="auto"/>
              <w:left w:val="single" w:sz="4" w:space="0" w:color="auto"/>
              <w:bottom w:val="single" w:sz="4" w:space="0" w:color="auto"/>
              <w:right w:val="single" w:sz="4" w:space="0" w:color="auto"/>
            </w:tcBorders>
            <w:hideMark/>
          </w:tcPr>
          <w:p w14:paraId="2495843D" w14:textId="77777777" w:rsidR="00D70DDF" w:rsidRPr="00D70DDF" w:rsidRDefault="00D70DDF" w:rsidP="00D70DDF">
            <w:pPr>
              <w:spacing w:after="160" w:line="276" w:lineRule="auto"/>
              <w:rPr>
                <w:rFonts w:cs="Times New Roman"/>
                <w:szCs w:val="24"/>
              </w:rPr>
            </w:pPr>
            <w:r w:rsidRPr="00D70DDF">
              <w:rPr>
                <w:rFonts w:cs="Times New Roman"/>
                <w:szCs w:val="24"/>
              </w:rPr>
              <w:t>192.168.110.2</w:t>
            </w:r>
          </w:p>
        </w:tc>
        <w:tc>
          <w:tcPr>
            <w:tcW w:w="2110" w:type="dxa"/>
            <w:tcBorders>
              <w:top w:val="single" w:sz="4" w:space="0" w:color="auto"/>
              <w:left w:val="single" w:sz="4" w:space="0" w:color="auto"/>
              <w:bottom w:val="single" w:sz="4" w:space="0" w:color="auto"/>
              <w:right w:val="single" w:sz="4" w:space="0" w:color="auto"/>
            </w:tcBorders>
            <w:hideMark/>
          </w:tcPr>
          <w:p w14:paraId="16FEDA06"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49FEE50E" w14:textId="77777777" w:rsidR="00D70DDF" w:rsidRPr="00D70DDF" w:rsidRDefault="00D70DDF" w:rsidP="00D70DDF">
            <w:pPr>
              <w:spacing w:after="160" w:line="276" w:lineRule="auto"/>
              <w:rPr>
                <w:rFonts w:cs="Times New Roman"/>
                <w:szCs w:val="24"/>
              </w:rPr>
            </w:pPr>
          </w:p>
        </w:tc>
      </w:tr>
      <w:tr w:rsidR="00D70DDF" w:rsidRPr="00D70DDF" w14:paraId="0AFE8B0E" w14:textId="77777777" w:rsidTr="006B56B8">
        <w:trPr>
          <w:trHeight w:val="144"/>
          <w:jc w:val="center"/>
        </w:trPr>
        <w:tc>
          <w:tcPr>
            <w:tcW w:w="2003" w:type="dxa"/>
            <w:vMerge w:val="restart"/>
            <w:tcBorders>
              <w:top w:val="single" w:sz="4" w:space="0" w:color="auto"/>
              <w:left w:val="single" w:sz="4" w:space="0" w:color="auto"/>
              <w:bottom w:val="single" w:sz="4" w:space="0" w:color="auto"/>
              <w:right w:val="single" w:sz="4" w:space="0" w:color="auto"/>
            </w:tcBorders>
            <w:hideMark/>
          </w:tcPr>
          <w:p w14:paraId="4CD3B4B7" w14:textId="77777777" w:rsidR="00D70DDF" w:rsidRPr="00D70DDF" w:rsidRDefault="00D70DDF" w:rsidP="00D70DDF">
            <w:pPr>
              <w:spacing w:after="160" w:line="276" w:lineRule="auto"/>
              <w:rPr>
                <w:rFonts w:cs="Times New Roman"/>
                <w:szCs w:val="24"/>
              </w:rPr>
            </w:pPr>
            <w:r w:rsidRPr="00D70DDF">
              <w:rPr>
                <w:rFonts w:cs="Times New Roman"/>
                <w:szCs w:val="24"/>
              </w:rPr>
              <w:t>BR-SL3(Standby)</w:t>
            </w:r>
          </w:p>
        </w:tc>
        <w:tc>
          <w:tcPr>
            <w:tcW w:w="2580" w:type="dxa"/>
            <w:tcBorders>
              <w:top w:val="single" w:sz="4" w:space="0" w:color="auto"/>
              <w:left w:val="single" w:sz="4" w:space="0" w:color="auto"/>
              <w:bottom w:val="single" w:sz="4" w:space="0" w:color="auto"/>
              <w:right w:val="single" w:sz="4" w:space="0" w:color="auto"/>
            </w:tcBorders>
            <w:hideMark/>
          </w:tcPr>
          <w:p w14:paraId="70C8AA9E" w14:textId="77777777" w:rsidR="00D70DDF" w:rsidRPr="00D70DDF" w:rsidRDefault="00D70DDF" w:rsidP="00D70DDF">
            <w:pPr>
              <w:spacing w:after="160" w:line="276" w:lineRule="auto"/>
              <w:rPr>
                <w:rFonts w:cs="Times New Roman"/>
                <w:szCs w:val="24"/>
              </w:rPr>
            </w:pPr>
            <w:r w:rsidRPr="00D70DDF">
              <w:rPr>
                <w:rFonts w:cs="Times New Roman"/>
                <w:szCs w:val="24"/>
              </w:rPr>
              <w:t xml:space="preserve">GigabitEthernet0/1 </w:t>
            </w:r>
          </w:p>
        </w:tc>
        <w:tc>
          <w:tcPr>
            <w:tcW w:w="1826" w:type="dxa"/>
            <w:tcBorders>
              <w:top w:val="single" w:sz="4" w:space="0" w:color="auto"/>
              <w:left w:val="single" w:sz="4" w:space="0" w:color="auto"/>
              <w:bottom w:val="single" w:sz="4" w:space="0" w:color="auto"/>
              <w:right w:val="single" w:sz="4" w:space="0" w:color="auto"/>
            </w:tcBorders>
            <w:hideMark/>
          </w:tcPr>
          <w:p w14:paraId="5D465CF1" w14:textId="77777777" w:rsidR="00D70DDF" w:rsidRPr="00D70DDF" w:rsidRDefault="00D70DDF" w:rsidP="00D70DDF">
            <w:pPr>
              <w:spacing w:after="160" w:line="276" w:lineRule="auto"/>
              <w:rPr>
                <w:rFonts w:cs="Times New Roman"/>
                <w:szCs w:val="24"/>
              </w:rPr>
            </w:pPr>
            <w:r w:rsidRPr="00D70DDF">
              <w:rPr>
                <w:rFonts w:cs="Times New Roman"/>
                <w:szCs w:val="24"/>
              </w:rPr>
              <w:t>192.168.2.6</w:t>
            </w:r>
          </w:p>
        </w:tc>
        <w:tc>
          <w:tcPr>
            <w:tcW w:w="2110" w:type="dxa"/>
            <w:tcBorders>
              <w:top w:val="single" w:sz="4" w:space="0" w:color="auto"/>
              <w:left w:val="single" w:sz="4" w:space="0" w:color="auto"/>
              <w:bottom w:val="single" w:sz="4" w:space="0" w:color="auto"/>
              <w:right w:val="single" w:sz="4" w:space="0" w:color="auto"/>
            </w:tcBorders>
            <w:hideMark/>
          </w:tcPr>
          <w:p w14:paraId="6F6878F7"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15F59FC2" w14:textId="77777777" w:rsidR="00D70DDF" w:rsidRPr="00D70DDF" w:rsidRDefault="00D70DDF" w:rsidP="00D70DDF">
            <w:pPr>
              <w:spacing w:after="160" w:line="276" w:lineRule="auto"/>
              <w:rPr>
                <w:rFonts w:cs="Times New Roman"/>
                <w:szCs w:val="24"/>
              </w:rPr>
            </w:pPr>
          </w:p>
        </w:tc>
      </w:tr>
      <w:tr w:rsidR="00D70DDF" w:rsidRPr="00D70DDF" w14:paraId="1AFDAC67"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2946B1"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489CD63" w14:textId="77777777" w:rsidR="00D70DDF" w:rsidRPr="00D70DDF" w:rsidRDefault="00D70DDF" w:rsidP="00D70DDF">
            <w:pPr>
              <w:spacing w:after="160" w:line="276" w:lineRule="auto"/>
              <w:rPr>
                <w:rFonts w:cs="Times New Roman"/>
                <w:szCs w:val="24"/>
              </w:rPr>
            </w:pPr>
            <w:r w:rsidRPr="00D70DDF">
              <w:rPr>
                <w:rFonts w:cs="Times New Roman"/>
                <w:szCs w:val="24"/>
              </w:rPr>
              <w:t>GigabitEthernet0/2</w:t>
            </w:r>
          </w:p>
        </w:tc>
        <w:tc>
          <w:tcPr>
            <w:tcW w:w="1826" w:type="dxa"/>
            <w:tcBorders>
              <w:top w:val="single" w:sz="4" w:space="0" w:color="auto"/>
              <w:left w:val="single" w:sz="4" w:space="0" w:color="auto"/>
              <w:bottom w:val="single" w:sz="4" w:space="0" w:color="auto"/>
              <w:right w:val="single" w:sz="4" w:space="0" w:color="auto"/>
            </w:tcBorders>
            <w:hideMark/>
          </w:tcPr>
          <w:p w14:paraId="15994E0C" w14:textId="77777777" w:rsidR="00D70DDF" w:rsidRPr="00D70DDF" w:rsidRDefault="00D70DDF" w:rsidP="00D70DDF">
            <w:pPr>
              <w:spacing w:after="160" w:line="276" w:lineRule="auto"/>
              <w:rPr>
                <w:rFonts w:cs="Times New Roman"/>
                <w:szCs w:val="24"/>
              </w:rPr>
            </w:pPr>
            <w:r w:rsidRPr="00D70DDF">
              <w:rPr>
                <w:rFonts w:cs="Times New Roman"/>
                <w:szCs w:val="24"/>
              </w:rPr>
              <w:t>192.168.2.14</w:t>
            </w:r>
          </w:p>
        </w:tc>
        <w:tc>
          <w:tcPr>
            <w:tcW w:w="2110" w:type="dxa"/>
            <w:tcBorders>
              <w:top w:val="single" w:sz="4" w:space="0" w:color="auto"/>
              <w:left w:val="single" w:sz="4" w:space="0" w:color="auto"/>
              <w:bottom w:val="single" w:sz="4" w:space="0" w:color="auto"/>
              <w:right w:val="single" w:sz="4" w:space="0" w:color="auto"/>
            </w:tcBorders>
            <w:hideMark/>
          </w:tcPr>
          <w:p w14:paraId="3553D83C" w14:textId="77777777" w:rsidR="00D70DDF" w:rsidRPr="00D70DDF" w:rsidRDefault="00D70DDF" w:rsidP="00D70DDF">
            <w:pPr>
              <w:spacing w:after="160" w:line="276" w:lineRule="auto"/>
              <w:rPr>
                <w:rFonts w:cs="Times New Roman"/>
                <w:szCs w:val="24"/>
              </w:rPr>
            </w:pPr>
            <w:r w:rsidRPr="00D70DDF">
              <w:rPr>
                <w:rFonts w:cs="Times New Roman"/>
                <w:szCs w:val="24"/>
              </w:rPr>
              <w:t>255.255.255.252</w:t>
            </w:r>
          </w:p>
        </w:tc>
        <w:tc>
          <w:tcPr>
            <w:tcW w:w="1867" w:type="dxa"/>
            <w:tcBorders>
              <w:top w:val="single" w:sz="4" w:space="0" w:color="auto"/>
              <w:left w:val="single" w:sz="4" w:space="0" w:color="auto"/>
              <w:bottom w:val="single" w:sz="4" w:space="0" w:color="auto"/>
              <w:right w:val="single" w:sz="4" w:space="0" w:color="auto"/>
            </w:tcBorders>
          </w:tcPr>
          <w:p w14:paraId="6C9B4046" w14:textId="77777777" w:rsidR="00D70DDF" w:rsidRPr="00D70DDF" w:rsidRDefault="00D70DDF" w:rsidP="00D70DDF">
            <w:pPr>
              <w:spacing w:after="160" w:line="276" w:lineRule="auto"/>
              <w:rPr>
                <w:rFonts w:cs="Times New Roman"/>
                <w:szCs w:val="24"/>
              </w:rPr>
            </w:pPr>
          </w:p>
        </w:tc>
      </w:tr>
      <w:tr w:rsidR="00D70DDF" w:rsidRPr="00D70DDF" w14:paraId="37E3163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CB9F59"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EACC816" w14:textId="77777777" w:rsidR="00D70DDF" w:rsidRPr="00D70DDF" w:rsidRDefault="00D70DDF" w:rsidP="00D70DDF">
            <w:pPr>
              <w:spacing w:after="160" w:line="276" w:lineRule="auto"/>
              <w:rPr>
                <w:rFonts w:cs="Times New Roman"/>
                <w:szCs w:val="24"/>
              </w:rPr>
            </w:pPr>
            <w:r w:rsidRPr="00D70DDF">
              <w:rPr>
                <w:rFonts w:cs="Times New Roman"/>
                <w:szCs w:val="24"/>
              </w:rPr>
              <w:t>VLAN30</w:t>
            </w:r>
          </w:p>
        </w:tc>
        <w:tc>
          <w:tcPr>
            <w:tcW w:w="1826" w:type="dxa"/>
            <w:tcBorders>
              <w:top w:val="single" w:sz="4" w:space="0" w:color="auto"/>
              <w:left w:val="single" w:sz="4" w:space="0" w:color="auto"/>
              <w:bottom w:val="single" w:sz="4" w:space="0" w:color="auto"/>
              <w:right w:val="single" w:sz="4" w:space="0" w:color="auto"/>
            </w:tcBorders>
            <w:hideMark/>
          </w:tcPr>
          <w:p w14:paraId="7584DB04" w14:textId="77777777" w:rsidR="00D70DDF" w:rsidRPr="00D70DDF" w:rsidRDefault="00D70DDF" w:rsidP="00D70DDF">
            <w:pPr>
              <w:spacing w:after="160" w:line="276" w:lineRule="auto"/>
              <w:rPr>
                <w:rFonts w:cs="Times New Roman"/>
                <w:szCs w:val="24"/>
              </w:rPr>
            </w:pPr>
            <w:r w:rsidRPr="00D70DDF">
              <w:rPr>
                <w:rFonts w:cs="Times New Roman"/>
                <w:szCs w:val="24"/>
              </w:rPr>
              <w:t>192.168.30.3</w:t>
            </w:r>
          </w:p>
        </w:tc>
        <w:tc>
          <w:tcPr>
            <w:tcW w:w="2110" w:type="dxa"/>
            <w:tcBorders>
              <w:top w:val="single" w:sz="4" w:space="0" w:color="auto"/>
              <w:left w:val="single" w:sz="4" w:space="0" w:color="auto"/>
              <w:bottom w:val="single" w:sz="4" w:space="0" w:color="auto"/>
              <w:right w:val="single" w:sz="4" w:space="0" w:color="auto"/>
            </w:tcBorders>
            <w:hideMark/>
          </w:tcPr>
          <w:p w14:paraId="04D31F5E"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326716D1" w14:textId="77777777" w:rsidR="00D70DDF" w:rsidRPr="00D70DDF" w:rsidRDefault="00D70DDF" w:rsidP="00D70DDF">
            <w:pPr>
              <w:spacing w:after="160" w:line="276" w:lineRule="auto"/>
              <w:rPr>
                <w:rFonts w:cs="Times New Roman"/>
                <w:szCs w:val="24"/>
              </w:rPr>
            </w:pPr>
          </w:p>
        </w:tc>
      </w:tr>
      <w:tr w:rsidR="00D70DDF" w:rsidRPr="00D70DDF" w14:paraId="07E3DDF8"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7D7A2"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7C78164C" w14:textId="77777777" w:rsidR="00D70DDF" w:rsidRPr="00D70DDF" w:rsidRDefault="00D70DDF" w:rsidP="00D70DDF">
            <w:pPr>
              <w:spacing w:after="160" w:line="276" w:lineRule="auto"/>
              <w:rPr>
                <w:rFonts w:cs="Times New Roman"/>
                <w:szCs w:val="24"/>
              </w:rPr>
            </w:pPr>
            <w:r w:rsidRPr="00D70DDF">
              <w:rPr>
                <w:rFonts w:cs="Times New Roman"/>
                <w:szCs w:val="24"/>
              </w:rPr>
              <w:t>VLAN40</w:t>
            </w:r>
          </w:p>
        </w:tc>
        <w:tc>
          <w:tcPr>
            <w:tcW w:w="1826" w:type="dxa"/>
            <w:tcBorders>
              <w:top w:val="single" w:sz="4" w:space="0" w:color="auto"/>
              <w:left w:val="single" w:sz="4" w:space="0" w:color="auto"/>
              <w:bottom w:val="single" w:sz="4" w:space="0" w:color="auto"/>
              <w:right w:val="single" w:sz="4" w:space="0" w:color="auto"/>
            </w:tcBorders>
            <w:hideMark/>
          </w:tcPr>
          <w:p w14:paraId="25FC6782" w14:textId="77777777" w:rsidR="00D70DDF" w:rsidRPr="00D70DDF" w:rsidRDefault="00D70DDF" w:rsidP="00D70DDF">
            <w:pPr>
              <w:spacing w:after="160" w:line="276" w:lineRule="auto"/>
              <w:rPr>
                <w:rFonts w:cs="Times New Roman"/>
                <w:szCs w:val="24"/>
              </w:rPr>
            </w:pPr>
            <w:r w:rsidRPr="00D70DDF">
              <w:rPr>
                <w:rFonts w:cs="Times New Roman"/>
                <w:szCs w:val="24"/>
              </w:rPr>
              <w:t>192.168.40.3</w:t>
            </w:r>
          </w:p>
        </w:tc>
        <w:tc>
          <w:tcPr>
            <w:tcW w:w="2110" w:type="dxa"/>
            <w:tcBorders>
              <w:top w:val="single" w:sz="4" w:space="0" w:color="auto"/>
              <w:left w:val="single" w:sz="4" w:space="0" w:color="auto"/>
              <w:bottom w:val="single" w:sz="4" w:space="0" w:color="auto"/>
              <w:right w:val="single" w:sz="4" w:space="0" w:color="auto"/>
            </w:tcBorders>
            <w:hideMark/>
          </w:tcPr>
          <w:p w14:paraId="5F1BB07B"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444E38BF" w14:textId="77777777" w:rsidR="00D70DDF" w:rsidRPr="00D70DDF" w:rsidRDefault="00D70DDF" w:rsidP="00D70DDF">
            <w:pPr>
              <w:spacing w:after="160" w:line="276" w:lineRule="auto"/>
              <w:rPr>
                <w:rFonts w:cs="Times New Roman"/>
                <w:szCs w:val="24"/>
              </w:rPr>
            </w:pPr>
          </w:p>
        </w:tc>
      </w:tr>
      <w:tr w:rsidR="00D70DDF" w:rsidRPr="00D70DDF" w14:paraId="31FB312B"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C719C2"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3033F6D4" w14:textId="77777777" w:rsidR="00D70DDF" w:rsidRPr="00D70DDF" w:rsidRDefault="00D70DDF" w:rsidP="00D70DDF">
            <w:pPr>
              <w:spacing w:after="160" w:line="276" w:lineRule="auto"/>
              <w:rPr>
                <w:rFonts w:cs="Times New Roman"/>
                <w:szCs w:val="24"/>
              </w:rPr>
            </w:pPr>
            <w:r w:rsidRPr="00D70DDF">
              <w:rPr>
                <w:rFonts w:cs="Times New Roman"/>
                <w:szCs w:val="24"/>
              </w:rPr>
              <w:t>VLAN50</w:t>
            </w:r>
          </w:p>
        </w:tc>
        <w:tc>
          <w:tcPr>
            <w:tcW w:w="1826" w:type="dxa"/>
            <w:tcBorders>
              <w:top w:val="single" w:sz="4" w:space="0" w:color="auto"/>
              <w:left w:val="single" w:sz="4" w:space="0" w:color="auto"/>
              <w:bottom w:val="single" w:sz="4" w:space="0" w:color="auto"/>
              <w:right w:val="single" w:sz="4" w:space="0" w:color="auto"/>
            </w:tcBorders>
            <w:hideMark/>
          </w:tcPr>
          <w:p w14:paraId="5490E434" w14:textId="77777777" w:rsidR="00D70DDF" w:rsidRPr="00D70DDF" w:rsidRDefault="00D70DDF" w:rsidP="00D70DDF">
            <w:pPr>
              <w:spacing w:after="160" w:line="276" w:lineRule="auto"/>
              <w:rPr>
                <w:rFonts w:cs="Times New Roman"/>
                <w:szCs w:val="24"/>
              </w:rPr>
            </w:pPr>
            <w:r w:rsidRPr="00D70DDF">
              <w:rPr>
                <w:rFonts w:cs="Times New Roman"/>
                <w:szCs w:val="24"/>
              </w:rPr>
              <w:t>192.168.50.3</w:t>
            </w:r>
          </w:p>
        </w:tc>
        <w:tc>
          <w:tcPr>
            <w:tcW w:w="2110" w:type="dxa"/>
            <w:tcBorders>
              <w:top w:val="single" w:sz="4" w:space="0" w:color="auto"/>
              <w:left w:val="single" w:sz="4" w:space="0" w:color="auto"/>
              <w:bottom w:val="single" w:sz="4" w:space="0" w:color="auto"/>
              <w:right w:val="single" w:sz="4" w:space="0" w:color="auto"/>
            </w:tcBorders>
            <w:hideMark/>
          </w:tcPr>
          <w:p w14:paraId="558F79C7"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7C3FADCB" w14:textId="77777777" w:rsidR="00D70DDF" w:rsidRPr="00D70DDF" w:rsidRDefault="00D70DDF" w:rsidP="00D70DDF">
            <w:pPr>
              <w:spacing w:after="160" w:line="276" w:lineRule="auto"/>
              <w:rPr>
                <w:rFonts w:cs="Times New Roman"/>
                <w:szCs w:val="24"/>
              </w:rPr>
            </w:pPr>
          </w:p>
        </w:tc>
      </w:tr>
      <w:tr w:rsidR="00D70DDF" w:rsidRPr="00D70DDF" w14:paraId="06A14E1C"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9A122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0DB7C368" w14:textId="77777777" w:rsidR="00D70DDF" w:rsidRPr="00D70DDF" w:rsidRDefault="00D70DDF" w:rsidP="00D70DDF">
            <w:pPr>
              <w:spacing w:after="160" w:line="276" w:lineRule="auto"/>
              <w:rPr>
                <w:rFonts w:cs="Times New Roman"/>
                <w:szCs w:val="24"/>
              </w:rPr>
            </w:pPr>
            <w:r w:rsidRPr="00D70DDF">
              <w:rPr>
                <w:rFonts w:cs="Times New Roman"/>
                <w:szCs w:val="24"/>
              </w:rPr>
              <w:t>VLAN60</w:t>
            </w:r>
          </w:p>
        </w:tc>
        <w:tc>
          <w:tcPr>
            <w:tcW w:w="1826" w:type="dxa"/>
            <w:tcBorders>
              <w:top w:val="single" w:sz="4" w:space="0" w:color="auto"/>
              <w:left w:val="single" w:sz="4" w:space="0" w:color="auto"/>
              <w:bottom w:val="single" w:sz="4" w:space="0" w:color="auto"/>
              <w:right w:val="single" w:sz="4" w:space="0" w:color="auto"/>
            </w:tcBorders>
            <w:hideMark/>
          </w:tcPr>
          <w:p w14:paraId="5DD020B4" w14:textId="77777777" w:rsidR="00D70DDF" w:rsidRPr="00D70DDF" w:rsidRDefault="00D70DDF" w:rsidP="00D70DDF">
            <w:pPr>
              <w:spacing w:after="160" w:line="276" w:lineRule="auto"/>
              <w:rPr>
                <w:rFonts w:cs="Times New Roman"/>
                <w:szCs w:val="24"/>
              </w:rPr>
            </w:pPr>
            <w:r w:rsidRPr="00D70DDF">
              <w:rPr>
                <w:rFonts w:cs="Times New Roman"/>
                <w:szCs w:val="24"/>
              </w:rPr>
              <w:t>192.168.60.3</w:t>
            </w:r>
          </w:p>
        </w:tc>
        <w:tc>
          <w:tcPr>
            <w:tcW w:w="2110" w:type="dxa"/>
            <w:tcBorders>
              <w:top w:val="single" w:sz="4" w:space="0" w:color="auto"/>
              <w:left w:val="single" w:sz="4" w:space="0" w:color="auto"/>
              <w:bottom w:val="single" w:sz="4" w:space="0" w:color="auto"/>
              <w:right w:val="single" w:sz="4" w:space="0" w:color="auto"/>
            </w:tcBorders>
            <w:hideMark/>
          </w:tcPr>
          <w:p w14:paraId="148394E0"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16F3160A" w14:textId="77777777" w:rsidR="00D70DDF" w:rsidRPr="00D70DDF" w:rsidRDefault="00D70DDF" w:rsidP="00D70DDF">
            <w:pPr>
              <w:spacing w:after="160" w:line="276" w:lineRule="auto"/>
              <w:rPr>
                <w:rFonts w:cs="Times New Roman"/>
                <w:szCs w:val="24"/>
              </w:rPr>
            </w:pPr>
          </w:p>
        </w:tc>
      </w:tr>
      <w:tr w:rsidR="00D70DDF" w:rsidRPr="00D70DDF" w14:paraId="1BA879A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3E3EC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FFBDB8B" w14:textId="77777777" w:rsidR="00D70DDF" w:rsidRPr="00D70DDF" w:rsidRDefault="00D70DDF" w:rsidP="00D70DDF">
            <w:pPr>
              <w:spacing w:after="160" w:line="276" w:lineRule="auto"/>
              <w:rPr>
                <w:rFonts w:cs="Times New Roman"/>
                <w:szCs w:val="24"/>
              </w:rPr>
            </w:pPr>
            <w:r w:rsidRPr="00D70DDF">
              <w:rPr>
                <w:rFonts w:cs="Times New Roman"/>
                <w:szCs w:val="24"/>
              </w:rPr>
              <w:t>VLAN70</w:t>
            </w:r>
          </w:p>
        </w:tc>
        <w:tc>
          <w:tcPr>
            <w:tcW w:w="1826" w:type="dxa"/>
            <w:tcBorders>
              <w:top w:val="single" w:sz="4" w:space="0" w:color="auto"/>
              <w:left w:val="single" w:sz="4" w:space="0" w:color="auto"/>
              <w:bottom w:val="single" w:sz="4" w:space="0" w:color="auto"/>
              <w:right w:val="single" w:sz="4" w:space="0" w:color="auto"/>
            </w:tcBorders>
            <w:hideMark/>
          </w:tcPr>
          <w:p w14:paraId="2C224F9F" w14:textId="77777777" w:rsidR="00D70DDF" w:rsidRPr="00D70DDF" w:rsidRDefault="00D70DDF" w:rsidP="00D70DDF">
            <w:pPr>
              <w:spacing w:after="160" w:line="276" w:lineRule="auto"/>
              <w:rPr>
                <w:rFonts w:cs="Times New Roman"/>
                <w:szCs w:val="24"/>
              </w:rPr>
            </w:pPr>
            <w:r w:rsidRPr="00D70DDF">
              <w:rPr>
                <w:rFonts w:cs="Times New Roman"/>
                <w:szCs w:val="24"/>
              </w:rPr>
              <w:t>192.168.70.3</w:t>
            </w:r>
          </w:p>
        </w:tc>
        <w:tc>
          <w:tcPr>
            <w:tcW w:w="2110" w:type="dxa"/>
            <w:tcBorders>
              <w:top w:val="single" w:sz="4" w:space="0" w:color="auto"/>
              <w:left w:val="single" w:sz="4" w:space="0" w:color="auto"/>
              <w:bottom w:val="single" w:sz="4" w:space="0" w:color="auto"/>
              <w:right w:val="single" w:sz="4" w:space="0" w:color="auto"/>
            </w:tcBorders>
            <w:hideMark/>
          </w:tcPr>
          <w:p w14:paraId="3B553E6F"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50490097" w14:textId="77777777" w:rsidR="00D70DDF" w:rsidRPr="00D70DDF" w:rsidRDefault="00D70DDF" w:rsidP="00D70DDF">
            <w:pPr>
              <w:spacing w:after="160" w:line="276" w:lineRule="auto"/>
              <w:rPr>
                <w:rFonts w:cs="Times New Roman"/>
                <w:szCs w:val="24"/>
              </w:rPr>
            </w:pPr>
          </w:p>
        </w:tc>
      </w:tr>
      <w:tr w:rsidR="00D70DDF" w:rsidRPr="00D70DDF" w14:paraId="7ADBF53F"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F9226"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CA68229" w14:textId="77777777" w:rsidR="00D70DDF" w:rsidRPr="00D70DDF" w:rsidRDefault="00D70DDF" w:rsidP="00D70DDF">
            <w:pPr>
              <w:spacing w:after="160" w:line="276" w:lineRule="auto"/>
              <w:rPr>
                <w:rFonts w:cs="Times New Roman"/>
                <w:szCs w:val="24"/>
              </w:rPr>
            </w:pPr>
            <w:r w:rsidRPr="00D70DDF">
              <w:rPr>
                <w:rFonts w:cs="Times New Roman"/>
                <w:szCs w:val="24"/>
              </w:rPr>
              <w:t>VLAN80</w:t>
            </w:r>
          </w:p>
        </w:tc>
        <w:tc>
          <w:tcPr>
            <w:tcW w:w="1826" w:type="dxa"/>
            <w:tcBorders>
              <w:top w:val="single" w:sz="4" w:space="0" w:color="auto"/>
              <w:left w:val="single" w:sz="4" w:space="0" w:color="auto"/>
              <w:bottom w:val="single" w:sz="4" w:space="0" w:color="auto"/>
              <w:right w:val="single" w:sz="4" w:space="0" w:color="auto"/>
            </w:tcBorders>
            <w:hideMark/>
          </w:tcPr>
          <w:p w14:paraId="4ADC4E3D" w14:textId="77777777" w:rsidR="00D70DDF" w:rsidRPr="00D70DDF" w:rsidRDefault="00D70DDF" w:rsidP="00D70DDF">
            <w:pPr>
              <w:spacing w:after="160" w:line="276" w:lineRule="auto"/>
              <w:rPr>
                <w:rFonts w:cs="Times New Roman"/>
                <w:szCs w:val="24"/>
              </w:rPr>
            </w:pPr>
            <w:r w:rsidRPr="00D70DDF">
              <w:rPr>
                <w:rFonts w:cs="Times New Roman"/>
                <w:szCs w:val="24"/>
              </w:rPr>
              <w:t>192.168.80.3</w:t>
            </w:r>
          </w:p>
        </w:tc>
        <w:tc>
          <w:tcPr>
            <w:tcW w:w="2110" w:type="dxa"/>
            <w:tcBorders>
              <w:top w:val="single" w:sz="4" w:space="0" w:color="auto"/>
              <w:left w:val="single" w:sz="4" w:space="0" w:color="auto"/>
              <w:bottom w:val="single" w:sz="4" w:space="0" w:color="auto"/>
              <w:right w:val="single" w:sz="4" w:space="0" w:color="auto"/>
            </w:tcBorders>
            <w:hideMark/>
          </w:tcPr>
          <w:p w14:paraId="00B25102"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53DA5AD8" w14:textId="77777777" w:rsidR="00D70DDF" w:rsidRPr="00D70DDF" w:rsidRDefault="00D70DDF" w:rsidP="00D70DDF">
            <w:pPr>
              <w:spacing w:after="160" w:line="276" w:lineRule="auto"/>
              <w:rPr>
                <w:rFonts w:cs="Times New Roman"/>
                <w:szCs w:val="24"/>
              </w:rPr>
            </w:pPr>
          </w:p>
        </w:tc>
      </w:tr>
      <w:tr w:rsidR="00D70DDF" w:rsidRPr="00D70DDF" w14:paraId="064C84B8"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C62F4"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6A4D0839" w14:textId="77777777" w:rsidR="00D70DDF" w:rsidRPr="00D70DDF" w:rsidRDefault="00D70DDF" w:rsidP="00D70DDF">
            <w:pPr>
              <w:spacing w:after="160" w:line="276" w:lineRule="auto"/>
              <w:rPr>
                <w:rFonts w:cs="Times New Roman"/>
                <w:szCs w:val="24"/>
              </w:rPr>
            </w:pPr>
            <w:r w:rsidRPr="00D70DDF">
              <w:rPr>
                <w:rFonts w:cs="Times New Roman"/>
                <w:szCs w:val="24"/>
              </w:rPr>
              <w:t>VLAN90</w:t>
            </w:r>
          </w:p>
        </w:tc>
        <w:tc>
          <w:tcPr>
            <w:tcW w:w="1826" w:type="dxa"/>
            <w:tcBorders>
              <w:top w:val="single" w:sz="4" w:space="0" w:color="auto"/>
              <w:left w:val="single" w:sz="4" w:space="0" w:color="auto"/>
              <w:bottom w:val="single" w:sz="4" w:space="0" w:color="auto"/>
              <w:right w:val="single" w:sz="4" w:space="0" w:color="auto"/>
            </w:tcBorders>
            <w:hideMark/>
          </w:tcPr>
          <w:p w14:paraId="28416DE4" w14:textId="77777777" w:rsidR="00D70DDF" w:rsidRPr="00D70DDF" w:rsidRDefault="00D70DDF" w:rsidP="00D70DDF">
            <w:pPr>
              <w:spacing w:after="160" w:line="276" w:lineRule="auto"/>
              <w:rPr>
                <w:rFonts w:cs="Times New Roman"/>
                <w:szCs w:val="24"/>
              </w:rPr>
            </w:pPr>
            <w:r w:rsidRPr="00D70DDF">
              <w:rPr>
                <w:rFonts w:cs="Times New Roman"/>
                <w:szCs w:val="24"/>
              </w:rPr>
              <w:t>192.168.90.3</w:t>
            </w:r>
          </w:p>
        </w:tc>
        <w:tc>
          <w:tcPr>
            <w:tcW w:w="2110" w:type="dxa"/>
            <w:tcBorders>
              <w:top w:val="single" w:sz="4" w:space="0" w:color="auto"/>
              <w:left w:val="single" w:sz="4" w:space="0" w:color="auto"/>
              <w:bottom w:val="single" w:sz="4" w:space="0" w:color="auto"/>
              <w:right w:val="single" w:sz="4" w:space="0" w:color="auto"/>
            </w:tcBorders>
            <w:hideMark/>
          </w:tcPr>
          <w:p w14:paraId="71218EFB"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2F771424" w14:textId="77777777" w:rsidR="00D70DDF" w:rsidRPr="00D70DDF" w:rsidRDefault="00D70DDF" w:rsidP="00D70DDF">
            <w:pPr>
              <w:spacing w:after="160" w:line="276" w:lineRule="auto"/>
              <w:rPr>
                <w:rFonts w:cs="Times New Roman"/>
                <w:szCs w:val="24"/>
              </w:rPr>
            </w:pPr>
          </w:p>
        </w:tc>
      </w:tr>
      <w:tr w:rsidR="00D70DDF" w:rsidRPr="00D70DDF" w14:paraId="45B6A4C6"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8C3FF0"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5F7DC3C3" w14:textId="77777777" w:rsidR="00D70DDF" w:rsidRPr="00D70DDF" w:rsidRDefault="00D70DDF" w:rsidP="00D70DDF">
            <w:pPr>
              <w:spacing w:after="160" w:line="276" w:lineRule="auto"/>
              <w:rPr>
                <w:rFonts w:cs="Times New Roman"/>
                <w:szCs w:val="24"/>
              </w:rPr>
            </w:pPr>
            <w:r w:rsidRPr="00D70DDF">
              <w:rPr>
                <w:rFonts w:cs="Times New Roman"/>
                <w:szCs w:val="24"/>
              </w:rPr>
              <w:t>VLAN100</w:t>
            </w:r>
          </w:p>
        </w:tc>
        <w:tc>
          <w:tcPr>
            <w:tcW w:w="1826" w:type="dxa"/>
            <w:tcBorders>
              <w:top w:val="single" w:sz="4" w:space="0" w:color="auto"/>
              <w:left w:val="single" w:sz="4" w:space="0" w:color="auto"/>
              <w:bottom w:val="single" w:sz="4" w:space="0" w:color="auto"/>
              <w:right w:val="single" w:sz="4" w:space="0" w:color="auto"/>
            </w:tcBorders>
            <w:hideMark/>
          </w:tcPr>
          <w:p w14:paraId="76CBE70E" w14:textId="77777777" w:rsidR="00D70DDF" w:rsidRPr="00D70DDF" w:rsidRDefault="00D70DDF" w:rsidP="00D70DDF">
            <w:pPr>
              <w:spacing w:after="160" w:line="276" w:lineRule="auto"/>
              <w:rPr>
                <w:rFonts w:cs="Times New Roman"/>
                <w:szCs w:val="24"/>
              </w:rPr>
            </w:pPr>
            <w:r w:rsidRPr="00D70DDF">
              <w:rPr>
                <w:rFonts w:cs="Times New Roman"/>
                <w:szCs w:val="24"/>
              </w:rPr>
              <w:t>192.168.100.3</w:t>
            </w:r>
          </w:p>
        </w:tc>
        <w:tc>
          <w:tcPr>
            <w:tcW w:w="2110" w:type="dxa"/>
            <w:tcBorders>
              <w:top w:val="single" w:sz="4" w:space="0" w:color="auto"/>
              <w:left w:val="single" w:sz="4" w:space="0" w:color="auto"/>
              <w:bottom w:val="single" w:sz="4" w:space="0" w:color="auto"/>
              <w:right w:val="single" w:sz="4" w:space="0" w:color="auto"/>
            </w:tcBorders>
            <w:hideMark/>
          </w:tcPr>
          <w:p w14:paraId="076BEE6A"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52A60264" w14:textId="77777777" w:rsidR="00D70DDF" w:rsidRPr="00D70DDF" w:rsidRDefault="00D70DDF" w:rsidP="00D70DDF">
            <w:pPr>
              <w:spacing w:after="160" w:line="276" w:lineRule="auto"/>
              <w:rPr>
                <w:rFonts w:cs="Times New Roman"/>
                <w:szCs w:val="24"/>
              </w:rPr>
            </w:pPr>
          </w:p>
        </w:tc>
      </w:tr>
      <w:tr w:rsidR="00D70DDF" w:rsidRPr="00D70DDF" w14:paraId="316B76EC" w14:textId="77777777" w:rsidTr="00D70DDF">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DC0FBB" w14:textId="77777777" w:rsidR="00D70DDF" w:rsidRPr="00D70DDF" w:rsidRDefault="00D70DDF" w:rsidP="00D70DDF">
            <w:pPr>
              <w:spacing w:after="160" w:line="276" w:lineRule="auto"/>
              <w:rPr>
                <w:rFonts w:cs="Times New Roman"/>
                <w:szCs w:val="24"/>
              </w:rPr>
            </w:pPr>
          </w:p>
        </w:tc>
        <w:tc>
          <w:tcPr>
            <w:tcW w:w="2580" w:type="dxa"/>
            <w:tcBorders>
              <w:top w:val="single" w:sz="4" w:space="0" w:color="auto"/>
              <w:left w:val="single" w:sz="4" w:space="0" w:color="auto"/>
              <w:bottom w:val="single" w:sz="4" w:space="0" w:color="auto"/>
              <w:right w:val="single" w:sz="4" w:space="0" w:color="auto"/>
            </w:tcBorders>
            <w:hideMark/>
          </w:tcPr>
          <w:p w14:paraId="37543D92" w14:textId="77777777" w:rsidR="00D70DDF" w:rsidRPr="00D70DDF" w:rsidRDefault="00D70DDF" w:rsidP="00D70DDF">
            <w:pPr>
              <w:spacing w:after="160" w:line="276" w:lineRule="auto"/>
              <w:rPr>
                <w:rFonts w:cs="Times New Roman"/>
                <w:szCs w:val="24"/>
              </w:rPr>
            </w:pPr>
            <w:r w:rsidRPr="00D70DDF">
              <w:rPr>
                <w:rFonts w:cs="Times New Roman"/>
                <w:szCs w:val="24"/>
              </w:rPr>
              <w:t>VLAN110</w:t>
            </w:r>
          </w:p>
        </w:tc>
        <w:tc>
          <w:tcPr>
            <w:tcW w:w="1826" w:type="dxa"/>
            <w:tcBorders>
              <w:top w:val="single" w:sz="4" w:space="0" w:color="auto"/>
              <w:left w:val="single" w:sz="4" w:space="0" w:color="auto"/>
              <w:bottom w:val="single" w:sz="4" w:space="0" w:color="auto"/>
              <w:right w:val="single" w:sz="4" w:space="0" w:color="auto"/>
            </w:tcBorders>
            <w:hideMark/>
          </w:tcPr>
          <w:p w14:paraId="35CACC34" w14:textId="77777777" w:rsidR="00D70DDF" w:rsidRPr="00D70DDF" w:rsidRDefault="00D70DDF" w:rsidP="00D70DDF">
            <w:pPr>
              <w:spacing w:after="160" w:line="276" w:lineRule="auto"/>
              <w:rPr>
                <w:rFonts w:cs="Times New Roman"/>
                <w:szCs w:val="24"/>
              </w:rPr>
            </w:pPr>
            <w:r w:rsidRPr="00D70DDF">
              <w:rPr>
                <w:rFonts w:cs="Times New Roman"/>
                <w:szCs w:val="24"/>
              </w:rPr>
              <w:t>192.168.110.3</w:t>
            </w:r>
          </w:p>
        </w:tc>
        <w:tc>
          <w:tcPr>
            <w:tcW w:w="2110" w:type="dxa"/>
            <w:tcBorders>
              <w:top w:val="single" w:sz="4" w:space="0" w:color="auto"/>
              <w:left w:val="single" w:sz="4" w:space="0" w:color="auto"/>
              <w:bottom w:val="single" w:sz="4" w:space="0" w:color="auto"/>
              <w:right w:val="single" w:sz="4" w:space="0" w:color="auto"/>
            </w:tcBorders>
            <w:hideMark/>
          </w:tcPr>
          <w:p w14:paraId="4008A947" w14:textId="77777777" w:rsidR="00D70DDF" w:rsidRPr="00D70DDF" w:rsidRDefault="00D70DDF" w:rsidP="00D70DDF">
            <w:pPr>
              <w:spacing w:after="160" w:line="276" w:lineRule="auto"/>
              <w:rPr>
                <w:rFonts w:cs="Times New Roman"/>
                <w:szCs w:val="24"/>
              </w:rPr>
            </w:pPr>
            <w:r w:rsidRPr="00D70DDF">
              <w:rPr>
                <w:rFonts w:cs="Times New Roman"/>
                <w:szCs w:val="24"/>
              </w:rPr>
              <w:t>255.255.255.192</w:t>
            </w:r>
          </w:p>
        </w:tc>
        <w:tc>
          <w:tcPr>
            <w:tcW w:w="1867" w:type="dxa"/>
            <w:tcBorders>
              <w:top w:val="single" w:sz="4" w:space="0" w:color="auto"/>
              <w:left w:val="single" w:sz="4" w:space="0" w:color="auto"/>
              <w:bottom w:val="single" w:sz="4" w:space="0" w:color="auto"/>
              <w:right w:val="single" w:sz="4" w:space="0" w:color="auto"/>
            </w:tcBorders>
          </w:tcPr>
          <w:p w14:paraId="2752E016" w14:textId="77777777" w:rsidR="00D70DDF" w:rsidRPr="00D70DDF" w:rsidRDefault="00D70DDF" w:rsidP="00D70DDF">
            <w:pPr>
              <w:spacing w:after="160" w:line="276" w:lineRule="auto"/>
              <w:rPr>
                <w:rFonts w:cs="Times New Roman"/>
                <w:szCs w:val="24"/>
              </w:rPr>
            </w:pPr>
          </w:p>
        </w:tc>
      </w:tr>
      <w:tr w:rsidR="00D70DDF" w:rsidRPr="00D70DDF" w14:paraId="3108C7BF"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02BE07CA" w14:textId="77777777" w:rsidR="00D70DDF" w:rsidRPr="00D70DDF" w:rsidRDefault="00D70DDF" w:rsidP="00D70DDF">
            <w:pPr>
              <w:spacing w:after="160" w:line="276" w:lineRule="auto"/>
              <w:rPr>
                <w:rFonts w:cs="Times New Roman"/>
                <w:szCs w:val="24"/>
              </w:rPr>
            </w:pPr>
            <w:r w:rsidRPr="00D70DDF">
              <w:rPr>
                <w:rFonts w:cs="Times New Roman"/>
                <w:szCs w:val="24"/>
              </w:rPr>
              <w:t>BR Wifi</w:t>
            </w:r>
          </w:p>
        </w:tc>
        <w:tc>
          <w:tcPr>
            <w:tcW w:w="2580" w:type="dxa"/>
            <w:tcBorders>
              <w:top w:val="single" w:sz="4" w:space="0" w:color="auto"/>
              <w:left w:val="single" w:sz="4" w:space="0" w:color="auto"/>
              <w:bottom w:val="single" w:sz="4" w:space="0" w:color="auto"/>
              <w:right w:val="single" w:sz="4" w:space="0" w:color="auto"/>
            </w:tcBorders>
            <w:hideMark/>
          </w:tcPr>
          <w:p w14:paraId="4F3D91DF" w14:textId="77777777" w:rsidR="00D70DDF" w:rsidRPr="00D70DDF" w:rsidRDefault="00D70DDF" w:rsidP="00D70DDF">
            <w:pPr>
              <w:spacing w:after="160" w:line="276" w:lineRule="auto"/>
              <w:rPr>
                <w:rFonts w:cs="Times New Roman"/>
                <w:szCs w:val="24"/>
              </w:rPr>
            </w:pPr>
            <w:r w:rsidRPr="00D70DDF">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hideMark/>
          </w:tcPr>
          <w:p w14:paraId="0811E86A" w14:textId="687B754B" w:rsidR="00D70DDF" w:rsidRPr="00D70DDF" w:rsidRDefault="00E83162" w:rsidP="00D70DDF">
            <w:pPr>
              <w:spacing w:after="160" w:line="276" w:lineRule="auto"/>
              <w:rPr>
                <w:rFonts w:cs="Times New Roman"/>
                <w:szCs w:val="24"/>
              </w:rPr>
            </w:pPr>
            <w:r>
              <w:rPr>
                <w:rFonts w:cs="Times New Roman"/>
                <w:szCs w:val="24"/>
              </w:rPr>
              <w:t>10.100.</w:t>
            </w:r>
            <w:r w:rsidR="0099249D">
              <w:rPr>
                <w:rFonts w:cs="Times New Roman"/>
                <w:szCs w:val="24"/>
              </w:rPr>
              <w:t>200</w:t>
            </w:r>
            <w:r>
              <w:rPr>
                <w:rFonts w:cs="Times New Roman"/>
                <w:szCs w:val="24"/>
              </w:rPr>
              <w:t>.2</w:t>
            </w:r>
          </w:p>
        </w:tc>
        <w:tc>
          <w:tcPr>
            <w:tcW w:w="2110" w:type="dxa"/>
            <w:tcBorders>
              <w:top w:val="single" w:sz="4" w:space="0" w:color="auto"/>
              <w:left w:val="single" w:sz="4" w:space="0" w:color="auto"/>
              <w:bottom w:val="single" w:sz="4" w:space="0" w:color="auto"/>
              <w:right w:val="single" w:sz="4" w:space="0" w:color="auto"/>
            </w:tcBorders>
            <w:hideMark/>
          </w:tcPr>
          <w:p w14:paraId="320DF12B" w14:textId="77777777" w:rsidR="00D70DDF" w:rsidRPr="00D70DDF" w:rsidRDefault="00D70DDF" w:rsidP="00D70DDF">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5BE9BD1C" w14:textId="35179EC5" w:rsidR="00D70DDF" w:rsidRPr="00D70DDF" w:rsidRDefault="0013328B" w:rsidP="00D70DDF">
            <w:pPr>
              <w:spacing w:after="160" w:line="276" w:lineRule="auto"/>
              <w:rPr>
                <w:rFonts w:cs="Times New Roman"/>
                <w:szCs w:val="24"/>
              </w:rPr>
            </w:pPr>
            <w:r>
              <w:rPr>
                <w:rFonts w:cs="Times New Roman"/>
                <w:szCs w:val="24"/>
              </w:rPr>
              <w:t>10.100.</w:t>
            </w:r>
            <w:r w:rsidR="00C91DC9">
              <w:rPr>
                <w:rFonts w:cs="Times New Roman"/>
                <w:szCs w:val="24"/>
              </w:rPr>
              <w:t>2</w:t>
            </w:r>
            <w:r>
              <w:rPr>
                <w:rFonts w:cs="Times New Roman"/>
                <w:szCs w:val="24"/>
              </w:rPr>
              <w:t>00.1</w:t>
            </w:r>
          </w:p>
        </w:tc>
      </w:tr>
      <w:tr w:rsidR="006B56B8" w:rsidRPr="00D70DDF" w14:paraId="60D62DEE"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tcPr>
          <w:p w14:paraId="72B9C5A2" w14:textId="010B6F79" w:rsidR="006B56B8" w:rsidRPr="00D70DDF" w:rsidRDefault="006B56B8" w:rsidP="006B56B8">
            <w:pPr>
              <w:spacing w:line="276" w:lineRule="auto"/>
              <w:rPr>
                <w:rFonts w:cs="Times New Roman"/>
                <w:szCs w:val="24"/>
              </w:rPr>
            </w:pPr>
            <w:r>
              <w:rPr>
                <w:rFonts w:cs="Times New Roman"/>
                <w:szCs w:val="24"/>
              </w:rPr>
              <w:t>Wifi Tang1</w:t>
            </w:r>
          </w:p>
        </w:tc>
        <w:tc>
          <w:tcPr>
            <w:tcW w:w="2580" w:type="dxa"/>
            <w:tcBorders>
              <w:top w:val="single" w:sz="4" w:space="0" w:color="auto"/>
              <w:left w:val="single" w:sz="4" w:space="0" w:color="auto"/>
              <w:bottom w:val="single" w:sz="4" w:space="0" w:color="auto"/>
              <w:right w:val="single" w:sz="4" w:space="0" w:color="auto"/>
            </w:tcBorders>
          </w:tcPr>
          <w:p w14:paraId="5BDFCD6A" w14:textId="6D992673" w:rsidR="006B56B8" w:rsidRPr="00D70DDF" w:rsidRDefault="006B56B8" w:rsidP="006B56B8">
            <w:pPr>
              <w:spacing w:line="276" w:lineRule="auto"/>
              <w:rPr>
                <w:rFonts w:cs="Times New Roman"/>
                <w:szCs w:val="24"/>
              </w:rPr>
            </w:pPr>
            <w:r>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tcPr>
          <w:p w14:paraId="33D83533" w14:textId="72ECFE86" w:rsidR="006B56B8" w:rsidRDefault="006B56B8" w:rsidP="006B56B8">
            <w:pPr>
              <w:spacing w:line="276" w:lineRule="auto"/>
              <w:rPr>
                <w:rFonts w:cs="Times New Roman"/>
                <w:szCs w:val="24"/>
              </w:rPr>
            </w:pPr>
            <w:r>
              <w:rPr>
                <w:rFonts w:cs="Times New Roman"/>
                <w:szCs w:val="24"/>
              </w:rPr>
              <w:t>10.100.100.5</w:t>
            </w:r>
          </w:p>
        </w:tc>
        <w:tc>
          <w:tcPr>
            <w:tcW w:w="2110" w:type="dxa"/>
            <w:tcBorders>
              <w:top w:val="single" w:sz="4" w:space="0" w:color="auto"/>
              <w:left w:val="single" w:sz="4" w:space="0" w:color="auto"/>
              <w:bottom w:val="single" w:sz="4" w:space="0" w:color="auto"/>
              <w:right w:val="single" w:sz="4" w:space="0" w:color="auto"/>
            </w:tcBorders>
          </w:tcPr>
          <w:p w14:paraId="087DA944" w14:textId="5EDEC150" w:rsidR="006B56B8" w:rsidRPr="00D70DDF" w:rsidRDefault="006B56B8" w:rsidP="006B56B8">
            <w:pPr>
              <w:spacing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57D350F8" w14:textId="13450EAC" w:rsidR="006B56B8" w:rsidRDefault="006B56B8" w:rsidP="006B56B8">
            <w:pPr>
              <w:spacing w:line="276" w:lineRule="auto"/>
              <w:rPr>
                <w:rFonts w:cs="Times New Roman"/>
                <w:szCs w:val="24"/>
              </w:rPr>
            </w:pPr>
            <w:r>
              <w:rPr>
                <w:rFonts w:cs="Times New Roman"/>
                <w:szCs w:val="24"/>
              </w:rPr>
              <w:t>10.100.100.1</w:t>
            </w:r>
          </w:p>
        </w:tc>
      </w:tr>
      <w:tr w:rsidR="006B56B8" w:rsidRPr="00D70DDF" w14:paraId="2991CC28"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38E3A56E" w14:textId="77777777" w:rsidR="006B56B8" w:rsidRPr="00D70DDF" w:rsidRDefault="006B56B8" w:rsidP="006B56B8">
            <w:pPr>
              <w:spacing w:after="160" w:line="276" w:lineRule="auto"/>
              <w:rPr>
                <w:rFonts w:cs="Times New Roman"/>
                <w:szCs w:val="24"/>
              </w:rPr>
            </w:pPr>
            <w:r w:rsidRPr="00D70DDF">
              <w:rPr>
                <w:rFonts w:cs="Times New Roman"/>
                <w:szCs w:val="24"/>
              </w:rPr>
              <w:t>Wifi Tang2</w:t>
            </w:r>
          </w:p>
        </w:tc>
        <w:tc>
          <w:tcPr>
            <w:tcW w:w="2580" w:type="dxa"/>
            <w:tcBorders>
              <w:top w:val="single" w:sz="4" w:space="0" w:color="auto"/>
              <w:left w:val="single" w:sz="4" w:space="0" w:color="auto"/>
              <w:bottom w:val="single" w:sz="4" w:space="0" w:color="auto"/>
              <w:right w:val="single" w:sz="4" w:space="0" w:color="auto"/>
            </w:tcBorders>
            <w:hideMark/>
          </w:tcPr>
          <w:p w14:paraId="104E4BE6" w14:textId="77777777" w:rsidR="006B56B8" w:rsidRPr="00D70DDF" w:rsidRDefault="006B56B8" w:rsidP="006B56B8">
            <w:pPr>
              <w:spacing w:after="160" w:line="276" w:lineRule="auto"/>
              <w:rPr>
                <w:rFonts w:cs="Times New Roman"/>
                <w:szCs w:val="24"/>
              </w:rPr>
            </w:pPr>
            <w:r w:rsidRPr="00D70DDF">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hideMark/>
          </w:tcPr>
          <w:p w14:paraId="26C26F5A" w14:textId="4ED4B874" w:rsidR="006B56B8" w:rsidRPr="00D70DDF" w:rsidRDefault="006B56B8" w:rsidP="006B56B8">
            <w:pPr>
              <w:spacing w:after="160" w:line="276" w:lineRule="auto"/>
              <w:rPr>
                <w:rFonts w:cs="Times New Roman"/>
                <w:szCs w:val="24"/>
              </w:rPr>
            </w:pPr>
            <w:r>
              <w:rPr>
                <w:rFonts w:cs="Times New Roman"/>
                <w:szCs w:val="24"/>
              </w:rPr>
              <w:t>10.100.100.</w:t>
            </w:r>
            <w:r w:rsidR="005E40E0">
              <w:rPr>
                <w:rFonts w:cs="Times New Roman"/>
                <w:szCs w:val="24"/>
              </w:rPr>
              <w:t>2</w:t>
            </w:r>
          </w:p>
        </w:tc>
        <w:tc>
          <w:tcPr>
            <w:tcW w:w="2110" w:type="dxa"/>
            <w:tcBorders>
              <w:top w:val="single" w:sz="4" w:space="0" w:color="auto"/>
              <w:left w:val="single" w:sz="4" w:space="0" w:color="auto"/>
              <w:bottom w:val="single" w:sz="4" w:space="0" w:color="auto"/>
              <w:right w:val="single" w:sz="4" w:space="0" w:color="auto"/>
            </w:tcBorders>
            <w:hideMark/>
          </w:tcPr>
          <w:p w14:paraId="0C369D66" w14:textId="401188DC" w:rsidR="006B56B8" w:rsidRPr="00D70DDF" w:rsidRDefault="006B56B8" w:rsidP="006B56B8">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26411365" w14:textId="7BBC2873" w:rsidR="006B56B8" w:rsidRPr="00D70DDF" w:rsidRDefault="006B56B8" w:rsidP="006B56B8">
            <w:pPr>
              <w:spacing w:after="160" w:line="276" w:lineRule="auto"/>
              <w:rPr>
                <w:rFonts w:cs="Times New Roman"/>
                <w:szCs w:val="24"/>
              </w:rPr>
            </w:pPr>
            <w:r>
              <w:rPr>
                <w:rFonts w:cs="Times New Roman"/>
                <w:szCs w:val="24"/>
              </w:rPr>
              <w:t>10.100.100.1</w:t>
            </w:r>
          </w:p>
        </w:tc>
      </w:tr>
      <w:tr w:rsidR="006B56B8" w:rsidRPr="00D70DDF" w14:paraId="584E9056"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5951D26D" w14:textId="77777777" w:rsidR="006B56B8" w:rsidRPr="00D70DDF" w:rsidRDefault="006B56B8" w:rsidP="006B56B8">
            <w:pPr>
              <w:spacing w:after="160" w:line="276" w:lineRule="auto"/>
              <w:rPr>
                <w:rFonts w:cs="Times New Roman"/>
                <w:szCs w:val="24"/>
              </w:rPr>
            </w:pPr>
            <w:r w:rsidRPr="00D70DDF">
              <w:rPr>
                <w:rFonts w:cs="Times New Roman"/>
                <w:szCs w:val="24"/>
              </w:rPr>
              <w:t>Wifi Tang3</w:t>
            </w:r>
          </w:p>
        </w:tc>
        <w:tc>
          <w:tcPr>
            <w:tcW w:w="2580" w:type="dxa"/>
            <w:tcBorders>
              <w:top w:val="single" w:sz="4" w:space="0" w:color="auto"/>
              <w:left w:val="single" w:sz="4" w:space="0" w:color="auto"/>
              <w:bottom w:val="single" w:sz="4" w:space="0" w:color="auto"/>
              <w:right w:val="single" w:sz="4" w:space="0" w:color="auto"/>
            </w:tcBorders>
            <w:hideMark/>
          </w:tcPr>
          <w:p w14:paraId="33028CC5" w14:textId="77777777" w:rsidR="006B56B8" w:rsidRPr="00D70DDF" w:rsidRDefault="006B56B8" w:rsidP="006B56B8">
            <w:pPr>
              <w:spacing w:after="160" w:line="276" w:lineRule="auto"/>
              <w:rPr>
                <w:rFonts w:cs="Times New Roman"/>
                <w:szCs w:val="24"/>
              </w:rPr>
            </w:pPr>
            <w:r w:rsidRPr="00D70DDF">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hideMark/>
          </w:tcPr>
          <w:p w14:paraId="03DF2DFF" w14:textId="09679F26" w:rsidR="006B56B8" w:rsidRPr="00D70DDF" w:rsidRDefault="006B56B8" w:rsidP="006B56B8">
            <w:pPr>
              <w:spacing w:after="160" w:line="276" w:lineRule="auto"/>
              <w:rPr>
                <w:rFonts w:cs="Times New Roman"/>
                <w:szCs w:val="24"/>
              </w:rPr>
            </w:pPr>
            <w:r>
              <w:rPr>
                <w:rFonts w:cs="Times New Roman"/>
                <w:szCs w:val="24"/>
              </w:rPr>
              <w:t>10.100.100.</w:t>
            </w:r>
            <w:r w:rsidR="008661FE">
              <w:rPr>
                <w:rFonts w:cs="Times New Roman"/>
                <w:szCs w:val="24"/>
              </w:rPr>
              <w:t>3</w:t>
            </w:r>
          </w:p>
        </w:tc>
        <w:tc>
          <w:tcPr>
            <w:tcW w:w="2110" w:type="dxa"/>
            <w:tcBorders>
              <w:top w:val="single" w:sz="4" w:space="0" w:color="auto"/>
              <w:left w:val="single" w:sz="4" w:space="0" w:color="auto"/>
              <w:bottom w:val="single" w:sz="4" w:space="0" w:color="auto"/>
              <w:right w:val="single" w:sz="4" w:space="0" w:color="auto"/>
            </w:tcBorders>
            <w:hideMark/>
          </w:tcPr>
          <w:p w14:paraId="23F44D9B" w14:textId="67074073" w:rsidR="006B56B8" w:rsidRPr="00D70DDF" w:rsidRDefault="006B56B8" w:rsidP="006B56B8">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6E51EF19" w14:textId="1C40796F" w:rsidR="006B56B8" w:rsidRPr="00D70DDF" w:rsidRDefault="006B56B8" w:rsidP="006B56B8">
            <w:pPr>
              <w:spacing w:after="160" w:line="276" w:lineRule="auto"/>
              <w:rPr>
                <w:rFonts w:cs="Times New Roman"/>
                <w:szCs w:val="24"/>
              </w:rPr>
            </w:pPr>
            <w:r>
              <w:rPr>
                <w:rFonts w:cs="Times New Roman"/>
                <w:szCs w:val="24"/>
              </w:rPr>
              <w:t>10.100.100.1</w:t>
            </w:r>
          </w:p>
        </w:tc>
      </w:tr>
      <w:tr w:rsidR="006B56B8" w:rsidRPr="00D70DDF" w14:paraId="16926058"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59040FA1" w14:textId="77777777" w:rsidR="006B56B8" w:rsidRPr="00D70DDF" w:rsidRDefault="006B56B8" w:rsidP="006B56B8">
            <w:pPr>
              <w:spacing w:after="160" w:line="276" w:lineRule="auto"/>
              <w:rPr>
                <w:rFonts w:cs="Times New Roman"/>
                <w:szCs w:val="24"/>
              </w:rPr>
            </w:pPr>
            <w:r w:rsidRPr="00D70DDF">
              <w:rPr>
                <w:rFonts w:cs="Times New Roman"/>
                <w:szCs w:val="24"/>
              </w:rPr>
              <w:t>Wifi Tang4</w:t>
            </w:r>
          </w:p>
        </w:tc>
        <w:tc>
          <w:tcPr>
            <w:tcW w:w="2580" w:type="dxa"/>
            <w:tcBorders>
              <w:top w:val="single" w:sz="4" w:space="0" w:color="auto"/>
              <w:left w:val="single" w:sz="4" w:space="0" w:color="auto"/>
              <w:bottom w:val="single" w:sz="4" w:space="0" w:color="auto"/>
              <w:right w:val="single" w:sz="4" w:space="0" w:color="auto"/>
            </w:tcBorders>
            <w:hideMark/>
          </w:tcPr>
          <w:p w14:paraId="0BD86BE8" w14:textId="77777777" w:rsidR="006B56B8" w:rsidRPr="00D70DDF" w:rsidRDefault="006B56B8" w:rsidP="006B56B8">
            <w:pPr>
              <w:spacing w:after="160" w:line="276" w:lineRule="auto"/>
              <w:rPr>
                <w:rFonts w:cs="Times New Roman"/>
                <w:szCs w:val="24"/>
              </w:rPr>
            </w:pPr>
            <w:r w:rsidRPr="00D70DDF">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hideMark/>
          </w:tcPr>
          <w:p w14:paraId="08B063A6" w14:textId="30A296E6" w:rsidR="006B56B8" w:rsidRPr="00D70DDF" w:rsidRDefault="006B56B8" w:rsidP="006B56B8">
            <w:pPr>
              <w:spacing w:after="160" w:line="276" w:lineRule="auto"/>
              <w:rPr>
                <w:rFonts w:cs="Times New Roman"/>
                <w:szCs w:val="24"/>
              </w:rPr>
            </w:pPr>
            <w:r>
              <w:rPr>
                <w:rFonts w:cs="Times New Roman"/>
                <w:szCs w:val="24"/>
              </w:rPr>
              <w:t>10.100.100.</w:t>
            </w:r>
            <w:r w:rsidR="008661FE">
              <w:rPr>
                <w:rFonts w:cs="Times New Roman"/>
                <w:szCs w:val="24"/>
              </w:rPr>
              <w:t>4</w:t>
            </w:r>
          </w:p>
        </w:tc>
        <w:tc>
          <w:tcPr>
            <w:tcW w:w="2110" w:type="dxa"/>
            <w:tcBorders>
              <w:top w:val="single" w:sz="4" w:space="0" w:color="auto"/>
              <w:left w:val="single" w:sz="4" w:space="0" w:color="auto"/>
              <w:bottom w:val="single" w:sz="4" w:space="0" w:color="auto"/>
              <w:right w:val="single" w:sz="4" w:space="0" w:color="auto"/>
            </w:tcBorders>
            <w:hideMark/>
          </w:tcPr>
          <w:p w14:paraId="71EB8BE7" w14:textId="072331C0" w:rsidR="006B56B8" w:rsidRPr="00D70DDF" w:rsidRDefault="006B56B8" w:rsidP="006B56B8">
            <w:pPr>
              <w:spacing w:after="160"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74630A63" w14:textId="6C384FD0" w:rsidR="006B56B8" w:rsidRPr="00D70DDF" w:rsidRDefault="006B56B8" w:rsidP="006B56B8">
            <w:pPr>
              <w:spacing w:after="160" w:line="276" w:lineRule="auto"/>
              <w:rPr>
                <w:rFonts w:cs="Times New Roman"/>
                <w:szCs w:val="24"/>
              </w:rPr>
            </w:pPr>
            <w:r>
              <w:rPr>
                <w:rFonts w:cs="Times New Roman"/>
                <w:szCs w:val="24"/>
              </w:rPr>
              <w:t>10.100.100.1</w:t>
            </w:r>
          </w:p>
        </w:tc>
      </w:tr>
      <w:tr w:rsidR="006B56B8" w:rsidRPr="00D70DDF" w14:paraId="40351443"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tcPr>
          <w:p w14:paraId="0A57A402" w14:textId="4570965A" w:rsidR="006B56B8" w:rsidRPr="00D70DDF" w:rsidRDefault="006B56B8" w:rsidP="006B56B8">
            <w:pPr>
              <w:spacing w:line="276" w:lineRule="auto"/>
              <w:rPr>
                <w:rFonts w:cs="Times New Roman"/>
                <w:szCs w:val="24"/>
              </w:rPr>
            </w:pPr>
            <w:r>
              <w:rPr>
                <w:rFonts w:cs="Times New Roman"/>
                <w:szCs w:val="24"/>
              </w:rPr>
              <w:lastRenderedPageBreak/>
              <w:t>Wifi Tang5</w:t>
            </w:r>
          </w:p>
        </w:tc>
        <w:tc>
          <w:tcPr>
            <w:tcW w:w="2580" w:type="dxa"/>
            <w:tcBorders>
              <w:top w:val="single" w:sz="4" w:space="0" w:color="auto"/>
              <w:left w:val="single" w:sz="4" w:space="0" w:color="auto"/>
              <w:bottom w:val="single" w:sz="4" w:space="0" w:color="auto"/>
              <w:right w:val="single" w:sz="4" w:space="0" w:color="auto"/>
            </w:tcBorders>
          </w:tcPr>
          <w:p w14:paraId="5F3B8E22" w14:textId="19E3BB60" w:rsidR="006B56B8" w:rsidRPr="00D70DDF" w:rsidRDefault="006B56B8" w:rsidP="006B56B8">
            <w:pPr>
              <w:spacing w:line="276" w:lineRule="auto"/>
              <w:rPr>
                <w:rFonts w:cs="Times New Roman"/>
                <w:szCs w:val="24"/>
              </w:rPr>
            </w:pPr>
            <w:r>
              <w:rPr>
                <w:rFonts w:cs="Times New Roman"/>
                <w:szCs w:val="24"/>
              </w:rPr>
              <w:t>LAN</w:t>
            </w:r>
          </w:p>
        </w:tc>
        <w:tc>
          <w:tcPr>
            <w:tcW w:w="1826" w:type="dxa"/>
            <w:tcBorders>
              <w:top w:val="single" w:sz="4" w:space="0" w:color="auto"/>
              <w:left w:val="single" w:sz="4" w:space="0" w:color="auto"/>
              <w:bottom w:val="single" w:sz="4" w:space="0" w:color="auto"/>
              <w:right w:val="single" w:sz="4" w:space="0" w:color="auto"/>
            </w:tcBorders>
          </w:tcPr>
          <w:p w14:paraId="0AC88B0B" w14:textId="1F629949" w:rsidR="006B56B8" w:rsidRPr="00D70DDF" w:rsidRDefault="006B56B8" w:rsidP="006B56B8">
            <w:pPr>
              <w:spacing w:line="276" w:lineRule="auto"/>
              <w:rPr>
                <w:rFonts w:cs="Times New Roman"/>
                <w:szCs w:val="24"/>
              </w:rPr>
            </w:pPr>
            <w:r>
              <w:rPr>
                <w:rFonts w:cs="Times New Roman"/>
                <w:szCs w:val="24"/>
              </w:rPr>
              <w:t>10.100.100.</w:t>
            </w:r>
            <w:r w:rsidR="008661FE">
              <w:rPr>
                <w:rFonts w:cs="Times New Roman"/>
                <w:szCs w:val="24"/>
              </w:rPr>
              <w:t>6</w:t>
            </w:r>
          </w:p>
        </w:tc>
        <w:tc>
          <w:tcPr>
            <w:tcW w:w="2110" w:type="dxa"/>
            <w:tcBorders>
              <w:top w:val="single" w:sz="4" w:space="0" w:color="auto"/>
              <w:left w:val="single" w:sz="4" w:space="0" w:color="auto"/>
              <w:bottom w:val="single" w:sz="4" w:space="0" w:color="auto"/>
              <w:right w:val="single" w:sz="4" w:space="0" w:color="auto"/>
            </w:tcBorders>
          </w:tcPr>
          <w:p w14:paraId="4A8ACC8F" w14:textId="76F9993F" w:rsidR="006B56B8" w:rsidRPr="00D70DDF" w:rsidRDefault="006B56B8" w:rsidP="006B56B8">
            <w:pPr>
              <w:spacing w:line="276" w:lineRule="auto"/>
              <w:rPr>
                <w:rFonts w:cs="Times New Roman"/>
                <w:szCs w:val="24"/>
              </w:rPr>
            </w:pPr>
            <w:r w:rsidRPr="00D70DDF">
              <w:rPr>
                <w:rFonts w:cs="Times New Roman"/>
                <w:szCs w:val="24"/>
              </w:rPr>
              <w:t>255.255.255.0</w:t>
            </w:r>
          </w:p>
        </w:tc>
        <w:tc>
          <w:tcPr>
            <w:tcW w:w="1867" w:type="dxa"/>
            <w:tcBorders>
              <w:top w:val="single" w:sz="4" w:space="0" w:color="auto"/>
              <w:left w:val="single" w:sz="4" w:space="0" w:color="auto"/>
              <w:bottom w:val="single" w:sz="4" w:space="0" w:color="auto"/>
              <w:right w:val="single" w:sz="4" w:space="0" w:color="auto"/>
            </w:tcBorders>
          </w:tcPr>
          <w:p w14:paraId="49D66031" w14:textId="6078F873" w:rsidR="006B56B8" w:rsidRPr="00D70DDF" w:rsidRDefault="006B56B8" w:rsidP="006B56B8">
            <w:pPr>
              <w:spacing w:line="276" w:lineRule="auto"/>
              <w:rPr>
                <w:rFonts w:cs="Times New Roman"/>
                <w:szCs w:val="24"/>
              </w:rPr>
            </w:pPr>
            <w:r>
              <w:rPr>
                <w:rFonts w:cs="Times New Roman"/>
                <w:szCs w:val="24"/>
              </w:rPr>
              <w:t>10.100.100.1</w:t>
            </w:r>
          </w:p>
        </w:tc>
      </w:tr>
      <w:tr w:rsidR="006B56B8" w:rsidRPr="00D70DDF" w14:paraId="78BA463B"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0886C47F" w14:textId="33EF7C80" w:rsidR="006B56B8" w:rsidRPr="00D70DDF" w:rsidRDefault="00D70DDF" w:rsidP="006B56B8">
            <w:pPr>
              <w:spacing w:after="160" w:line="276" w:lineRule="auto"/>
              <w:rPr>
                <w:rFonts w:cs="Times New Roman"/>
                <w:szCs w:val="24"/>
              </w:rPr>
            </w:pPr>
            <w:r w:rsidRPr="00D70DDF">
              <w:rPr>
                <w:rFonts w:cs="Times New Roman"/>
                <w:szCs w:val="24"/>
              </w:rPr>
              <w:t>BR-Dev</w:t>
            </w:r>
            <w:r w:rsidR="00761BBF">
              <w:rPr>
                <w:rFonts w:cs="Times New Roman"/>
                <w:szCs w:val="24"/>
              </w:rPr>
              <w:t>1</w:t>
            </w:r>
          </w:p>
        </w:tc>
        <w:tc>
          <w:tcPr>
            <w:tcW w:w="2580" w:type="dxa"/>
            <w:tcBorders>
              <w:top w:val="single" w:sz="4" w:space="0" w:color="auto"/>
              <w:left w:val="single" w:sz="4" w:space="0" w:color="auto"/>
              <w:bottom w:val="single" w:sz="4" w:space="0" w:color="auto"/>
              <w:right w:val="single" w:sz="4" w:space="0" w:color="auto"/>
            </w:tcBorders>
            <w:hideMark/>
          </w:tcPr>
          <w:p w14:paraId="352CFC47"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19D6F5DB"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66A27FAA"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030883F0" w14:textId="77777777" w:rsidR="006B56B8" w:rsidRPr="00D70DDF" w:rsidRDefault="006B56B8" w:rsidP="006B56B8">
            <w:pPr>
              <w:spacing w:after="160" w:line="276" w:lineRule="auto"/>
              <w:rPr>
                <w:rFonts w:cs="Times New Roman"/>
                <w:szCs w:val="24"/>
              </w:rPr>
            </w:pPr>
            <w:r w:rsidRPr="00D70DDF">
              <w:rPr>
                <w:rFonts w:cs="Times New Roman"/>
                <w:szCs w:val="24"/>
              </w:rPr>
              <w:t>192.168.10.63</w:t>
            </w:r>
          </w:p>
        </w:tc>
      </w:tr>
      <w:tr w:rsidR="006B56B8" w:rsidRPr="00D70DDF" w14:paraId="2783A1B4"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1D25408C" w14:textId="77777777" w:rsidR="006B56B8" w:rsidRPr="00D70DDF" w:rsidRDefault="006B56B8" w:rsidP="006B56B8">
            <w:pPr>
              <w:spacing w:after="160" w:line="276" w:lineRule="auto"/>
              <w:rPr>
                <w:rFonts w:cs="Times New Roman"/>
                <w:szCs w:val="24"/>
              </w:rPr>
            </w:pPr>
            <w:r w:rsidRPr="00D70DDF">
              <w:rPr>
                <w:rFonts w:cs="Times New Roman"/>
                <w:szCs w:val="24"/>
              </w:rPr>
              <w:t>BR-Dev2</w:t>
            </w:r>
          </w:p>
        </w:tc>
        <w:tc>
          <w:tcPr>
            <w:tcW w:w="2580" w:type="dxa"/>
            <w:tcBorders>
              <w:top w:val="single" w:sz="4" w:space="0" w:color="auto"/>
              <w:left w:val="single" w:sz="4" w:space="0" w:color="auto"/>
              <w:bottom w:val="single" w:sz="4" w:space="0" w:color="auto"/>
              <w:right w:val="single" w:sz="4" w:space="0" w:color="auto"/>
            </w:tcBorders>
            <w:hideMark/>
          </w:tcPr>
          <w:p w14:paraId="3929EFAF"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18DCE897"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6DD39E6D"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6A71B6ED" w14:textId="77777777" w:rsidR="006B56B8" w:rsidRPr="00D70DDF" w:rsidRDefault="006B56B8" w:rsidP="006B56B8">
            <w:pPr>
              <w:spacing w:after="160" w:line="276" w:lineRule="auto"/>
              <w:rPr>
                <w:rFonts w:cs="Times New Roman"/>
                <w:szCs w:val="24"/>
              </w:rPr>
            </w:pPr>
            <w:r w:rsidRPr="00D70DDF">
              <w:rPr>
                <w:rFonts w:cs="Times New Roman"/>
                <w:szCs w:val="24"/>
              </w:rPr>
              <w:t>192.168.10.63</w:t>
            </w:r>
          </w:p>
        </w:tc>
      </w:tr>
      <w:tr w:rsidR="006B56B8" w:rsidRPr="00D70DDF" w14:paraId="5433C0BB"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7FDF36AD" w14:textId="390E9055" w:rsidR="006B56B8" w:rsidRPr="00D70DDF" w:rsidRDefault="00D70DDF" w:rsidP="006B56B8">
            <w:pPr>
              <w:spacing w:after="160" w:line="276" w:lineRule="auto"/>
              <w:rPr>
                <w:rFonts w:cs="Times New Roman"/>
                <w:szCs w:val="24"/>
              </w:rPr>
            </w:pPr>
            <w:r w:rsidRPr="00D70DDF">
              <w:rPr>
                <w:rFonts w:cs="Times New Roman"/>
                <w:szCs w:val="24"/>
              </w:rPr>
              <w:t>BR-Tester</w:t>
            </w:r>
            <w:r w:rsidR="00A75E91">
              <w:rPr>
                <w:rFonts w:cs="Times New Roman"/>
                <w:szCs w:val="24"/>
              </w:rPr>
              <w:t>1</w:t>
            </w:r>
          </w:p>
        </w:tc>
        <w:tc>
          <w:tcPr>
            <w:tcW w:w="2580" w:type="dxa"/>
            <w:tcBorders>
              <w:top w:val="single" w:sz="4" w:space="0" w:color="auto"/>
              <w:left w:val="single" w:sz="4" w:space="0" w:color="auto"/>
              <w:bottom w:val="single" w:sz="4" w:space="0" w:color="auto"/>
              <w:right w:val="single" w:sz="4" w:space="0" w:color="auto"/>
            </w:tcBorders>
            <w:hideMark/>
          </w:tcPr>
          <w:p w14:paraId="31418535"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39A00D8F"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4C34EF7B"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25D414EE" w14:textId="77777777" w:rsidR="006B56B8" w:rsidRPr="00D70DDF" w:rsidRDefault="006B56B8" w:rsidP="006B56B8">
            <w:pPr>
              <w:spacing w:after="160" w:line="276" w:lineRule="auto"/>
              <w:rPr>
                <w:rFonts w:cs="Times New Roman"/>
                <w:szCs w:val="24"/>
              </w:rPr>
            </w:pPr>
            <w:r w:rsidRPr="00D70DDF">
              <w:rPr>
                <w:rFonts w:cs="Times New Roman"/>
                <w:szCs w:val="24"/>
              </w:rPr>
              <w:t>192.168.20.63</w:t>
            </w:r>
          </w:p>
        </w:tc>
      </w:tr>
      <w:tr w:rsidR="006B56B8" w:rsidRPr="00D70DDF" w14:paraId="5471583D"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6075B0B4" w14:textId="77777777" w:rsidR="006B56B8" w:rsidRPr="00D70DDF" w:rsidRDefault="006B56B8" w:rsidP="006B56B8">
            <w:pPr>
              <w:spacing w:after="160" w:line="276" w:lineRule="auto"/>
              <w:rPr>
                <w:rFonts w:cs="Times New Roman"/>
                <w:szCs w:val="24"/>
              </w:rPr>
            </w:pPr>
            <w:r w:rsidRPr="00D70DDF">
              <w:rPr>
                <w:rFonts w:cs="Times New Roman"/>
                <w:szCs w:val="24"/>
              </w:rPr>
              <w:t>BR-Tester2</w:t>
            </w:r>
          </w:p>
        </w:tc>
        <w:tc>
          <w:tcPr>
            <w:tcW w:w="2580" w:type="dxa"/>
            <w:tcBorders>
              <w:top w:val="single" w:sz="4" w:space="0" w:color="auto"/>
              <w:left w:val="single" w:sz="4" w:space="0" w:color="auto"/>
              <w:bottom w:val="single" w:sz="4" w:space="0" w:color="auto"/>
              <w:right w:val="single" w:sz="4" w:space="0" w:color="auto"/>
            </w:tcBorders>
            <w:hideMark/>
          </w:tcPr>
          <w:p w14:paraId="1E08E360" w14:textId="3491E446" w:rsidR="006B56B8" w:rsidRPr="00D70DDF" w:rsidRDefault="00D70DDF" w:rsidP="006B56B8">
            <w:pPr>
              <w:spacing w:after="160" w:line="276" w:lineRule="auto"/>
              <w:rPr>
                <w:rFonts w:cs="Times New Roman"/>
                <w:szCs w:val="24"/>
              </w:rPr>
            </w:pPr>
            <w:r w:rsidRPr="00D70DDF">
              <w:rPr>
                <w:rFonts w:cs="Times New Roman"/>
                <w:szCs w:val="24"/>
              </w:rPr>
              <w:t>FastEthernet0</w:t>
            </w:r>
          </w:p>
        </w:tc>
        <w:tc>
          <w:tcPr>
            <w:tcW w:w="1826" w:type="dxa"/>
            <w:tcBorders>
              <w:top w:val="single" w:sz="4" w:space="0" w:color="auto"/>
              <w:left w:val="single" w:sz="4" w:space="0" w:color="auto"/>
              <w:bottom w:val="single" w:sz="4" w:space="0" w:color="auto"/>
              <w:right w:val="single" w:sz="4" w:space="0" w:color="auto"/>
            </w:tcBorders>
            <w:hideMark/>
          </w:tcPr>
          <w:p w14:paraId="5607A8A0"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7EDCD84A"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79628ABC" w14:textId="77777777" w:rsidR="006B56B8" w:rsidRPr="00D70DDF" w:rsidRDefault="006B56B8" w:rsidP="006B56B8">
            <w:pPr>
              <w:spacing w:after="160" w:line="276" w:lineRule="auto"/>
              <w:rPr>
                <w:rFonts w:cs="Times New Roman"/>
                <w:szCs w:val="24"/>
              </w:rPr>
            </w:pPr>
            <w:r w:rsidRPr="00D70DDF">
              <w:rPr>
                <w:rFonts w:cs="Times New Roman"/>
                <w:szCs w:val="24"/>
              </w:rPr>
              <w:t>192.168.20.63</w:t>
            </w:r>
          </w:p>
        </w:tc>
      </w:tr>
      <w:tr w:rsidR="006B56B8" w:rsidRPr="00D70DDF" w14:paraId="0C1B89BC"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1B530570" w14:textId="06F22095" w:rsidR="006B56B8" w:rsidRPr="00D70DDF" w:rsidRDefault="006B56B8" w:rsidP="006B56B8">
            <w:pPr>
              <w:spacing w:after="160" w:line="276" w:lineRule="auto"/>
              <w:rPr>
                <w:rFonts w:cs="Times New Roman"/>
                <w:szCs w:val="24"/>
              </w:rPr>
            </w:pPr>
            <w:r w:rsidRPr="00D70DDF">
              <w:rPr>
                <w:rFonts w:cs="Times New Roman"/>
                <w:szCs w:val="24"/>
              </w:rPr>
              <w:t>BR-</w:t>
            </w:r>
            <w:r w:rsidR="00047AA8">
              <w:rPr>
                <w:rFonts w:cs="Times New Roman"/>
                <w:szCs w:val="24"/>
              </w:rPr>
              <w:t>Laptop</w:t>
            </w:r>
          </w:p>
        </w:tc>
        <w:tc>
          <w:tcPr>
            <w:tcW w:w="2580" w:type="dxa"/>
            <w:tcBorders>
              <w:top w:val="single" w:sz="4" w:space="0" w:color="auto"/>
              <w:left w:val="single" w:sz="4" w:space="0" w:color="auto"/>
              <w:bottom w:val="single" w:sz="4" w:space="0" w:color="auto"/>
              <w:right w:val="single" w:sz="4" w:space="0" w:color="auto"/>
            </w:tcBorders>
            <w:hideMark/>
          </w:tcPr>
          <w:p w14:paraId="5B045508" w14:textId="04799EAC" w:rsidR="006B56B8" w:rsidRPr="00D70DDF" w:rsidRDefault="00595B32" w:rsidP="006B56B8">
            <w:pPr>
              <w:spacing w:after="160" w:line="276" w:lineRule="auto"/>
              <w:rPr>
                <w:rFonts w:cs="Times New Roman"/>
                <w:szCs w:val="24"/>
              </w:rPr>
            </w:pPr>
            <w:r>
              <w:rPr>
                <w:rFonts w:cs="Times New Roman"/>
                <w:szCs w:val="24"/>
              </w:rPr>
              <w:t>Wireless 0</w:t>
            </w:r>
          </w:p>
        </w:tc>
        <w:tc>
          <w:tcPr>
            <w:tcW w:w="1826" w:type="dxa"/>
            <w:tcBorders>
              <w:top w:val="single" w:sz="4" w:space="0" w:color="auto"/>
              <w:left w:val="single" w:sz="4" w:space="0" w:color="auto"/>
              <w:bottom w:val="single" w:sz="4" w:space="0" w:color="auto"/>
              <w:right w:val="single" w:sz="4" w:space="0" w:color="auto"/>
            </w:tcBorders>
            <w:hideMark/>
          </w:tcPr>
          <w:p w14:paraId="503EE85A"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1864935F"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657672B5" w14:textId="77777777" w:rsidR="006B56B8" w:rsidRPr="00D70DDF" w:rsidRDefault="006B56B8" w:rsidP="006B56B8">
            <w:pPr>
              <w:spacing w:after="160" w:line="276" w:lineRule="auto"/>
              <w:rPr>
                <w:rFonts w:cs="Times New Roman"/>
                <w:szCs w:val="24"/>
              </w:rPr>
            </w:pPr>
            <w:r w:rsidRPr="00D70DDF">
              <w:rPr>
                <w:rFonts w:cs="Times New Roman"/>
                <w:szCs w:val="24"/>
              </w:rPr>
              <w:t>172.16.0.1</w:t>
            </w:r>
          </w:p>
        </w:tc>
      </w:tr>
      <w:tr w:rsidR="00FC177B" w:rsidRPr="00D70DDF" w14:paraId="3ADCE09D"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tcPr>
          <w:p w14:paraId="2231B6B9" w14:textId="00E91543" w:rsidR="00FC177B" w:rsidRPr="00D70DDF" w:rsidRDefault="00FC177B" w:rsidP="00D70DDF">
            <w:pPr>
              <w:spacing w:line="276" w:lineRule="auto"/>
              <w:rPr>
                <w:rFonts w:cs="Times New Roman"/>
                <w:szCs w:val="24"/>
              </w:rPr>
            </w:pPr>
            <w:r>
              <w:rPr>
                <w:rFonts w:cs="Times New Roman"/>
                <w:szCs w:val="24"/>
              </w:rPr>
              <w:t>BR-</w:t>
            </w:r>
            <w:r w:rsidR="007860A7">
              <w:rPr>
                <w:rFonts w:cs="Times New Roman"/>
                <w:szCs w:val="24"/>
              </w:rPr>
              <w:t>PC</w:t>
            </w:r>
          </w:p>
        </w:tc>
        <w:tc>
          <w:tcPr>
            <w:tcW w:w="2580" w:type="dxa"/>
            <w:tcBorders>
              <w:top w:val="single" w:sz="4" w:space="0" w:color="auto"/>
              <w:left w:val="single" w:sz="4" w:space="0" w:color="auto"/>
              <w:bottom w:val="single" w:sz="4" w:space="0" w:color="auto"/>
              <w:right w:val="single" w:sz="4" w:space="0" w:color="auto"/>
            </w:tcBorders>
          </w:tcPr>
          <w:p w14:paraId="683B9060" w14:textId="6C62F1DA" w:rsidR="00FC177B" w:rsidRPr="00D70DDF" w:rsidRDefault="007860A7" w:rsidP="00D70DDF">
            <w:pPr>
              <w:spacing w:line="276" w:lineRule="auto"/>
              <w:rPr>
                <w:rFonts w:cs="Times New Roman"/>
                <w:szCs w:val="24"/>
              </w:rPr>
            </w:pPr>
            <w:r w:rsidRPr="00D70DDF">
              <w:rPr>
                <w:rFonts w:cs="Times New Roman"/>
                <w:szCs w:val="24"/>
              </w:rPr>
              <w:t>FastEthernet</w:t>
            </w:r>
            <w:r>
              <w:rPr>
                <w:rFonts w:cs="Times New Roman"/>
                <w:szCs w:val="24"/>
              </w:rPr>
              <w:t xml:space="preserve"> </w:t>
            </w:r>
            <w:r w:rsidRPr="00D70DDF">
              <w:rPr>
                <w:rFonts w:cs="Times New Roman"/>
                <w:szCs w:val="24"/>
              </w:rPr>
              <w:t>0</w:t>
            </w:r>
          </w:p>
        </w:tc>
        <w:tc>
          <w:tcPr>
            <w:tcW w:w="1826" w:type="dxa"/>
            <w:tcBorders>
              <w:top w:val="single" w:sz="4" w:space="0" w:color="auto"/>
              <w:left w:val="single" w:sz="4" w:space="0" w:color="auto"/>
              <w:bottom w:val="single" w:sz="4" w:space="0" w:color="auto"/>
              <w:right w:val="single" w:sz="4" w:space="0" w:color="auto"/>
            </w:tcBorders>
          </w:tcPr>
          <w:p w14:paraId="501EA36B" w14:textId="235FABA6" w:rsidR="00FC177B" w:rsidRPr="00D70DDF" w:rsidRDefault="00FC177B" w:rsidP="00D70DDF">
            <w:pPr>
              <w:spacing w:line="276" w:lineRule="auto"/>
              <w:rPr>
                <w:rFonts w:cs="Times New Roman"/>
                <w:szCs w:val="24"/>
              </w:rPr>
            </w:pPr>
            <w:r>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427012F7" w14:textId="77777777" w:rsidR="00FC177B" w:rsidRPr="00D70DDF" w:rsidRDefault="00FC177B" w:rsidP="00D70DDF">
            <w:pPr>
              <w:spacing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tcPr>
          <w:p w14:paraId="6094786D" w14:textId="1CC281B6" w:rsidR="00FC177B" w:rsidRPr="00D70DDF" w:rsidRDefault="009F26F8" w:rsidP="00D70DDF">
            <w:pPr>
              <w:spacing w:line="276" w:lineRule="auto"/>
              <w:rPr>
                <w:rFonts w:cs="Times New Roman"/>
                <w:szCs w:val="24"/>
              </w:rPr>
            </w:pPr>
            <w:r w:rsidRPr="00D70DDF">
              <w:rPr>
                <w:rFonts w:cs="Times New Roman"/>
                <w:szCs w:val="24"/>
              </w:rPr>
              <w:t>172.16.0.1</w:t>
            </w:r>
          </w:p>
        </w:tc>
      </w:tr>
      <w:tr w:rsidR="006B56B8" w:rsidRPr="00D70DDF" w14:paraId="31A550B6"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177FAE11" w14:textId="77777777" w:rsidR="006B56B8" w:rsidRPr="00D70DDF" w:rsidRDefault="006B56B8" w:rsidP="006B56B8">
            <w:pPr>
              <w:spacing w:after="160" w:line="276" w:lineRule="auto"/>
              <w:rPr>
                <w:rFonts w:cs="Times New Roman"/>
                <w:szCs w:val="24"/>
              </w:rPr>
            </w:pPr>
            <w:r w:rsidRPr="00D70DDF">
              <w:rPr>
                <w:rFonts w:cs="Times New Roman"/>
                <w:szCs w:val="24"/>
              </w:rPr>
              <w:t>PC-Dev</w:t>
            </w:r>
          </w:p>
        </w:tc>
        <w:tc>
          <w:tcPr>
            <w:tcW w:w="2580" w:type="dxa"/>
            <w:tcBorders>
              <w:top w:val="single" w:sz="4" w:space="0" w:color="auto"/>
              <w:left w:val="single" w:sz="4" w:space="0" w:color="auto"/>
              <w:bottom w:val="single" w:sz="4" w:space="0" w:color="auto"/>
              <w:right w:val="single" w:sz="4" w:space="0" w:color="auto"/>
            </w:tcBorders>
            <w:hideMark/>
          </w:tcPr>
          <w:p w14:paraId="18458191"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3D8864C7"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348EFC9D"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6C7DD019" w14:textId="77777777" w:rsidR="006B56B8" w:rsidRPr="00D70DDF" w:rsidRDefault="006B56B8" w:rsidP="006B56B8">
            <w:pPr>
              <w:spacing w:after="160" w:line="276" w:lineRule="auto"/>
              <w:rPr>
                <w:rFonts w:cs="Times New Roman"/>
                <w:szCs w:val="24"/>
              </w:rPr>
            </w:pPr>
            <w:r w:rsidRPr="00D70DDF">
              <w:rPr>
                <w:rFonts w:cs="Times New Roman"/>
                <w:szCs w:val="24"/>
              </w:rPr>
              <w:t>192.168.30.1</w:t>
            </w:r>
          </w:p>
        </w:tc>
      </w:tr>
      <w:tr w:rsidR="006B56B8" w:rsidRPr="00D70DDF" w14:paraId="65A6DF1F"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2E1612E3" w14:textId="77777777" w:rsidR="006B56B8" w:rsidRPr="00D70DDF" w:rsidRDefault="006B56B8" w:rsidP="006B56B8">
            <w:pPr>
              <w:spacing w:after="160" w:line="276" w:lineRule="auto"/>
              <w:rPr>
                <w:rFonts w:cs="Times New Roman"/>
                <w:szCs w:val="24"/>
              </w:rPr>
            </w:pPr>
            <w:r w:rsidRPr="00D70DDF">
              <w:rPr>
                <w:rFonts w:cs="Times New Roman"/>
                <w:szCs w:val="24"/>
              </w:rPr>
              <w:t>PC-Tester</w:t>
            </w:r>
          </w:p>
        </w:tc>
        <w:tc>
          <w:tcPr>
            <w:tcW w:w="2580" w:type="dxa"/>
            <w:tcBorders>
              <w:top w:val="single" w:sz="4" w:space="0" w:color="auto"/>
              <w:left w:val="single" w:sz="4" w:space="0" w:color="auto"/>
              <w:bottom w:val="single" w:sz="4" w:space="0" w:color="auto"/>
              <w:right w:val="single" w:sz="4" w:space="0" w:color="auto"/>
            </w:tcBorders>
            <w:hideMark/>
          </w:tcPr>
          <w:p w14:paraId="1FDF4DDB"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54BA97A9"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155904B7"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13169D8D" w14:textId="77777777" w:rsidR="006B56B8" w:rsidRPr="00D70DDF" w:rsidRDefault="006B56B8" w:rsidP="006B56B8">
            <w:pPr>
              <w:spacing w:after="160" w:line="276" w:lineRule="auto"/>
              <w:rPr>
                <w:rFonts w:cs="Times New Roman"/>
                <w:szCs w:val="24"/>
              </w:rPr>
            </w:pPr>
            <w:r w:rsidRPr="00D70DDF">
              <w:rPr>
                <w:rFonts w:cs="Times New Roman"/>
                <w:szCs w:val="24"/>
              </w:rPr>
              <w:t>192.168.40.1</w:t>
            </w:r>
          </w:p>
        </w:tc>
      </w:tr>
      <w:tr w:rsidR="006B56B8" w:rsidRPr="00D70DDF" w14:paraId="100FCB8E"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4DCA8B3E" w14:textId="77777777" w:rsidR="006B56B8" w:rsidRPr="00D70DDF" w:rsidRDefault="006B56B8" w:rsidP="006B56B8">
            <w:pPr>
              <w:spacing w:after="160" w:line="276" w:lineRule="auto"/>
              <w:rPr>
                <w:rFonts w:cs="Times New Roman"/>
                <w:szCs w:val="24"/>
              </w:rPr>
            </w:pPr>
            <w:r w:rsidRPr="00D70DDF">
              <w:rPr>
                <w:rFonts w:cs="Times New Roman"/>
                <w:szCs w:val="24"/>
              </w:rPr>
              <w:t>Lap-IT-manger</w:t>
            </w:r>
          </w:p>
        </w:tc>
        <w:tc>
          <w:tcPr>
            <w:tcW w:w="2580" w:type="dxa"/>
            <w:tcBorders>
              <w:top w:val="single" w:sz="4" w:space="0" w:color="auto"/>
              <w:left w:val="single" w:sz="4" w:space="0" w:color="auto"/>
              <w:bottom w:val="single" w:sz="4" w:space="0" w:color="auto"/>
              <w:right w:val="single" w:sz="4" w:space="0" w:color="auto"/>
            </w:tcBorders>
            <w:hideMark/>
          </w:tcPr>
          <w:p w14:paraId="6E4CA156"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0CD65BF4"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16924EEC"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05EA7ED1" w14:textId="77777777" w:rsidR="006B56B8" w:rsidRPr="00D70DDF" w:rsidRDefault="006B56B8" w:rsidP="006B56B8">
            <w:pPr>
              <w:spacing w:after="160" w:line="276" w:lineRule="auto"/>
              <w:rPr>
                <w:rFonts w:cs="Times New Roman"/>
                <w:szCs w:val="24"/>
              </w:rPr>
            </w:pPr>
            <w:r w:rsidRPr="00D70DDF">
              <w:rPr>
                <w:rFonts w:cs="Times New Roman"/>
                <w:szCs w:val="24"/>
              </w:rPr>
              <w:t>192.168.50.1</w:t>
            </w:r>
          </w:p>
        </w:tc>
      </w:tr>
      <w:tr w:rsidR="006B56B8" w:rsidRPr="00D70DDF" w14:paraId="4950F58F"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4900BFD5" w14:textId="77777777" w:rsidR="006B56B8" w:rsidRPr="00D70DDF" w:rsidRDefault="006B56B8" w:rsidP="006B56B8">
            <w:pPr>
              <w:spacing w:after="160" w:line="276" w:lineRule="auto"/>
              <w:rPr>
                <w:rFonts w:cs="Times New Roman"/>
                <w:szCs w:val="24"/>
              </w:rPr>
            </w:pPr>
            <w:r w:rsidRPr="00D70DDF">
              <w:rPr>
                <w:rFonts w:cs="Times New Roman"/>
                <w:szCs w:val="24"/>
              </w:rPr>
              <w:t>Lap-Tech-manager</w:t>
            </w:r>
          </w:p>
        </w:tc>
        <w:tc>
          <w:tcPr>
            <w:tcW w:w="2580" w:type="dxa"/>
            <w:tcBorders>
              <w:top w:val="single" w:sz="4" w:space="0" w:color="auto"/>
              <w:left w:val="single" w:sz="4" w:space="0" w:color="auto"/>
              <w:bottom w:val="single" w:sz="4" w:space="0" w:color="auto"/>
              <w:right w:val="single" w:sz="4" w:space="0" w:color="auto"/>
            </w:tcBorders>
            <w:hideMark/>
          </w:tcPr>
          <w:p w14:paraId="3CCC1F87"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7DE24D04"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6DB17D86"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4D296D3F" w14:textId="2D38E901" w:rsidR="006B56B8" w:rsidRPr="00D70DDF" w:rsidRDefault="006B56B8" w:rsidP="006B56B8">
            <w:pPr>
              <w:spacing w:after="160" w:line="276" w:lineRule="auto"/>
              <w:rPr>
                <w:rFonts w:cs="Times New Roman"/>
                <w:szCs w:val="24"/>
              </w:rPr>
            </w:pPr>
            <w:r w:rsidRPr="00D70DDF">
              <w:rPr>
                <w:rFonts w:cs="Times New Roman"/>
                <w:szCs w:val="24"/>
              </w:rPr>
              <w:t>192.168.</w:t>
            </w:r>
            <w:r w:rsidR="00612406">
              <w:rPr>
                <w:rFonts w:cs="Times New Roman"/>
                <w:szCs w:val="24"/>
              </w:rPr>
              <w:t>60.1</w:t>
            </w:r>
          </w:p>
        </w:tc>
      </w:tr>
      <w:tr w:rsidR="006B56B8" w:rsidRPr="00D70DDF" w14:paraId="02AFEA1F"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41E94976" w14:textId="77777777" w:rsidR="006B56B8" w:rsidRPr="00D70DDF" w:rsidRDefault="006B56B8" w:rsidP="006B56B8">
            <w:pPr>
              <w:spacing w:after="160" w:line="276" w:lineRule="auto"/>
              <w:rPr>
                <w:rFonts w:cs="Times New Roman"/>
                <w:szCs w:val="24"/>
              </w:rPr>
            </w:pPr>
            <w:r w:rsidRPr="00D70DDF">
              <w:rPr>
                <w:rFonts w:cs="Times New Roman"/>
                <w:szCs w:val="24"/>
              </w:rPr>
              <w:t>Lap-Project-manager</w:t>
            </w:r>
          </w:p>
        </w:tc>
        <w:tc>
          <w:tcPr>
            <w:tcW w:w="2580" w:type="dxa"/>
            <w:tcBorders>
              <w:top w:val="single" w:sz="4" w:space="0" w:color="auto"/>
              <w:left w:val="single" w:sz="4" w:space="0" w:color="auto"/>
              <w:bottom w:val="single" w:sz="4" w:space="0" w:color="auto"/>
              <w:right w:val="single" w:sz="4" w:space="0" w:color="auto"/>
            </w:tcBorders>
            <w:hideMark/>
          </w:tcPr>
          <w:p w14:paraId="2DB41DE4"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71EB8E7D"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74C6495E"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75F99401" w14:textId="6C71D7CC" w:rsidR="006B56B8" w:rsidRPr="00D70DDF" w:rsidRDefault="006B56B8" w:rsidP="006B56B8">
            <w:pPr>
              <w:spacing w:after="160" w:line="276" w:lineRule="auto"/>
              <w:rPr>
                <w:rFonts w:cs="Times New Roman"/>
                <w:szCs w:val="24"/>
              </w:rPr>
            </w:pPr>
            <w:r w:rsidRPr="00D70DDF">
              <w:rPr>
                <w:rFonts w:cs="Times New Roman"/>
                <w:szCs w:val="24"/>
              </w:rPr>
              <w:t>192.168</w:t>
            </w:r>
            <w:r w:rsidR="00612406">
              <w:rPr>
                <w:rFonts w:cs="Times New Roman"/>
                <w:szCs w:val="24"/>
              </w:rPr>
              <w:t>.70.1</w:t>
            </w:r>
          </w:p>
        </w:tc>
      </w:tr>
      <w:tr w:rsidR="006B56B8" w:rsidRPr="00D70DDF" w14:paraId="2159B0A3"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31B54F33" w14:textId="77777777" w:rsidR="006B56B8" w:rsidRPr="00D70DDF" w:rsidRDefault="006B56B8" w:rsidP="006B56B8">
            <w:pPr>
              <w:spacing w:after="160" w:line="276" w:lineRule="auto"/>
              <w:rPr>
                <w:rFonts w:cs="Times New Roman"/>
                <w:szCs w:val="24"/>
              </w:rPr>
            </w:pPr>
            <w:r w:rsidRPr="00D70DDF">
              <w:rPr>
                <w:rFonts w:cs="Times New Roman"/>
                <w:szCs w:val="24"/>
              </w:rPr>
              <w:t>Lap-HR</w:t>
            </w:r>
          </w:p>
        </w:tc>
        <w:tc>
          <w:tcPr>
            <w:tcW w:w="2580" w:type="dxa"/>
            <w:tcBorders>
              <w:top w:val="single" w:sz="4" w:space="0" w:color="auto"/>
              <w:left w:val="single" w:sz="4" w:space="0" w:color="auto"/>
              <w:bottom w:val="single" w:sz="4" w:space="0" w:color="auto"/>
              <w:right w:val="single" w:sz="4" w:space="0" w:color="auto"/>
            </w:tcBorders>
            <w:hideMark/>
          </w:tcPr>
          <w:p w14:paraId="13AC2A41"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4EDDB81C"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2AECE25D"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5CB4DB9B" w14:textId="77777777" w:rsidR="006B56B8" w:rsidRPr="00D70DDF" w:rsidRDefault="006B56B8" w:rsidP="006B56B8">
            <w:pPr>
              <w:spacing w:after="160" w:line="276" w:lineRule="auto"/>
              <w:rPr>
                <w:rFonts w:cs="Times New Roman"/>
                <w:szCs w:val="24"/>
              </w:rPr>
            </w:pPr>
            <w:r w:rsidRPr="00D70DDF">
              <w:rPr>
                <w:rFonts w:cs="Times New Roman"/>
                <w:szCs w:val="24"/>
              </w:rPr>
              <w:t>192.168.80.1</w:t>
            </w:r>
          </w:p>
        </w:tc>
      </w:tr>
      <w:tr w:rsidR="006B56B8" w:rsidRPr="00D70DDF" w14:paraId="5777F2C2"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08DA2334" w14:textId="77777777" w:rsidR="006B56B8" w:rsidRPr="00D70DDF" w:rsidRDefault="006B56B8" w:rsidP="006B56B8">
            <w:pPr>
              <w:spacing w:after="160" w:line="276" w:lineRule="auto"/>
              <w:rPr>
                <w:rFonts w:cs="Times New Roman"/>
                <w:szCs w:val="24"/>
              </w:rPr>
            </w:pPr>
            <w:r w:rsidRPr="00D70DDF">
              <w:rPr>
                <w:rFonts w:cs="Times New Roman"/>
                <w:szCs w:val="24"/>
              </w:rPr>
              <w:t>Lap-BA</w:t>
            </w:r>
          </w:p>
        </w:tc>
        <w:tc>
          <w:tcPr>
            <w:tcW w:w="2580" w:type="dxa"/>
            <w:tcBorders>
              <w:top w:val="single" w:sz="4" w:space="0" w:color="auto"/>
              <w:left w:val="single" w:sz="4" w:space="0" w:color="auto"/>
              <w:bottom w:val="single" w:sz="4" w:space="0" w:color="auto"/>
              <w:right w:val="single" w:sz="4" w:space="0" w:color="auto"/>
            </w:tcBorders>
            <w:hideMark/>
          </w:tcPr>
          <w:p w14:paraId="33852808"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165D7FD8"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1BFE3925"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02E2F259" w14:textId="60D4E2F1" w:rsidR="006B56B8" w:rsidRPr="00D70DDF" w:rsidRDefault="006B56B8" w:rsidP="006B56B8">
            <w:pPr>
              <w:spacing w:after="160" w:line="276" w:lineRule="auto"/>
              <w:rPr>
                <w:rFonts w:cs="Times New Roman"/>
                <w:szCs w:val="24"/>
              </w:rPr>
            </w:pPr>
            <w:r w:rsidRPr="00D70DDF">
              <w:rPr>
                <w:rFonts w:cs="Times New Roman"/>
                <w:szCs w:val="24"/>
              </w:rPr>
              <w:t>192.168.</w:t>
            </w:r>
            <w:r w:rsidR="00612406">
              <w:rPr>
                <w:rFonts w:cs="Times New Roman"/>
                <w:szCs w:val="24"/>
              </w:rPr>
              <w:t>90.1</w:t>
            </w:r>
          </w:p>
        </w:tc>
      </w:tr>
      <w:tr w:rsidR="006B56B8" w:rsidRPr="00D70DDF" w14:paraId="71333578"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2FA8DFAF" w14:textId="77777777" w:rsidR="006B56B8" w:rsidRPr="00D70DDF" w:rsidRDefault="006B56B8" w:rsidP="006B56B8">
            <w:pPr>
              <w:spacing w:after="160" w:line="276" w:lineRule="auto"/>
              <w:rPr>
                <w:rFonts w:cs="Times New Roman"/>
                <w:szCs w:val="24"/>
              </w:rPr>
            </w:pPr>
            <w:r w:rsidRPr="00D70DDF">
              <w:rPr>
                <w:rFonts w:cs="Times New Roman"/>
                <w:szCs w:val="24"/>
              </w:rPr>
              <w:t>Lap-CEO</w:t>
            </w:r>
          </w:p>
        </w:tc>
        <w:tc>
          <w:tcPr>
            <w:tcW w:w="2580" w:type="dxa"/>
            <w:tcBorders>
              <w:top w:val="single" w:sz="4" w:space="0" w:color="auto"/>
              <w:left w:val="single" w:sz="4" w:space="0" w:color="auto"/>
              <w:bottom w:val="single" w:sz="4" w:space="0" w:color="auto"/>
              <w:right w:val="single" w:sz="4" w:space="0" w:color="auto"/>
            </w:tcBorders>
            <w:hideMark/>
          </w:tcPr>
          <w:p w14:paraId="7C9A19EE"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3EE1CC1A"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775FD909"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33161512" w14:textId="277B431E" w:rsidR="006B56B8" w:rsidRPr="00D70DDF" w:rsidRDefault="006B56B8" w:rsidP="006B56B8">
            <w:pPr>
              <w:spacing w:after="160" w:line="276" w:lineRule="auto"/>
              <w:rPr>
                <w:rFonts w:cs="Times New Roman"/>
                <w:szCs w:val="24"/>
              </w:rPr>
            </w:pPr>
            <w:r w:rsidRPr="00D70DDF">
              <w:rPr>
                <w:rFonts w:cs="Times New Roman"/>
                <w:szCs w:val="24"/>
              </w:rPr>
              <w:t>192.168.</w:t>
            </w:r>
            <w:r w:rsidR="00612406">
              <w:rPr>
                <w:rFonts w:cs="Times New Roman"/>
                <w:szCs w:val="24"/>
              </w:rPr>
              <w:t>100.1</w:t>
            </w:r>
          </w:p>
        </w:tc>
      </w:tr>
      <w:tr w:rsidR="006B56B8" w:rsidRPr="00D70DDF" w14:paraId="28190624" w14:textId="77777777" w:rsidTr="006B56B8">
        <w:trPr>
          <w:trHeight w:val="144"/>
          <w:jc w:val="center"/>
        </w:trPr>
        <w:tc>
          <w:tcPr>
            <w:tcW w:w="2003" w:type="dxa"/>
            <w:tcBorders>
              <w:top w:val="single" w:sz="4" w:space="0" w:color="auto"/>
              <w:left w:val="single" w:sz="4" w:space="0" w:color="auto"/>
              <w:bottom w:val="single" w:sz="4" w:space="0" w:color="auto"/>
              <w:right w:val="single" w:sz="4" w:space="0" w:color="auto"/>
            </w:tcBorders>
            <w:hideMark/>
          </w:tcPr>
          <w:p w14:paraId="549725F1" w14:textId="681EA58B" w:rsidR="006B56B8" w:rsidRPr="00D70DDF" w:rsidRDefault="00612406" w:rsidP="006B56B8">
            <w:pPr>
              <w:spacing w:after="160" w:line="276" w:lineRule="auto"/>
              <w:rPr>
                <w:rFonts w:cs="Times New Roman"/>
                <w:szCs w:val="24"/>
              </w:rPr>
            </w:pPr>
            <w:r>
              <w:rPr>
                <w:rFonts w:cs="Times New Roman"/>
                <w:szCs w:val="24"/>
              </w:rPr>
              <w:t>Datacenter</w:t>
            </w:r>
          </w:p>
        </w:tc>
        <w:tc>
          <w:tcPr>
            <w:tcW w:w="2580" w:type="dxa"/>
            <w:tcBorders>
              <w:top w:val="single" w:sz="4" w:space="0" w:color="auto"/>
              <w:left w:val="single" w:sz="4" w:space="0" w:color="auto"/>
              <w:bottom w:val="single" w:sz="4" w:space="0" w:color="auto"/>
              <w:right w:val="single" w:sz="4" w:space="0" w:color="auto"/>
            </w:tcBorders>
            <w:hideMark/>
          </w:tcPr>
          <w:p w14:paraId="45977760" w14:textId="77777777" w:rsidR="006B56B8" w:rsidRPr="00D70DDF" w:rsidRDefault="006B56B8" w:rsidP="006B56B8">
            <w:pPr>
              <w:spacing w:after="160" w:line="276" w:lineRule="auto"/>
              <w:rPr>
                <w:rFonts w:cs="Times New Roman"/>
                <w:szCs w:val="24"/>
              </w:rPr>
            </w:pPr>
            <w:r w:rsidRPr="00D70DDF">
              <w:rPr>
                <w:rFonts w:cs="Times New Roman"/>
                <w:szCs w:val="24"/>
              </w:rPr>
              <w:t>FastEthernet 0</w:t>
            </w:r>
          </w:p>
        </w:tc>
        <w:tc>
          <w:tcPr>
            <w:tcW w:w="1826" w:type="dxa"/>
            <w:tcBorders>
              <w:top w:val="single" w:sz="4" w:space="0" w:color="auto"/>
              <w:left w:val="single" w:sz="4" w:space="0" w:color="auto"/>
              <w:bottom w:val="single" w:sz="4" w:space="0" w:color="auto"/>
              <w:right w:val="single" w:sz="4" w:space="0" w:color="auto"/>
            </w:tcBorders>
            <w:hideMark/>
          </w:tcPr>
          <w:p w14:paraId="5ECB7C22" w14:textId="77777777" w:rsidR="006B56B8" w:rsidRPr="00D70DDF" w:rsidRDefault="006B56B8" w:rsidP="006B56B8">
            <w:pPr>
              <w:spacing w:after="160" w:line="276" w:lineRule="auto"/>
              <w:rPr>
                <w:rFonts w:cs="Times New Roman"/>
                <w:szCs w:val="24"/>
              </w:rPr>
            </w:pPr>
            <w:r w:rsidRPr="00D70DDF">
              <w:rPr>
                <w:rFonts w:cs="Times New Roman"/>
                <w:szCs w:val="24"/>
              </w:rPr>
              <w:t>DHCP</w:t>
            </w:r>
          </w:p>
        </w:tc>
        <w:tc>
          <w:tcPr>
            <w:tcW w:w="2110" w:type="dxa"/>
            <w:tcBorders>
              <w:top w:val="single" w:sz="4" w:space="0" w:color="auto"/>
              <w:left w:val="single" w:sz="4" w:space="0" w:color="auto"/>
              <w:bottom w:val="single" w:sz="4" w:space="0" w:color="auto"/>
              <w:right w:val="single" w:sz="4" w:space="0" w:color="auto"/>
            </w:tcBorders>
          </w:tcPr>
          <w:p w14:paraId="3F661186" w14:textId="77777777" w:rsidR="006B56B8" w:rsidRPr="00D70DDF" w:rsidRDefault="006B56B8" w:rsidP="006B56B8">
            <w:pPr>
              <w:spacing w:after="160" w:line="276" w:lineRule="auto"/>
              <w:rPr>
                <w:rFonts w:cs="Times New Roman"/>
                <w:szCs w:val="24"/>
              </w:rPr>
            </w:pPr>
          </w:p>
        </w:tc>
        <w:tc>
          <w:tcPr>
            <w:tcW w:w="1867" w:type="dxa"/>
            <w:tcBorders>
              <w:top w:val="single" w:sz="4" w:space="0" w:color="auto"/>
              <w:left w:val="single" w:sz="4" w:space="0" w:color="auto"/>
              <w:bottom w:val="single" w:sz="4" w:space="0" w:color="auto"/>
              <w:right w:val="single" w:sz="4" w:space="0" w:color="auto"/>
            </w:tcBorders>
            <w:hideMark/>
          </w:tcPr>
          <w:p w14:paraId="49BB0E1B" w14:textId="77777777" w:rsidR="006B56B8" w:rsidRPr="00D70DDF" w:rsidRDefault="006B56B8" w:rsidP="006B56B8">
            <w:pPr>
              <w:spacing w:after="160" w:line="276" w:lineRule="auto"/>
              <w:rPr>
                <w:rFonts w:cs="Times New Roman"/>
                <w:szCs w:val="24"/>
              </w:rPr>
            </w:pPr>
            <w:r w:rsidRPr="00D70DDF">
              <w:rPr>
                <w:rFonts w:cs="Times New Roman"/>
                <w:szCs w:val="24"/>
              </w:rPr>
              <w:t>192.168.110.1</w:t>
            </w:r>
          </w:p>
        </w:tc>
      </w:tr>
    </w:tbl>
    <w:p w14:paraId="21154CF7" w14:textId="62663E0B" w:rsidR="00D70DDF" w:rsidRPr="0003007C" w:rsidRDefault="00D70DDF" w:rsidP="00E12FAE">
      <w:pPr>
        <w:spacing w:line="276" w:lineRule="auto"/>
        <w:rPr>
          <w:rFonts w:cs="Times New Roman"/>
          <w:b/>
        </w:rPr>
      </w:pPr>
    </w:p>
    <w:p w14:paraId="12B60102" w14:textId="77777777" w:rsidR="005A44CE" w:rsidRPr="0003007C" w:rsidRDefault="005A44CE" w:rsidP="00E12FAE">
      <w:pPr>
        <w:spacing w:line="276" w:lineRule="auto"/>
        <w:rPr>
          <w:rFonts w:cs="Times New Roman"/>
          <w:szCs w:val="24"/>
        </w:rPr>
      </w:pPr>
      <w:r w:rsidRPr="0003007C">
        <w:rPr>
          <w:rFonts w:cs="Times New Roman"/>
          <w:szCs w:val="24"/>
        </w:rPr>
        <w:t>Bảng VPN Tunnel:</w:t>
      </w:r>
    </w:p>
    <w:tbl>
      <w:tblPr>
        <w:tblW w:w="0" w:type="auto"/>
        <w:tblCellMar>
          <w:top w:w="15" w:type="dxa"/>
          <w:left w:w="15" w:type="dxa"/>
          <w:bottom w:w="15" w:type="dxa"/>
          <w:right w:w="15" w:type="dxa"/>
        </w:tblCellMar>
        <w:tblLook w:val="04A0" w:firstRow="1" w:lastRow="0" w:firstColumn="1" w:lastColumn="0" w:noHBand="0" w:noVBand="1"/>
      </w:tblPr>
      <w:tblGrid>
        <w:gridCol w:w="1503"/>
        <w:gridCol w:w="2358"/>
        <w:gridCol w:w="1814"/>
        <w:gridCol w:w="1698"/>
        <w:gridCol w:w="1836"/>
        <w:gridCol w:w="1491"/>
      </w:tblGrid>
      <w:tr w:rsidR="00292E24" w:rsidRPr="00E12FAE" w14:paraId="3E61912A" w14:textId="77777777" w:rsidTr="00404D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16884" w14:textId="77777777" w:rsidR="005A44CE" w:rsidRPr="0003007C" w:rsidRDefault="005A44CE" w:rsidP="00E12FAE">
            <w:pPr>
              <w:spacing w:line="276" w:lineRule="auto"/>
              <w:rPr>
                <w:rFonts w:cs="Times New Roman"/>
                <w:b/>
                <w:szCs w:val="24"/>
              </w:rPr>
            </w:pPr>
            <w:r w:rsidRPr="0003007C">
              <w:rPr>
                <w:rFonts w:cs="Times New Roman"/>
                <w:szCs w:val="24"/>
              </w:rPr>
              <w:t>Địa chỉ mạng</w:t>
            </w:r>
          </w:p>
        </w:tc>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37209" w14:textId="77777777" w:rsidR="005A44CE" w:rsidRPr="0003007C" w:rsidRDefault="005A44CE" w:rsidP="00E12FAE">
            <w:pPr>
              <w:spacing w:line="276" w:lineRule="auto"/>
              <w:rPr>
                <w:rFonts w:cs="Times New Roman"/>
                <w:b/>
                <w:szCs w:val="24"/>
              </w:rPr>
            </w:pPr>
            <w:r w:rsidRPr="0003007C">
              <w:rPr>
                <w:rFonts w:cs="Times New Roman"/>
                <w:szCs w:val="24"/>
              </w:rPr>
              <w:t>Dãy địa chỉ dùng được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DA9444" w14:textId="77777777" w:rsidR="005A44CE" w:rsidRPr="0003007C" w:rsidRDefault="005A44CE" w:rsidP="00E12FAE">
            <w:pPr>
              <w:spacing w:line="276" w:lineRule="auto"/>
              <w:rPr>
                <w:rFonts w:cs="Times New Roman"/>
                <w:b/>
                <w:szCs w:val="24"/>
              </w:rPr>
            </w:pPr>
            <w:r w:rsidRPr="0003007C">
              <w:rPr>
                <w:rFonts w:cs="Times New Roman"/>
                <w:szCs w:val="24"/>
              </w:rPr>
              <w:t>Địa chỉ broadcast</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76DC1B" w14:textId="77777777" w:rsidR="005A44CE" w:rsidRPr="0003007C" w:rsidRDefault="005A44CE" w:rsidP="00E12FAE">
            <w:pPr>
              <w:spacing w:line="276" w:lineRule="auto"/>
              <w:rPr>
                <w:rFonts w:cs="Times New Roman"/>
                <w:b/>
                <w:szCs w:val="24"/>
              </w:rPr>
            </w:pPr>
            <w:r w:rsidRPr="0003007C">
              <w:rPr>
                <w:rFonts w:cs="Times New Roman"/>
                <w:szCs w:val="24"/>
              </w:rPr>
              <w:t>Tổng số host dùng được</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6C4C2" w14:textId="77777777" w:rsidR="005A44CE" w:rsidRPr="0003007C" w:rsidRDefault="005A44CE" w:rsidP="00E12FAE">
            <w:pPr>
              <w:spacing w:line="276" w:lineRule="auto"/>
              <w:rPr>
                <w:rFonts w:cs="Times New Roman"/>
                <w:b/>
                <w:szCs w:val="24"/>
              </w:rPr>
            </w:pPr>
            <w:r w:rsidRPr="0003007C">
              <w:rPr>
                <w:rFonts w:cs="Times New Roman"/>
                <w:szCs w:val="24"/>
              </w:rPr>
              <w:t>Subnet mask</w:t>
            </w:r>
          </w:p>
        </w:tc>
        <w:tc>
          <w:tcPr>
            <w:tcW w:w="14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73539" w14:textId="77777777" w:rsidR="005A44CE" w:rsidRPr="0003007C" w:rsidRDefault="005A44CE" w:rsidP="00E12FAE">
            <w:pPr>
              <w:spacing w:line="276" w:lineRule="auto"/>
              <w:rPr>
                <w:rFonts w:cs="Times New Roman"/>
                <w:b/>
                <w:szCs w:val="24"/>
              </w:rPr>
            </w:pPr>
            <w:r w:rsidRPr="0003007C">
              <w:rPr>
                <w:rFonts w:cs="Times New Roman"/>
                <w:szCs w:val="24"/>
              </w:rPr>
              <w:t>Ghi chú</w:t>
            </w:r>
          </w:p>
        </w:tc>
      </w:tr>
      <w:tr w:rsidR="00292E24" w:rsidRPr="00E12FAE" w14:paraId="0B613AE2" w14:textId="77777777" w:rsidTr="00404DBD">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0AE0B5" w14:textId="05F5A8D3" w:rsidR="005A44CE" w:rsidRPr="0003007C" w:rsidRDefault="005A44CE" w:rsidP="00E12FAE">
            <w:pPr>
              <w:spacing w:line="276" w:lineRule="auto"/>
              <w:rPr>
                <w:rFonts w:cs="Times New Roman"/>
                <w:b/>
                <w:szCs w:val="24"/>
              </w:rPr>
            </w:pPr>
            <w:r w:rsidRPr="0003007C">
              <w:rPr>
                <w:rFonts w:cs="Times New Roman"/>
                <w:szCs w:val="24"/>
              </w:rPr>
              <w:t>172.16.1</w:t>
            </w:r>
            <w:r w:rsidR="004B731A" w:rsidRPr="0003007C">
              <w:rPr>
                <w:rFonts w:cs="Times New Roman"/>
                <w:szCs w:val="24"/>
              </w:rPr>
              <w:t>00</w:t>
            </w:r>
            <w:r w:rsidRPr="0003007C">
              <w:rPr>
                <w:rFonts w:cs="Times New Roman"/>
                <w:szCs w:val="24"/>
              </w:rPr>
              <w:t>.0</w:t>
            </w:r>
          </w:p>
        </w:tc>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B6188" w14:textId="5F78BD29" w:rsidR="005A44CE" w:rsidRPr="0003007C" w:rsidRDefault="005A44CE" w:rsidP="00E12FAE">
            <w:pPr>
              <w:spacing w:line="276" w:lineRule="auto"/>
              <w:rPr>
                <w:rFonts w:cs="Times New Roman"/>
                <w:b/>
                <w:szCs w:val="24"/>
              </w:rPr>
            </w:pPr>
            <w:r w:rsidRPr="0003007C">
              <w:rPr>
                <w:rFonts w:cs="Times New Roman"/>
                <w:szCs w:val="24"/>
              </w:rPr>
              <w:t>172.16.1</w:t>
            </w:r>
            <w:r w:rsidR="00DB0FD6" w:rsidRPr="0003007C">
              <w:rPr>
                <w:rFonts w:cs="Times New Roman"/>
                <w:szCs w:val="24"/>
              </w:rPr>
              <w:t>00</w:t>
            </w:r>
            <w:r w:rsidRPr="0003007C">
              <w:rPr>
                <w:rFonts w:cs="Times New Roman"/>
                <w:szCs w:val="24"/>
              </w:rPr>
              <w:t>.1 - 172.16.1</w:t>
            </w:r>
            <w:r w:rsidR="00DB0FD6" w:rsidRPr="0003007C">
              <w:rPr>
                <w:rFonts w:cs="Times New Roman"/>
                <w:szCs w:val="24"/>
              </w:rPr>
              <w:t>00</w:t>
            </w:r>
            <w:r w:rsidRPr="0003007C">
              <w:rPr>
                <w:rFonts w:cs="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9A02E" w14:textId="7852727F" w:rsidR="005A44CE" w:rsidRPr="0003007C" w:rsidRDefault="005A44CE" w:rsidP="00E12FAE">
            <w:pPr>
              <w:spacing w:line="276" w:lineRule="auto"/>
              <w:rPr>
                <w:rFonts w:cs="Times New Roman"/>
                <w:b/>
                <w:szCs w:val="24"/>
              </w:rPr>
            </w:pPr>
            <w:r w:rsidRPr="0003007C">
              <w:rPr>
                <w:rFonts w:cs="Times New Roman"/>
                <w:szCs w:val="24"/>
              </w:rPr>
              <w:t>172.16.1</w:t>
            </w:r>
            <w:r w:rsidR="00DB0FD6" w:rsidRPr="0003007C">
              <w:rPr>
                <w:rFonts w:cs="Times New Roman"/>
                <w:szCs w:val="24"/>
              </w:rPr>
              <w:t>00</w:t>
            </w:r>
            <w:r w:rsidRPr="0003007C">
              <w:rPr>
                <w:rFonts w:cs="Times New Roman"/>
                <w:szCs w:val="24"/>
              </w:rPr>
              <w:t>.3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2F5A0" w14:textId="77777777" w:rsidR="005A44CE" w:rsidRPr="0003007C" w:rsidRDefault="005A44CE" w:rsidP="00E12FAE">
            <w:pPr>
              <w:spacing w:line="276" w:lineRule="auto"/>
              <w:rPr>
                <w:rFonts w:cs="Times New Roman"/>
                <w:b/>
                <w:szCs w:val="24"/>
              </w:rPr>
            </w:pPr>
            <w:r w:rsidRPr="0003007C">
              <w:rPr>
                <w:rFonts w:cs="Times New Roman"/>
                <w:szCs w:val="24"/>
              </w:rPr>
              <w:t>2</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5F10F" w14:textId="77777777" w:rsidR="005A44CE" w:rsidRPr="0003007C" w:rsidRDefault="005A44CE" w:rsidP="00E12FAE">
            <w:pPr>
              <w:spacing w:line="276" w:lineRule="auto"/>
              <w:rPr>
                <w:rFonts w:cs="Times New Roman"/>
                <w:b/>
                <w:szCs w:val="24"/>
              </w:rPr>
            </w:pPr>
            <w:r w:rsidRPr="0003007C">
              <w:rPr>
                <w:rFonts w:cs="Times New Roman"/>
                <w:szCs w:val="24"/>
              </w:rPr>
              <w:t>255.255.255.252</w:t>
            </w:r>
          </w:p>
        </w:tc>
        <w:tc>
          <w:tcPr>
            <w:tcW w:w="14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8DC8E7" w14:textId="22FBDD72" w:rsidR="005A44CE" w:rsidRPr="0003007C" w:rsidRDefault="00292E24" w:rsidP="00E12FAE">
            <w:pPr>
              <w:spacing w:line="276" w:lineRule="auto"/>
              <w:rPr>
                <w:rFonts w:cs="Times New Roman"/>
                <w:b/>
                <w:szCs w:val="24"/>
              </w:rPr>
            </w:pPr>
            <w:r w:rsidRPr="0003007C">
              <w:rPr>
                <w:rFonts w:cs="Times New Roman"/>
                <w:szCs w:val="24"/>
              </w:rPr>
              <w:t>B</w:t>
            </w:r>
            <w:r w:rsidR="00956001" w:rsidRPr="0003007C">
              <w:rPr>
                <w:rFonts w:cs="Times New Roman"/>
                <w:szCs w:val="24"/>
              </w:rPr>
              <w:t>R1</w:t>
            </w:r>
            <w:r w:rsidRPr="0003007C">
              <w:rPr>
                <w:rFonts w:cs="Times New Roman"/>
                <w:szCs w:val="24"/>
              </w:rPr>
              <w:t>–</w:t>
            </w:r>
            <w:r w:rsidR="005A44CE" w:rsidRPr="0003007C">
              <w:rPr>
                <w:rFonts w:cs="Times New Roman"/>
                <w:szCs w:val="24"/>
              </w:rPr>
              <w:t xml:space="preserve"> </w:t>
            </w:r>
            <w:r w:rsidRPr="0003007C">
              <w:rPr>
                <w:rFonts w:cs="Times New Roman"/>
                <w:szCs w:val="24"/>
              </w:rPr>
              <w:t>HQ</w:t>
            </w:r>
            <w:r w:rsidR="00404DBD" w:rsidRPr="0003007C">
              <w:rPr>
                <w:rFonts w:cs="Times New Roman"/>
                <w:szCs w:val="24"/>
              </w:rPr>
              <w:t>1</w:t>
            </w:r>
          </w:p>
        </w:tc>
      </w:tr>
      <w:tr w:rsidR="00292E24" w:rsidRPr="00E12FAE" w14:paraId="58DF2C8F" w14:textId="77777777" w:rsidTr="00404DBD">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CB855" w14:textId="2B182913" w:rsidR="005A44CE" w:rsidRPr="0003007C" w:rsidRDefault="005A44CE" w:rsidP="00E12FAE">
            <w:pPr>
              <w:spacing w:line="276" w:lineRule="auto"/>
              <w:rPr>
                <w:rFonts w:cs="Times New Roman"/>
                <w:b/>
                <w:szCs w:val="24"/>
              </w:rPr>
            </w:pPr>
            <w:r w:rsidRPr="0003007C">
              <w:rPr>
                <w:rFonts w:cs="Times New Roman"/>
                <w:szCs w:val="24"/>
              </w:rPr>
              <w:t>172.16.1</w:t>
            </w:r>
            <w:r w:rsidR="004B731A" w:rsidRPr="0003007C">
              <w:rPr>
                <w:rFonts w:cs="Times New Roman"/>
                <w:szCs w:val="24"/>
              </w:rPr>
              <w:t>01</w:t>
            </w:r>
            <w:r w:rsidRPr="0003007C">
              <w:rPr>
                <w:rFonts w:cs="Times New Roman"/>
                <w:szCs w:val="24"/>
              </w:rPr>
              <w:t>.0</w:t>
            </w:r>
          </w:p>
        </w:tc>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8729D" w14:textId="3876C15E" w:rsidR="005A44CE" w:rsidRPr="0003007C" w:rsidRDefault="005A44CE" w:rsidP="00E12FAE">
            <w:pPr>
              <w:spacing w:line="276" w:lineRule="auto"/>
              <w:rPr>
                <w:rFonts w:cs="Times New Roman"/>
                <w:b/>
                <w:szCs w:val="24"/>
              </w:rPr>
            </w:pPr>
            <w:r w:rsidRPr="0003007C">
              <w:rPr>
                <w:rFonts w:cs="Times New Roman"/>
                <w:szCs w:val="24"/>
              </w:rPr>
              <w:t>172.16.1</w:t>
            </w:r>
            <w:r w:rsidR="004B731A" w:rsidRPr="0003007C">
              <w:rPr>
                <w:rFonts w:cs="Times New Roman"/>
                <w:szCs w:val="24"/>
              </w:rPr>
              <w:t>01</w:t>
            </w:r>
            <w:r w:rsidRPr="0003007C">
              <w:rPr>
                <w:rFonts w:cs="Times New Roman"/>
                <w:szCs w:val="24"/>
              </w:rPr>
              <w:t>.1 - 172.16.1</w:t>
            </w:r>
            <w:r w:rsidR="004B731A" w:rsidRPr="0003007C">
              <w:rPr>
                <w:rFonts w:cs="Times New Roman"/>
                <w:szCs w:val="24"/>
              </w:rPr>
              <w:t>01</w:t>
            </w:r>
            <w:r w:rsidRPr="0003007C">
              <w:rPr>
                <w:rFonts w:cs="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1D3CA" w14:textId="21ACD60A" w:rsidR="005A44CE" w:rsidRPr="0003007C" w:rsidRDefault="005A44CE" w:rsidP="00E12FAE">
            <w:pPr>
              <w:spacing w:line="276" w:lineRule="auto"/>
              <w:rPr>
                <w:rFonts w:cs="Times New Roman"/>
                <w:b/>
                <w:szCs w:val="24"/>
              </w:rPr>
            </w:pPr>
            <w:r w:rsidRPr="0003007C">
              <w:rPr>
                <w:rFonts w:cs="Times New Roman"/>
                <w:szCs w:val="24"/>
              </w:rPr>
              <w:t>172.16.1</w:t>
            </w:r>
            <w:r w:rsidR="00DB0FD6" w:rsidRPr="0003007C">
              <w:rPr>
                <w:rFonts w:cs="Times New Roman"/>
                <w:szCs w:val="24"/>
              </w:rPr>
              <w:t>01</w:t>
            </w:r>
            <w:r w:rsidRPr="0003007C">
              <w:rPr>
                <w:rFonts w:cs="Times New Roman"/>
                <w:szCs w:val="24"/>
              </w:rPr>
              <w:t>.3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16D5A8" w14:textId="77777777" w:rsidR="005A44CE" w:rsidRPr="0003007C" w:rsidRDefault="005A44CE" w:rsidP="00E12FAE">
            <w:pPr>
              <w:spacing w:line="276" w:lineRule="auto"/>
              <w:rPr>
                <w:rFonts w:cs="Times New Roman"/>
                <w:b/>
                <w:szCs w:val="24"/>
              </w:rPr>
            </w:pPr>
            <w:r w:rsidRPr="0003007C">
              <w:rPr>
                <w:rFonts w:cs="Times New Roman"/>
                <w:szCs w:val="24"/>
              </w:rPr>
              <w:t>2</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F6FBC" w14:textId="77777777" w:rsidR="005A44CE" w:rsidRPr="0003007C" w:rsidRDefault="005A44CE" w:rsidP="00E12FAE">
            <w:pPr>
              <w:spacing w:line="276" w:lineRule="auto"/>
              <w:rPr>
                <w:rFonts w:cs="Times New Roman"/>
                <w:b/>
                <w:szCs w:val="24"/>
              </w:rPr>
            </w:pPr>
            <w:r w:rsidRPr="0003007C">
              <w:rPr>
                <w:rFonts w:cs="Times New Roman"/>
                <w:szCs w:val="24"/>
              </w:rPr>
              <w:t>255.255.255.252</w:t>
            </w:r>
          </w:p>
        </w:tc>
        <w:tc>
          <w:tcPr>
            <w:tcW w:w="14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E7A1A" w14:textId="712C7450" w:rsidR="005A44CE" w:rsidRPr="0003007C" w:rsidRDefault="00292E24" w:rsidP="00E12FAE">
            <w:pPr>
              <w:spacing w:line="276" w:lineRule="auto"/>
              <w:rPr>
                <w:rFonts w:cs="Times New Roman"/>
                <w:b/>
                <w:szCs w:val="24"/>
              </w:rPr>
            </w:pPr>
            <w:r w:rsidRPr="0003007C">
              <w:rPr>
                <w:rFonts w:cs="Times New Roman"/>
                <w:szCs w:val="24"/>
              </w:rPr>
              <w:t>BR</w:t>
            </w:r>
            <w:r w:rsidR="00404DBD" w:rsidRPr="0003007C">
              <w:rPr>
                <w:rFonts w:cs="Times New Roman"/>
                <w:szCs w:val="24"/>
              </w:rPr>
              <w:t>1</w:t>
            </w:r>
            <w:r w:rsidRPr="0003007C">
              <w:rPr>
                <w:rFonts w:cs="Times New Roman"/>
                <w:szCs w:val="24"/>
              </w:rPr>
              <w:t xml:space="preserve"> –</w:t>
            </w:r>
            <w:r w:rsidR="005A44CE" w:rsidRPr="0003007C">
              <w:rPr>
                <w:rFonts w:cs="Times New Roman"/>
                <w:szCs w:val="24"/>
              </w:rPr>
              <w:t xml:space="preserve"> </w:t>
            </w:r>
            <w:r w:rsidRPr="0003007C">
              <w:rPr>
                <w:rFonts w:cs="Times New Roman"/>
                <w:szCs w:val="24"/>
              </w:rPr>
              <w:t>HQ</w:t>
            </w:r>
            <w:r w:rsidR="00404DBD" w:rsidRPr="0003007C">
              <w:rPr>
                <w:rFonts w:cs="Times New Roman"/>
                <w:szCs w:val="24"/>
              </w:rPr>
              <w:t>2</w:t>
            </w:r>
          </w:p>
        </w:tc>
      </w:tr>
      <w:tr w:rsidR="00292E24" w:rsidRPr="00E12FAE" w14:paraId="0A5C0AE9" w14:textId="77777777" w:rsidTr="00404DBD">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D401F" w14:textId="132D1C4E" w:rsidR="005A44CE" w:rsidRPr="0003007C" w:rsidRDefault="005A44CE" w:rsidP="00E12FAE">
            <w:pPr>
              <w:spacing w:line="276" w:lineRule="auto"/>
              <w:rPr>
                <w:rFonts w:cs="Times New Roman"/>
                <w:b/>
                <w:szCs w:val="24"/>
              </w:rPr>
            </w:pPr>
            <w:r w:rsidRPr="0003007C">
              <w:rPr>
                <w:rFonts w:cs="Times New Roman"/>
                <w:szCs w:val="24"/>
              </w:rPr>
              <w:t>172.16.1</w:t>
            </w:r>
            <w:r w:rsidR="004B731A" w:rsidRPr="0003007C">
              <w:rPr>
                <w:rFonts w:cs="Times New Roman"/>
                <w:szCs w:val="24"/>
              </w:rPr>
              <w:t>02</w:t>
            </w:r>
            <w:r w:rsidRPr="0003007C">
              <w:rPr>
                <w:rFonts w:cs="Times New Roman"/>
                <w:szCs w:val="24"/>
              </w:rPr>
              <w:t>.0</w:t>
            </w:r>
          </w:p>
        </w:tc>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19464" w14:textId="5BADAEC6" w:rsidR="005A44CE" w:rsidRPr="0003007C" w:rsidRDefault="005A44CE" w:rsidP="00E12FAE">
            <w:pPr>
              <w:spacing w:line="276" w:lineRule="auto"/>
              <w:rPr>
                <w:rFonts w:cs="Times New Roman"/>
                <w:b/>
                <w:szCs w:val="24"/>
              </w:rPr>
            </w:pPr>
            <w:r w:rsidRPr="0003007C">
              <w:rPr>
                <w:rFonts w:cs="Times New Roman"/>
                <w:szCs w:val="24"/>
              </w:rPr>
              <w:t>172.16.1</w:t>
            </w:r>
            <w:r w:rsidR="004B731A" w:rsidRPr="0003007C">
              <w:rPr>
                <w:rFonts w:cs="Times New Roman"/>
                <w:szCs w:val="24"/>
              </w:rPr>
              <w:t>02</w:t>
            </w:r>
            <w:r w:rsidRPr="0003007C">
              <w:rPr>
                <w:rFonts w:cs="Times New Roman"/>
                <w:szCs w:val="24"/>
              </w:rPr>
              <w:t>.1 - 172.16.</w:t>
            </w:r>
            <w:r w:rsidR="004B731A" w:rsidRPr="0003007C">
              <w:rPr>
                <w:rFonts w:cs="Times New Roman"/>
                <w:szCs w:val="24"/>
              </w:rPr>
              <w:t>102</w:t>
            </w:r>
            <w:r w:rsidRPr="0003007C">
              <w:rPr>
                <w:rFonts w:cs="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6A3D5" w14:textId="30EF9368" w:rsidR="005A44CE" w:rsidRPr="0003007C" w:rsidRDefault="005A44CE" w:rsidP="00E12FAE">
            <w:pPr>
              <w:spacing w:line="276" w:lineRule="auto"/>
              <w:rPr>
                <w:rFonts w:cs="Times New Roman"/>
                <w:b/>
                <w:szCs w:val="24"/>
              </w:rPr>
            </w:pPr>
            <w:r w:rsidRPr="0003007C">
              <w:rPr>
                <w:rFonts w:cs="Times New Roman"/>
                <w:szCs w:val="24"/>
              </w:rPr>
              <w:t>172.16.1</w:t>
            </w:r>
            <w:r w:rsidR="00DB0FD6" w:rsidRPr="0003007C">
              <w:rPr>
                <w:rFonts w:cs="Times New Roman"/>
                <w:szCs w:val="24"/>
              </w:rPr>
              <w:t>02</w:t>
            </w:r>
            <w:r w:rsidRPr="0003007C">
              <w:rPr>
                <w:rFonts w:cs="Times New Roman"/>
                <w:szCs w:val="24"/>
              </w:rPr>
              <w:t>.3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B8049D" w14:textId="77777777" w:rsidR="005A44CE" w:rsidRPr="0003007C" w:rsidRDefault="005A44CE" w:rsidP="00E12FAE">
            <w:pPr>
              <w:spacing w:line="276" w:lineRule="auto"/>
              <w:rPr>
                <w:rFonts w:cs="Times New Roman"/>
                <w:b/>
                <w:szCs w:val="24"/>
              </w:rPr>
            </w:pPr>
            <w:r w:rsidRPr="0003007C">
              <w:rPr>
                <w:rFonts w:cs="Times New Roman"/>
                <w:szCs w:val="24"/>
              </w:rPr>
              <w:t>2</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95B388" w14:textId="77777777" w:rsidR="005A44CE" w:rsidRPr="0003007C" w:rsidRDefault="005A44CE" w:rsidP="00E12FAE">
            <w:pPr>
              <w:spacing w:line="276" w:lineRule="auto"/>
              <w:rPr>
                <w:rFonts w:cs="Times New Roman"/>
                <w:b/>
                <w:szCs w:val="24"/>
              </w:rPr>
            </w:pPr>
            <w:r w:rsidRPr="0003007C">
              <w:rPr>
                <w:rFonts w:cs="Times New Roman"/>
                <w:szCs w:val="24"/>
              </w:rPr>
              <w:t>255.255.255.252</w:t>
            </w:r>
          </w:p>
        </w:tc>
        <w:tc>
          <w:tcPr>
            <w:tcW w:w="14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54099" w14:textId="7B9F2B01" w:rsidR="005A44CE" w:rsidRPr="0003007C" w:rsidRDefault="00A50E92" w:rsidP="00E12FAE">
            <w:pPr>
              <w:spacing w:line="276" w:lineRule="auto"/>
              <w:rPr>
                <w:rFonts w:cs="Times New Roman"/>
                <w:szCs w:val="24"/>
              </w:rPr>
            </w:pPr>
            <w:r w:rsidRPr="0003007C">
              <w:rPr>
                <w:rFonts w:cs="Times New Roman"/>
                <w:szCs w:val="24"/>
              </w:rPr>
              <w:t>BR</w:t>
            </w:r>
            <w:r w:rsidR="00404DBD" w:rsidRPr="0003007C">
              <w:rPr>
                <w:rFonts w:cs="Times New Roman"/>
                <w:szCs w:val="24"/>
              </w:rPr>
              <w:t>2</w:t>
            </w:r>
            <w:r w:rsidRPr="0003007C">
              <w:rPr>
                <w:rFonts w:cs="Times New Roman"/>
                <w:szCs w:val="24"/>
              </w:rPr>
              <w:t xml:space="preserve"> – HQ</w:t>
            </w:r>
            <w:r w:rsidR="00404DBD" w:rsidRPr="0003007C">
              <w:rPr>
                <w:rFonts w:cs="Times New Roman"/>
                <w:szCs w:val="24"/>
              </w:rPr>
              <w:t>1</w:t>
            </w:r>
          </w:p>
        </w:tc>
      </w:tr>
      <w:tr w:rsidR="00292E24" w:rsidRPr="00E12FAE" w14:paraId="6A417163" w14:textId="77777777" w:rsidTr="00404DBD">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99204" w14:textId="17471080" w:rsidR="00E75B06" w:rsidRPr="0003007C" w:rsidRDefault="004B731A" w:rsidP="00E12FAE">
            <w:pPr>
              <w:spacing w:line="276" w:lineRule="auto"/>
              <w:rPr>
                <w:rFonts w:cs="Times New Roman"/>
                <w:szCs w:val="24"/>
              </w:rPr>
            </w:pPr>
            <w:r w:rsidRPr="0003007C">
              <w:rPr>
                <w:rFonts w:cs="Times New Roman"/>
                <w:szCs w:val="24"/>
              </w:rPr>
              <w:t>172.16.103.0</w:t>
            </w:r>
          </w:p>
        </w:tc>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7AD926" w14:textId="3661804E" w:rsidR="00E75B06" w:rsidRPr="0003007C" w:rsidRDefault="004B731A" w:rsidP="00E12FAE">
            <w:pPr>
              <w:spacing w:line="276" w:lineRule="auto"/>
              <w:rPr>
                <w:rFonts w:cs="Times New Roman"/>
                <w:szCs w:val="24"/>
              </w:rPr>
            </w:pPr>
            <w:r w:rsidRPr="0003007C">
              <w:rPr>
                <w:rFonts w:cs="Times New Roman"/>
                <w:szCs w:val="24"/>
              </w:rPr>
              <w:t>172.16.103.1 –</w:t>
            </w:r>
          </w:p>
          <w:p w14:paraId="208380D1" w14:textId="4F25BF51" w:rsidR="004B731A" w:rsidRPr="0003007C" w:rsidRDefault="004B731A" w:rsidP="00E12FAE">
            <w:pPr>
              <w:spacing w:line="276" w:lineRule="auto"/>
              <w:rPr>
                <w:rFonts w:cs="Times New Roman"/>
                <w:szCs w:val="24"/>
              </w:rPr>
            </w:pPr>
            <w:r w:rsidRPr="0003007C">
              <w:rPr>
                <w:rFonts w:cs="Times New Roman"/>
                <w:szCs w:val="24"/>
              </w:rPr>
              <w:t>172.16.10</w:t>
            </w:r>
            <w:r w:rsidR="00292E24" w:rsidRPr="0003007C">
              <w:rPr>
                <w:rFonts w:cs="Times New Roman"/>
                <w:szCs w:val="24"/>
              </w:rPr>
              <w:t>3</w:t>
            </w:r>
            <w:r w:rsidRPr="0003007C">
              <w:rPr>
                <w:rFonts w:cs="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19D4D" w14:textId="3EC9A5E9" w:rsidR="00E75B06" w:rsidRPr="0003007C" w:rsidRDefault="00DB0FD6" w:rsidP="00E12FAE">
            <w:pPr>
              <w:spacing w:line="276" w:lineRule="auto"/>
              <w:rPr>
                <w:rFonts w:cs="Times New Roman"/>
                <w:szCs w:val="24"/>
              </w:rPr>
            </w:pPr>
            <w:r w:rsidRPr="0003007C">
              <w:rPr>
                <w:rFonts w:cs="Times New Roman"/>
                <w:szCs w:val="24"/>
              </w:rPr>
              <w:t>172.16.103.3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C88D6" w14:textId="3C919AAE" w:rsidR="00E75B06" w:rsidRPr="0003007C" w:rsidRDefault="009E6F9D" w:rsidP="00E12FAE">
            <w:pPr>
              <w:spacing w:line="276" w:lineRule="auto"/>
              <w:rPr>
                <w:rFonts w:cs="Times New Roman"/>
                <w:szCs w:val="24"/>
              </w:rPr>
            </w:pPr>
            <w:r w:rsidRPr="0003007C">
              <w:rPr>
                <w:rFonts w:cs="Times New Roman"/>
                <w:szCs w:val="24"/>
              </w:rPr>
              <w:t>2</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A48F0" w14:textId="23C3B1B1" w:rsidR="00E75B06" w:rsidRPr="0003007C" w:rsidRDefault="00DB0FD6" w:rsidP="00E12FAE">
            <w:pPr>
              <w:spacing w:line="276" w:lineRule="auto"/>
              <w:rPr>
                <w:rFonts w:cs="Times New Roman"/>
                <w:szCs w:val="24"/>
              </w:rPr>
            </w:pPr>
            <w:r w:rsidRPr="0003007C">
              <w:rPr>
                <w:rFonts w:cs="Times New Roman"/>
                <w:szCs w:val="24"/>
              </w:rPr>
              <w:t>255.255.255.252</w:t>
            </w:r>
          </w:p>
        </w:tc>
        <w:tc>
          <w:tcPr>
            <w:tcW w:w="14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D1F2B" w14:textId="20CFF073" w:rsidR="00E75B06" w:rsidRPr="0003007C" w:rsidRDefault="00A50E92" w:rsidP="00E12FAE">
            <w:pPr>
              <w:spacing w:line="276" w:lineRule="auto"/>
              <w:rPr>
                <w:rFonts w:cs="Times New Roman"/>
                <w:szCs w:val="24"/>
              </w:rPr>
            </w:pPr>
            <w:r w:rsidRPr="0003007C">
              <w:rPr>
                <w:rFonts w:cs="Times New Roman"/>
                <w:szCs w:val="24"/>
              </w:rPr>
              <w:t>BR</w:t>
            </w:r>
            <w:r w:rsidR="00404DBD" w:rsidRPr="0003007C">
              <w:rPr>
                <w:rFonts w:cs="Times New Roman"/>
                <w:szCs w:val="24"/>
              </w:rPr>
              <w:t>2</w:t>
            </w:r>
            <w:r w:rsidRPr="0003007C">
              <w:rPr>
                <w:rFonts w:cs="Times New Roman"/>
                <w:szCs w:val="24"/>
              </w:rPr>
              <w:t xml:space="preserve"> – HQ</w:t>
            </w:r>
            <w:r w:rsidR="00404DBD" w:rsidRPr="0003007C">
              <w:rPr>
                <w:rFonts w:cs="Times New Roman"/>
                <w:szCs w:val="24"/>
              </w:rPr>
              <w:t>2</w:t>
            </w:r>
          </w:p>
        </w:tc>
      </w:tr>
    </w:tbl>
    <w:p w14:paraId="6EFAC20B" w14:textId="31C35BCE" w:rsidR="00816CC0" w:rsidRPr="0003007C" w:rsidRDefault="00816CC0" w:rsidP="00E12FAE">
      <w:pPr>
        <w:spacing w:line="276" w:lineRule="auto"/>
        <w:rPr>
          <w:rFonts w:cs="Times New Roman"/>
          <w:b/>
        </w:rPr>
      </w:pPr>
    </w:p>
    <w:p w14:paraId="4C346FE8" w14:textId="15EE3883" w:rsidR="005A44CE" w:rsidRPr="0003007C" w:rsidRDefault="005A44CE" w:rsidP="00E12FAE">
      <w:pPr>
        <w:spacing w:line="276" w:lineRule="auto"/>
        <w:rPr>
          <w:rFonts w:cs="Times New Roman"/>
          <w:szCs w:val="24"/>
        </w:rPr>
      </w:pPr>
      <w:r w:rsidRPr="0003007C">
        <w:rPr>
          <w:rFonts w:cs="Times New Roman"/>
          <w:szCs w:val="24"/>
        </w:rPr>
        <w:t>Bảng HSRP</w:t>
      </w:r>
      <w:r w:rsidR="00160CF9" w:rsidRPr="0003007C">
        <w:rPr>
          <w:rFonts w:cs="Times New Roman"/>
          <w:szCs w:val="24"/>
        </w:rPr>
        <w:t>:</w:t>
      </w:r>
    </w:p>
    <w:tbl>
      <w:tblPr>
        <w:tblStyle w:val="TableGrid"/>
        <w:tblW w:w="0" w:type="auto"/>
        <w:tblLook w:val="04A0" w:firstRow="1" w:lastRow="0" w:firstColumn="1" w:lastColumn="0" w:noHBand="0" w:noVBand="1"/>
      </w:tblPr>
      <w:tblGrid>
        <w:gridCol w:w="2675"/>
        <w:gridCol w:w="2675"/>
        <w:gridCol w:w="2675"/>
        <w:gridCol w:w="2675"/>
      </w:tblGrid>
      <w:tr w:rsidR="00900C22" w:rsidRPr="00E12FAE" w14:paraId="3D2D32F9" w14:textId="77777777" w:rsidTr="00900C22">
        <w:tc>
          <w:tcPr>
            <w:tcW w:w="2675" w:type="dxa"/>
          </w:tcPr>
          <w:p w14:paraId="6B7DCD25" w14:textId="6E74E60D" w:rsidR="00900C22" w:rsidRPr="0003007C" w:rsidRDefault="00FC4F34" w:rsidP="00E12FAE">
            <w:pPr>
              <w:spacing w:line="276" w:lineRule="auto"/>
              <w:rPr>
                <w:rFonts w:cs="Times New Roman"/>
                <w:b/>
                <w:szCs w:val="24"/>
              </w:rPr>
            </w:pPr>
            <w:r w:rsidRPr="0003007C">
              <w:rPr>
                <w:rFonts w:cs="Times New Roman"/>
                <w:szCs w:val="24"/>
              </w:rPr>
              <w:lastRenderedPageBreak/>
              <w:t>Device</w:t>
            </w:r>
          </w:p>
        </w:tc>
        <w:tc>
          <w:tcPr>
            <w:tcW w:w="2675" w:type="dxa"/>
          </w:tcPr>
          <w:p w14:paraId="5433E8B2" w14:textId="6B901B9C" w:rsidR="00900C22" w:rsidRPr="0003007C" w:rsidRDefault="00900C22" w:rsidP="00E12FAE">
            <w:pPr>
              <w:spacing w:line="276" w:lineRule="auto"/>
              <w:rPr>
                <w:rFonts w:cs="Times New Roman"/>
                <w:b/>
                <w:szCs w:val="24"/>
              </w:rPr>
            </w:pPr>
            <w:r w:rsidRPr="0003007C">
              <w:rPr>
                <w:rFonts w:cs="Times New Roman"/>
                <w:szCs w:val="24"/>
              </w:rPr>
              <w:t>Interface</w:t>
            </w:r>
          </w:p>
        </w:tc>
        <w:tc>
          <w:tcPr>
            <w:tcW w:w="2675" w:type="dxa"/>
          </w:tcPr>
          <w:p w14:paraId="6672D000" w14:textId="1B7DAFA3" w:rsidR="00900C22" w:rsidRPr="0003007C" w:rsidRDefault="00900C22" w:rsidP="00E12FAE">
            <w:pPr>
              <w:spacing w:line="276" w:lineRule="auto"/>
              <w:rPr>
                <w:rFonts w:cs="Times New Roman"/>
                <w:b/>
                <w:szCs w:val="24"/>
              </w:rPr>
            </w:pPr>
            <w:r w:rsidRPr="0003007C">
              <w:rPr>
                <w:rFonts w:cs="Times New Roman"/>
                <w:szCs w:val="24"/>
              </w:rPr>
              <w:t>Ip address</w:t>
            </w:r>
          </w:p>
        </w:tc>
        <w:tc>
          <w:tcPr>
            <w:tcW w:w="2675" w:type="dxa"/>
          </w:tcPr>
          <w:p w14:paraId="5DA279F2" w14:textId="40A6D393" w:rsidR="00900C22" w:rsidRPr="0003007C" w:rsidRDefault="00A44E5A" w:rsidP="00E12FAE">
            <w:pPr>
              <w:spacing w:line="276" w:lineRule="auto"/>
              <w:rPr>
                <w:rFonts w:cs="Times New Roman"/>
                <w:b/>
                <w:szCs w:val="24"/>
              </w:rPr>
            </w:pPr>
            <w:r w:rsidRPr="0003007C">
              <w:rPr>
                <w:rFonts w:cs="Times New Roman"/>
                <w:szCs w:val="24"/>
              </w:rPr>
              <w:t>Subnet mask</w:t>
            </w:r>
          </w:p>
        </w:tc>
      </w:tr>
      <w:tr w:rsidR="00254CD2" w:rsidRPr="00E12FAE" w14:paraId="75CE6F72" w14:textId="77777777">
        <w:tc>
          <w:tcPr>
            <w:tcW w:w="2675" w:type="dxa"/>
            <w:vAlign w:val="center"/>
          </w:tcPr>
          <w:p w14:paraId="0A09502E" w14:textId="1902FB8B" w:rsidR="00254CD2" w:rsidRPr="0003007C" w:rsidRDefault="00254CD2" w:rsidP="00E12FAE">
            <w:pPr>
              <w:spacing w:line="276" w:lineRule="auto"/>
              <w:rPr>
                <w:rFonts w:cs="Times New Roman"/>
                <w:b/>
                <w:szCs w:val="24"/>
              </w:rPr>
            </w:pPr>
            <w:r w:rsidRPr="0003007C">
              <w:rPr>
                <w:rFonts w:cs="Times New Roman"/>
                <w:szCs w:val="24"/>
              </w:rPr>
              <w:t>VL10</w:t>
            </w:r>
          </w:p>
        </w:tc>
        <w:tc>
          <w:tcPr>
            <w:tcW w:w="2675" w:type="dxa"/>
            <w:vAlign w:val="center"/>
          </w:tcPr>
          <w:p w14:paraId="2255A065" w14:textId="48A19E95" w:rsidR="00254CD2" w:rsidRPr="0003007C" w:rsidRDefault="00254CD2" w:rsidP="00E12FAE">
            <w:pPr>
              <w:spacing w:line="276" w:lineRule="auto"/>
              <w:rPr>
                <w:rFonts w:cs="Times New Roman"/>
                <w:b/>
                <w:szCs w:val="24"/>
              </w:rPr>
            </w:pPr>
            <w:r w:rsidRPr="0003007C">
              <w:rPr>
                <w:rFonts w:cs="Times New Roman"/>
                <w:szCs w:val="24"/>
              </w:rPr>
              <w:t>Virtual</w:t>
            </w:r>
          </w:p>
        </w:tc>
        <w:tc>
          <w:tcPr>
            <w:tcW w:w="2675" w:type="dxa"/>
            <w:vAlign w:val="center"/>
          </w:tcPr>
          <w:p w14:paraId="49F7188F" w14:textId="72D80E84" w:rsidR="00254CD2" w:rsidRPr="0003007C" w:rsidRDefault="00254CD2" w:rsidP="00E12FAE">
            <w:pPr>
              <w:spacing w:line="276" w:lineRule="auto"/>
              <w:rPr>
                <w:rFonts w:cs="Times New Roman"/>
                <w:b/>
                <w:szCs w:val="24"/>
              </w:rPr>
            </w:pPr>
            <w:r w:rsidRPr="0003007C">
              <w:rPr>
                <w:rFonts w:cs="Times New Roman"/>
                <w:szCs w:val="24"/>
              </w:rPr>
              <w:t>192.168.10.</w:t>
            </w:r>
            <w:r w:rsidR="00C67F12" w:rsidRPr="0003007C">
              <w:rPr>
                <w:rFonts w:cs="Times New Roman"/>
                <w:szCs w:val="24"/>
              </w:rPr>
              <w:t>63</w:t>
            </w:r>
          </w:p>
        </w:tc>
        <w:tc>
          <w:tcPr>
            <w:tcW w:w="2675" w:type="dxa"/>
          </w:tcPr>
          <w:p w14:paraId="277605EF" w14:textId="07AE63C3" w:rsidR="00254CD2" w:rsidRPr="0003007C" w:rsidRDefault="00254CD2" w:rsidP="00E12FAE">
            <w:pPr>
              <w:spacing w:line="276" w:lineRule="auto"/>
              <w:rPr>
                <w:rFonts w:cs="Times New Roman"/>
                <w:b/>
                <w:szCs w:val="24"/>
              </w:rPr>
            </w:pPr>
            <w:r w:rsidRPr="0003007C">
              <w:rPr>
                <w:rFonts w:cs="Times New Roman"/>
                <w:szCs w:val="24"/>
              </w:rPr>
              <w:t>255.255.255.192</w:t>
            </w:r>
          </w:p>
        </w:tc>
      </w:tr>
      <w:tr w:rsidR="00254CD2" w:rsidRPr="00E12FAE" w14:paraId="37203D24" w14:textId="77777777">
        <w:tc>
          <w:tcPr>
            <w:tcW w:w="2675" w:type="dxa"/>
            <w:vAlign w:val="center"/>
          </w:tcPr>
          <w:p w14:paraId="0F89AA01" w14:textId="0D40F20B" w:rsidR="00254CD2" w:rsidRPr="0003007C" w:rsidRDefault="00254CD2" w:rsidP="00E12FAE">
            <w:pPr>
              <w:spacing w:line="276" w:lineRule="auto"/>
              <w:rPr>
                <w:rFonts w:cs="Times New Roman"/>
                <w:b/>
                <w:szCs w:val="24"/>
              </w:rPr>
            </w:pPr>
            <w:r w:rsidRPr="0003007C">
              <w:rPr>
                <w:rFonts w:cs="Times New Roman"/>
                <w:szCs w:val="24"/>
              </w:rPr>
              <w:t>VL20</w:t>
            </w:r>
          </w:p>
        </w:tc>
        <w:tc>
          <w:tcPr>
            <w:tcW w:w="2675" w:type="dxa"/>
            <w:vAlign w:val="center"/>
          </w:tcPr>
          <w:p w14:paraId="2F4B8F67" w14:textId="7B4D95B0" w:rsidR="00254CD2" w:rsidRPr="0003007C" w:rsidRDefault="00254CD2" w:rsidP="00E12FAE">
            <w:pPr>
              <w:spacing w:line="276" w:lineRule="auto"/>
              <w:rPr>
                <w:rFonts w:cs="Times New Roman"/>
                <w:b/>
                <w:szCs w:val="24"/>
              </w:rPr>
            </w:pPr>
            <w:r w:rsidRPr="0003007C">
              <w:rPr>
                <w:rFonts w:cs="Times New Roman"/>
                <w:szCs w:val="24"/>
              </w:rPr>
              <w:t>Virtual</w:t>
            </w:r>
          </w:p>
        </w:tc>
        <w:tc>
          <w:tcPr>
            <w:tcW w:w="2675" w:type="dxa"/>
            <w:vAlign w:val="center"/>
          </w:tcPr>
          <w:p w14:paraId="00C92E40" w14:textId="178A6B85" w:rsidR="00254CD2" w:rsidRPr="0003007C" w:rsidRDefault="00254CD2" w:rsidP="00E12FAE">
            <w:pPr>
              <w:spacing w:line="276" w:lineRule="auto"/>
              <w:rPr>
                <w:rFonts w:cs="Times New Roman"/>
                <w:b/>
                <w:szCs w:val="24"/>
              </w:rPr>
            </w:pPr>
            <w:r w:rsidRPr="0003007C">
              <w:rPr>
                <w:rFonts w:cs="Times New Roman"/>
                <w:szCs w:val="24"/>
              </w:rPr>
              <w:t>192.168.20.</w:t>
            </w:r>
            <w:r w:rsidR="00C67F12" w:rsidRPr="0003007C">
              <w:rPr>
                <w:rFonts w:cs="Times New Roman"/>
                <w:szCs w:val="24"/>
              </w:rPr>
              <w:t>63</w:t>
            </w:r>
          </w:p>
        </w:tc>
        <w:tc>
          <w:tcPr>
            <w:tcW w:w="2675" w:type="dxa"/>
          </w:tcPr>
          <w:p w14:paraId="40FFF9D5" w14:textId="4835F094" w:rsidR="00254CD2" w:rsidRPr="0003007C" w:rsidRDefault="00254CD2" w:rsidP="00E12FAE">
            <w:pPr>
              <w:spacing w:line="276" w:lineRule="auto"/>
              <w:rPr>
                <w:rFonts w:cs="Times New Roman"/>
                <w:b/>
                <w:szCs w:val="24"/>
              </w:rPr>
            </w:pPr>
            <w:r w:rsidRPr="0003007C">
              <w:rPr>
                <w:rFonts w:cs="Times New Roman"/>
                <w:szCs w:val="24"/>
              </w:rPr>
              <w:t>255.255.255.192</w:t>
            </w:r>
          </w:p>
        </w:tc>
      </w:tr>
      <w:tr w:rsidR="00BD2807" w:rsidRPr="00E12FAE" w14:paraId="7F5E7BE1" w14:textId="77777777">
        <w:tc>
          <w:tcPr>
            <w:tcW w:w="2675" w:type="dxa"/>
            <w:vAlign w:val="center"/>
          </w:tcPr>
          <w:p w14:paraId="56DAB6C0" w14:textId="0978DF9C" w:rsidR="00BD2807" w:rsidRPr="0003007C" w:rsidRDefault="00BD2807" w:rsidP="00E12FAE">
            <w:pPr>
              <w:spacing w:line="276" w:lineRule="auto"/>
              <w:rPr>
                <w:rFonts w:cs="Times New Roman"/>
                <w:b/>
                <w:szCs w:val="24"/>
              </w:rPr>
            </w:pPr>
            <w:r w:rsidRPr="0003007C">
              <w:rPr>
                <w:rFonts w:cs="Times New Roman"/>
                <w:szCs w:val="24"/>
              </w:rPr>
              <w:t>VL30</w:t>
            </w:r>
          </w:p>
        </w:tc>
        <w:tc>
          <w:tcPr>
            <w:tcW w:w="2675" w:type="dxa"/>
            <w:vAlign w:val="center"/>
          </w:tcPr>
          <w:p w14:paraId="1FA1D6D8" w14:textId="7D271831"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1EBBCFF2" w14:textId="5FD81CAA" w:rsidR="00BD2807" w:rsidRPr="0003007C" w:rsidRDefault="00BD2807" w:rsidP="00E12FAE">
            <w:pPr>
              <w:spacing w:line="276" w:lineRule="auto"/>
              <w:rPr>
                <w:rFonts w:cs="Times New Roman"/>
                <w:b/>
                <w:szCs w:val="24"/>
              </w:rPr>
            </w:pPr>
            <w:r w:rsidRPr="0003007C">
              <w:rPr>
                <w:rFonts w:cs="Times New Roman"/>
                <w:szCs w:val="24"/>
              </w:rPr>
              <w:t>192.168.30.1</w:t>
            </w:r>
          </w:p>
        </w:tc>
        <w:tc>
          <w:tcPr>
            <w:tcW w:w="2675" w:type="dxa"/>
            <w:vAlign w:val="center"/>
          </w:tcPr>
          <w:p w14:paraId="26254896" w14:textId="00D0922F"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39F4A7C8" w14:textId="77777777">
        <w:tc>
          <w:tcPr>
            <w:tcW w:w="2675" w:type="dxa"/>
            <w:vAlign w:val="center"/>
          </w:tcPr>
          <w:p w14:paraId="0CAD8A1F" w14:textId="5C84C22E" w:rsidR="00BD2807" w:rsidRPr="0003007C" w:rsidRDefault="00BD2807" w:rsidP="00E12FAE">
            <w:pPr>
              <w:spacing w:line="276" w:lineRule="auto"/>
              <w:rPr>
                <w:rFonts w:cs="Times New Roman"/>
                <w:b/>
                <w:szCs w:val="24"/>
              </w:rPr>
            </w:pPr>
            <w:r w:rsidRPr="0003007C">
              <w:rPr>
                <w:rFonts w:cs="Times New Roman"/>
                <w:szCs w:val="24"/>
              </w:rPr>
              <w:t>VL40</w:t>
            </w:r>
          </w:p>
        </w:tc>
        <w:tc>
          <w:tcPr>
            <w:tcW w:w="2675" w:type="dxa"/>
            <w:vAlign w:val="center"/>
          </w:tcPr>
          <w:p w14:paraId="78986E72" w14:textId="6C1A45E3"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0AD20B8C" w14:textId="46F7FF57" w:rsidR="00BD2807" w:rsidRPr="0003007C" w:rsidRDefault="00BD2807" w:rsidP="00E12FAE">
            <w:pPr>
              <w:spacing w:line="276" w:lineRule="auto"/>
              <w:rPr>
                <w:rFonts w:cs="Times New Roman"/>
                <w:b/>
                <w:szCs w:val="24"/>
              </w:rPr>
            </w:pPr>
            <w:r w:rsidRPr="0003007C">
              <w:rPr>
                <w:rFonts w:cs="Times New Roman"/>
                <w:szCs w:val="24"/>
              </w:rPr>
              <w:t>192.168.40.1</w:t>
            </w:r>
          </w:p>
        </w:tc>
        <w:tc>
          <w:tcPr>
            <w:tcW w:w="2675" w:type="dxa"/>
            <w:vAlign w:val="center"/>
          </w:tcPr>
          <w:p w14:paraId="37119E5A" w14:textId="330B7968"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616E6C9B" w14:textId="77777777">
        <w:tc>
          <w:tcPr>
            <w:tcW w:w="2675" w:type="dxa"/>
            <w:vAlign w:val="bottom"/>
          </w:tcPr>
          <w:p w14:paraId="3209CD9C" w14:textId="5A3D6B96" w:rsidR="00BD2807" w:rsidRPr="0003007C" w:rsidRDefault="00BD2807" w:rsidP="00E12FAE">
            <w:pPr>
              <w:spacing w:line="276" w:lineRule="auto"/>
              <w:rPr>
                <w:rFonts w:cs="Times New Roman"/>
                <w:b/>
                <w:szCs w:val="24"/>
              </w:rPr>
            </w:pPr>
            <w:r w:rsidRPr="0003007C">
              <w:rPr>
                <w:rFonts w:cs="Times New Roman"/>
                <w:szCs w:val="24"/>
              </w:rPr>
              <w:t>VL50</w:t>
            </w:r>
          </w:p>
        </w:tc>
        <w:tc>
          <w:tcPr>
            <w:tcW w:w="2675" w:type="dxa"/>
            <w:vAlign w:val="bottom"/>
          </w:tcPr>
          <w:p w14:paraId="3D21A487" w14:textId="01554D69"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bottom"/>
          </w:tcPr>
          <w:p w14:paraId="4EB19420" w14:textId="4087688C" w:rsidR="00BD2807" w:rsidRPr="0003007C" w:rsidRDefault="00BD2807" w:rsidP="00E12FAE">
            <w:pPr>
              <w:spacing w:line="276" w:lineRule="auto"/>
              <w:rPr>
                <w:rFonts w:cs="Times New Roman"/>
                <w:b/>
                <w:szCs w:val="24"/>
              </w:rPr>
            </w:pPr>
            <w:r w:rsidRPr="0003007C">
              <w:rPr>
                <w:rFonts w:cs="Times New Roman"/>
                <w:szCs w:val="24"/>
              </w:rPr>
              <w:t>192.168.50.1</w:t>
            </w:r>
          </w:p>
        </w:tc>
        <w:tc>
          <w:tcPr>
            <w:tcW w:w="2675" w:type="dxa"/>
            <w:vAlign w:val="bottom"/>
          </w:tcPr>
          <w:p w14:paraId="0D8C7B9A" w14:textId="25C28D91"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184CF324" w14:textId="77777777">
        <w:tc>
          <w:tcPr>
            <w:tcW w:w="2675" w:type="dxa"/>
            <w:vAlign w:val="center"/>
          </w:tcPr>
          <w:p w14:paraId="0F981368" w14:textId="33BDB64A" w:rsidR="00BD2807" w:rsidRPr="0003007C" w:rsidRDefault="00BD2807" w:rsidP="00E12FAE">
            <w:pPr>
              <w:spacing w:line="276" w:lineRule="auto"/>
              <w:rPr>
                <w:rFonts w:cs="Times New Roman"/>
                <w:b/>
                <w:szCs w:val="24"/>
              </w:rPr>
            </w:pPr>
            <w:r w:rsidRPr="0003007C">
              <w:rPr>
                <w:rFonts w:cs="Times New Roman"/>
                <w:szCs w:val="24"/>
              </w:rPr>
              <w:t>VL60</w:t>
            </w:r>
          </w:p>
        </w:tc>
        <w:tc>
          <w:tcPr>
            <w:tcW w:w="2675" w:type="dxa"/>
            <w:vAlign w:val="center"/>
          </w:tcPr>
          <w:p w14:paraId="582D26BD" w14:textId="1006FAB8"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57341612" w14:textId="76CD2368" w:rsidR="00BD2807" w:rsidRPr="0003007C" w:rsidRDefault="00BD2807" w:rsidP="00E12FAE">
            <w:pPr>
              <w:spacing w:line="276" w:lineRule="auto"/>
              <w:rPr>
                <w:rFonts w:cs="Times New Roman"/>
                <w:b/>
                <w:szCs w:val="24"/>
              </w:rPr>
            </w:pPr>
            <w:r w:rsidRPr="0003007C">
              <w:rPr>
                <w:rFonts w:cs="Times New Roman"/>
                <w:szCs w:val="24"/>
              </w:rPr>
              <w:t>192.168.60.1</w:t>
            </w:r>
          </w:p>
        </w:tc>
        <w:tc>
          <w:tcPr>
            <w:tcW w:w="2675" w:type="dxa"/>
            <w:vAlign w:val="center"/>
          </w:tcPr>
          <w:p w14:paraId="043FA295" w14:textId="36D44052"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505E805B" w14:textId="77777777">
        <w:tc>
          <w:tcPr>
            <w:tcW w:w="2675" w:type="dxa"/>
            <w:vAlign w:val="center"/>
          </w:tcPr>
          <w:p w14:paraId="5A702A3C" w14:textId="07B4673A" w:rsidR="00BD2807" w:rsidRPr="0003007C" w:rsidRDefault="00BD2807" w:rsidP="00E12FAE">
            <w:pPr>
              <w:spacing w:line="276" w:lineRule="auto"/>
              <w:rPr>
                <w:rFonts w:cs="Times New Roman"/>
                <w:b/>
                <w:szCs w:val="24"/>
              </w:rPr>
            </w:pPr>
            <w:r w:rsidRPr="0003007C">
              <w:rPr>
                <w:rFonts w:cs="Times New Roman"/>
                <w:szCs w:val="24"/>
              </w:rPr>
              <w:t>VL70</w:t>
            </w:r>
          </w:p>
        </w:tc>
        <w:tc>
          <w:tcPr>
            <w:tcW w:w="2675" w:type="dxa"/>
            <w:vAlign w:val="center"/>
          </w:tcPr>
          <w:p w14:paraId="1C111E49" w14:textId="2EE8E2F4"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57C38BDE" w14:textId="37577E09" w:rsidR="00BD2807" w:rsidRPr="0003007C" w:rsidRDefault="00BD2807" w:rsidP="00E12FAE">
            <w:pPr>
              <w:spacing w:line="276" w:lineRule="auto"/>
              <w:rPr>
                <w:rFonts w:cs="Times New Roman"/>
                <w:b/>
                <w:szCs w:val="24"/>
              </w:rPr>
            </w:pPr>
            <w:r w:rsidRPr="0003007C">
              <w:rPr>
                <w:rFonts w:cs="Times New Roman"/>
                <w:szCs w:val="24"/>
              </w:rPr>
              <w:t>192.168.70.1</w:t>
            </w:r>
          </w:p>
        </w:tc>
        <w:tc>
          <w:tcPr>
            <w:tcW w:w="2675" w:type="dxa"/>
            <w:vAlign w:val="center"/>
          </w:tcPr>
          <w:p w14:paraId="03D9AA14" w14:textId="328AFF7B"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773B5CC9" w14:textId="77777777">
        <w:tc>
          <w:tcPr>
            <w:tcW w:w="2675" w:type="dxa"/>
            <w:vAlign w:val="bottom"/>
          </w:tcPr>
          <w:p w14:paraId="0E4F0054" w14:textId="1977CDDB" w:rsidR="00BD2807" w:rsidRPr="0003007C" w:rsidRDefault="00BD2807" w:rsidP="00E12FAE">
            <w:pPr>
              <w:spacing w:line="276" w:lineRule="auto"/>
              <w:rPr>
                <w:rFonts w:cs="Times New Roman"/>
                <w:b/>
                <w:szCs w:val="24"/>
              </w:rPr>
            </w:pPr>
            <w:r w:rsidRPr="0003007C">
              <w:rPr>
                <w:rFonts w:cs="Times New Roman"/>
                <w:szCs w:val="24"/>
              </w:rPr>
              <w:t>VL80</w:t>
            </w:r>
          </w:p>
        </w:tc>
        <w:tc>
          <w:tcPr>
            <w:tcW w:w="2675" w:type="dxa"/>
            <w:vAlign w:val="bottom"/>
          </w:tcPr>
          <w:p w14:paraId="07CC5589" w14:textId="2420F891"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bottom"/>
          </w:tcPr>
          <w:p w14:paraId="44FA1307" w14:textId="1FEC9A62" w:rsidR="00BD2807" w:rsidRPr="0003007C" w:rsidRDefault="00BD2807" w:rsidP="00E12FAE">
            <w:pPr>
              <w:spacing w:line="276" w:lineRule="auto"/>
              <w:rPr>
                <w:rFonts w:cs="Times New Roman"/>
                <w:b/>
                <w:szCs w:val="24"/>
              </w:rPr>
            </w:pPr>
            <w:r w:rsidRPr="0003007C">
              <w:rPr>
                <w:rFonts w:cs="Times New Roman"/>
                <w:szCs w:val="24"/>
              </w:rPr>
              <w:t>192.168.80.1</w:t>
            </w:r>
          </w:p>
        </w:tc>
        <w:tc>
          <w:tcPr>
            <w:tcW w:w="2675" w:type="dxa"/>
            <w:vAlign w:val="bottom"/>
          </w:tcPr>
          <w:p w14:paraId="48B8DE77" w14:textId="52EB74EC"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34051675" w14:textId="77777777">
        <w:tc>
          <w:tcPr>
            <w:tcW w:w="2675" w:type="dxa"/>
            <w:vAlign w:val="center"/>
          </w:tcPr>
          <w:p w14:paraId="694C90DC" w14:textId="2DF15AFA" w:rsidR="00BD2807" w:rsidRPr="0003007C" w:rsidRDefault="00BD2807" w:rsidP="00E12FAE">
            <w:pPr>
              <w:spacing w:line="276" w:lineRule="auto"/>
              <w:rPr>
                <w:rFonts w:cs="Times New Roman"/>
                <w:b/>
                <w:szCs w:val="24"/>
              </w:rPr>
            </w:pPr>
            <w:r w:rsidRPr="0003007C">
              <w:rPr>
                <w:rFonts w:cs="Times New Roman"/>
                <w:szCs w:val="24"/>
              </w:rPr>
              <w:t>VL90</w:t>
            </w:r>
          </w:p>
        </w:tc>
        <w:tc>
          <w:tcPr>
            <w:tcW w:w="2675" w:type="dxa"/>
            <w:vAlign w:val="center"/>
          </w:tcPr>
          <w:p w14:paraId="395E48F3" w14:textId="1F3BE91C"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712163DF" w14:textId="586AAB2A" w:rsidR="00BD2807" w:rsidRPr="0003007C" w:rsidRDefault="00BD2807" w:rsidP="00E12FAE">
            <w:pPr>
              <w:spacing w:line="276" w:lineRule="auto"/>
              <w:rPr>
                <w:rFonts w:cs="Times New Roman"/>
                <w:b/>
                <w:szCs w:val="24"/>
              </w:rPr>
            </w:pPr>
            <w:r w:rsidRPr="0003007C">
              <w:rPr>
                <w:rFonts w:cs="Times New Roman"/>
                <w:szCs w:val="24"/>
              </w:rPr>
              <w:t>192.168.90.1</w:t>
            </w:r>
          </w:p>
        </w:tc>
        <w:tc>
          <w:tcPr>
            <w:tcW w:w="2675" w:type="dxa"/>
            <w:vAlign w:val="center"/>
          </w:tcPr>
          <w:p w14:paraId="29015ACC" w14:textId="0F355BDA"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507AA0D5" w14:textId="77777777">
        <w:tc>
          <w:tcPr>
            <w:tcW w:w="2675" w:type="dxa"/>
            <w:vAlign w:val="center"/>
          </w:tcPr>
          <w:p w14:paraId="6A10BEB8" w14:textId="0D117BC3" w:rsidR="00BD2807" w:rsidRPr="0003007C" w:rsidRDefault="00BD2807" w:rsidP="00E12FAE">
            <w:pPr>
              <w:spacing w:line="276" w:lineRule="auto"/>
              <w:rPr>
                <w:rFonts w:cs="Times New Roman"/>
                <w:b/>
                <w:szCs w:val="24"/>
              </w:rPr>
            </w:pPr>
            <w:r w:rsidRPr="0003007C">
              <w:rPr>
                <w:rFonts w:cs="Times New Roman"/>
                <w:szCs w:val="24"/>
              </w:rPr>
              <w:t>VL100</w:t>
            </w:r>
          </w:p>
        </w:tc>
        <w:tc>
          <w:tcPr>
            <w:tcW w:w="2675" w:type="dxa"/>
            <w:vAlign w:val="center"/>
          </w:tcPr>
          <w:p w14:paraId="1F717888" w14:textId="72C598D7"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center"/>
          </w:tcPr>
          <w:p w14:paraId="5F29AB28" w14:textId="2185685E" w:rsidR="00BD2807" w:rsidRPr="0003007C" w:rsidRDefault="00BD2807" w:rsidP="00E12FAE">
            <w:pPr>
              <w:spacing w:line="276" w:lineRule="auto"/>
              <w:rPr>
                <w:rFonts w:cs="Times New Roman"/>
                <w:b/>
                <w:szCs w:val="24"/>
              </w:rPr>
            </w:pPr>
            <w:r w:rsidRPr="0003007C">
              <w:rPr>
                <w:rFonts w:cs="Times New Roman"/>
                <w:szCs w:val="24"/>
              </w:rPr>
              <w:t>192.168.100.1</w:t>
            </w:r>
          </w:p>
        </w:tc>
        <w:tc>
          <w:tcPr>
            <w:tcW w:w="2675" w:type="dxa"/>
            <w:vAlign w:val="center"/>
          </w:tcPr>
          <w:p w14:paraId="5C980EBF" w14:textId="1601A628" w:rsidR="00BD2807" w:rsidRPr="0003007C" w:rsidRDefault="00BD2807" w:rsidP="00E12FAE">
            <w:pPr>
              <w:spacing w:line="276" w:lineRule="auto"/>
              <w:rPr>
                <w:rFonts w:cs="Times New Roman"/>
                <w:b/>
                <w:szCs w:val="24"/>
              </w:rPr>
            </w:pPr>
            <w:r w:rsidRPr="0003007C">
              <w:rPr>
                <w:rFonts w:cs="Times New Roman"/>
                <w:szCs w:val="24"/>
              </w:rPr>
              <w:t>255.255.255.192</w:t>
            </w:r>
          </w:p>
        </w:tc>
      </w:tr>
      <w:tr w:rsidR="00BD2807" w:rsidRPr="00E12FAE" w14:paraId="1AD8C8AC" w14:textId="77777777">
        <w:tc>
          <w:tcPr>
            <w:tcW w:w="2675" w:type="dxa"/>
            <w:vAlign w:val="bottom"/>
          </w:tcPr>
          <w:p w14:paraId="12DC1B07" w14:textId="5850155C" w:rsidR="00BD2807" w:rsidRPr="0003007C" w:rsidRDefault="00BD2807" w:rsidP="00E12FAE">
            <w:pPr>
              <w:spacing w:line="276" w:lineRule="auto"/>
              <w:rPr>
                <w:rFonts w:cs="Times New Roman"/>
                <w:b/>
                <w:szCs w:val="24"/>
              </w:rPr>
            </w:pPr>
            <w:r w:rsidRPr="0003007C">
              <w:rPr>
                <w:rFonts w:cs="Times New Roman"/>
                <w:szCs w:val="24"/>
              </w:rPr>
              <w:t>VL110</w:t>
            </w:r>
          </w:p>
        </w:tc>
        <w:tc>
          <w:tcPr>
            <w:tcW w:w="2675" w:type="dxa"/>
            <w:vAlign w:val="bottom"/>
          </w:tcPr>
          <w:p w14:paraId="21059E88" w14:textId="1350598B" w:rsidR="00BD2807" w:rsidRPr="0003007C" w:rsidRDefault="00BD2807" w:rsidP="00E12FAE">
            <w:pPr>
              <w:spacing w:line="276" w:lineRule="auto"/>
              <w:rPr>
                <w:rFonts w:cs="Times New Roman"/>
                <w:b/>
                <w:szCs w:val="24"/>
              </w:rPr>
            </w:pPr>
            <w:r w:rsidRPr="0003007C">
              <w:rPr>
                <w:rFonts w:cs="Times New Roman"/>
                <w:szCs w:val="24"/>
              </w:rPr>
              <w:t>Virtual</w:t>
            </w:r>
          </w:p>
        </w:tc>
        <w:tc>
          <w:tcPr>
            <w:tcW w:w="2675" w:type="dxa"/>
            <w:vAlign w:val="bottom"/>
          </w:tcPr>
          <w:p w14:paraId="6F9F89B7" w14:textId="0C87EB49" w:rsidR="00BD2807" w:rsidRPr="0003007C" w:rsidRDefault="00BD2807" w:rsidP="00E12FAE">
            <w:pPr>
              <w:spacing w:line="276" w:lineRule="auto"/>
              <w:rPr>
                <w:rFonts w:cs="Times New Roman"/>
                <w:b/>
                <w:szCs w:val="24"/>
              </w:rPr>
            </w:pPr>
            <w:r w:rsidRPr="0003007C">
              <w:rPr>
                <w:rFonts w:cs="Times New Roman"/>
                <w:szCs w:val="24"/>
              </w:rPr>
              <w:t>192.168.110.1</w:t>
            </w:r>
          </w:p>
        </w:tc>
        <w:tc>
          <w:tcPr>
            <w:tcW w:w="2675" w:type="dxa"/>
            <w:vAlign w:val="bottom"/>
          </w:tcPr>
          <w:p w14:paraId="5673282A" w14:textId="555A156D" w:rsidR="00BD2807" w:rsidRPr="0003007C" w:rsidRDefault="00BD2807" w:rsidP="00E12FAE">
            <w:pPr>
              <w:spacing w:line="276" w:lineRule="auto"/>
              <w:rPr>
                <w:rFonts w:cs="Times New Roman"/>
                <w:b/>
                <w:szCs w:val="24"/>
              </w:rPr>
            </w:pPr>
            <w:r w:rsidRPr="0003007C">
              <w:rPr>
                <w:rFonts w:cs="Times New Roman"/>
                <w:szCs w:val="24"/>
              </w:rPr>
              <w:t>255.255.255.192</w:t>
            </w:r>
          </w:p>
        </w:tc>
      </w:tr>
    </w:tbl>
    <w:p w14:paraId="5059F5A4" w14:textId="77777777" w:rsidR="000978C2" w:rsidRPr="00E12FAE" w:rsidRDefault="000978C2" w:rsidP="00E12FAE">
      <w:pPr>
        <w:spacing w:line="276" w:lineRule="auto"/>
        <w:rPr>
          <w:rFonts w:cs="Times New Roman"/>
          <w:sz w:val="26"/>
          <w:szCs w:val="26"/>
        </w:rPr>
      </w:pPr>
    </w:p>
    <w:p w14:paraId="66CCE258" w14:textId="68F53B0D" w:rsidR="001F1884" w:rsidRPr="00722365" w:rsidRDefault="001F1884" w:rsidP="00420B29">
      <w:pPr>
        <w:pStyle w:val="Heading1"/>
        <w:rPr>
          <w:sz w:val="26"/>
          <w:szCs w:val="26"/>
        </w:rPr>
      </w:pPr>
      <w:bookmarkStart w:id="48" w:name="_Toc184482157"/>
      <w:bookmarkStart w:id="49" w:name="_Toc184759988"/>
      <w:r w:rsidRPr="00722365">
        <w:rPr>
          <w:sz w:val="26"/>
          <w:szCs w:val="26"/>
        </w:rPr>
        <w:t>C</w:t>
      </w:r>
      <w:r w:rsidR="00633518" w:rsidRPr="00722365">
        <w:rPr>
          <w:sz w:val="26"/>
          <w:szCs w:val="26"/>
        </w:rPr>
        <w:t>ác dịch vụ cung cấp và chi phí hoạt động</w:t>
      </w:r>
      <w:bookmarkEnd w:id="48"/>
      <w:bookmarkEnd w:id="49"/>
    </w:p>
    <w:p w14:paraId="65FF36AB" w14:textId="6382B69C" w:rsidR="00C361E3" w:rsidRPr="00C361E3" w:rsidRDefault="00886DD5" w:rsidP="00126132">
      <w:pPr>
        <w:pStyle w:val="Heading2"/>
        <w:numPr>
          <w:ilvl w:val="1"/>
          <w:numId w:val="2"/>
        </w:numPr>
        <w:rPr>
          <w:sz w:val="26"/>
        </w:rPr>
      </w:pPr>
      <w:bookmarkStart w:id="50" w:name="_Toc184482158"/>
      <w:bookmarkStart w:id="51" w:name="_Toc184759989"/>
      <w:r w:rsidRPr="0005556F">
        <w:rPr>
          <w:sz w:val="26"/>
        </w:rPr>
        <w:t>Các dịch vụ cung cấp</w:t>
      </w:r>
      <w:bookmarkEnd w:id="50"/>
      <w:bookmarkEnd w:id="51"/>
    </w:p>
    <w:p w14:paraId="46F50D96" w14:textId="48031298" w:rsidR="00341DC2" w:rsidRPr="0005556F" w:rsidRDefault="00341DC2" w:rsidP="005E1853">
      <w:pPr>
        <w:pStyle w:val="Heading3"/>
        <w:numPr>
          <w:ilvl w:val="2"/>
          <w:numId w:val="2"/>
        </w:numPr>
        <w:rPr>
          <w:bCs/>
          <w:szCs w:val="26"/>
        </w:rPr>
      </w:pPr>
      <w:bookmarkStart w:id="52" w:name="_Toc184759593"/>
      <w:bookmarkStart w:id="53" w:name="_Toc184759822"/>
      <w:bookmarkStart w:id="54" w:name="_Toc184759990"/>
      <w:r w:rsidRPr="0005556F">
        <w:rPr>
          <w:szCs w:val="26"/>
        </w:rPr>
        <w:t>Cấu hình HSRP cho SWLayer 3</w:t>
      </w:r>
      <w:bookmarkEnd w:id="52"/>
      <w:bookmarkEnd w:id="53"/>
      <w:bookmarkEnd w:id="54"/>
    </w:p>
    <w:p w14:paraId="288E70E1" w14:textId="6627D9C8" w:rsidR="002D7F47" w:rsidRPr="0003007C" w:rsidRDefault="003649AA" w:rsidP="00420B29">
      <w:pPr>
        <w:spacing w:line="276" w:lineRule="auto"/>
        <w:ind w:left="567"/>
        <w:rPr>
          <w:rFonts w:cs="Times New Roman"/>
          <w:szCs w:val="24"/>
        </w:rPr>
      </w:pPr>
      <w:r w:rsidRPr="0003007C">
        <w:rPr>
          <w:rFonts w:cs="Times New Roman"/>
          <w:szCs w:val="24"/>
        </w:rPr>
        <w:t>Mô tả: HSRP (Hot Standby Router Protocol) đã được thiết lập thành công tại hai chi nhánh, với một router hoạt động ở chế độ "Active" và router còn lại ở chế độ "Standby". Khi router chính gặp sự cố, router dự phòng sẽ tự động đảm nhận vai trò của nó.</w:t>
      </w:r>
    </w:p>
    <w:p w14:paraId="24B38DB0" w14:textId="77777777" w:rsidR="002D7F47" w:rsidRPr="0003007C" w:rsidRDefault="002D7F47" w:rsidP="00420B29">
      <w:pPr>
        <w:spacing w:line="276" w:lineRule="auto"/>
        <w:ind w:left="567"/>
        <w:rPr>
          <w:rFonts w:cs="Times New Roman"/>
          <w:szCs w:val="24"/>
        </w:rPr>
      </w:pPr>
      <w:r w:rsidRPr="0003007C">
        <w:rPr>
          <w:rFonts w:cs="Times New Roman"/>
          <w:szCs w:val="24"/>
        </w:rPr>
        <w:t>Lợi ích:</w:t>
      </w:r>
    </w:p>
    <w:p w14:paraId="057323B4" w14:textId="77777777" w:rsidR="003649AA" w:rsidRPr="0003007C" w:rsidRDefault="003649AA" w:rsidP="005E1853">
      <w:pPr>
        <w:pStyle w:val="ListParagraph"/>
        <w:numPr>
          <w:ilvl w:val="0"/>
          <w:numId w:val="9"/>
        </w:numPr>
        <w:spacing w:line="276" w:lineRule="auto"/>
        <w:rPr>
          <w:rFonts w:cs="Times New Roman"/>
          <w:szCs w:val="24"/>
        </w:rPr>
      </w:pPr>
      <w:r w:rsidRPr="0003007C">
        <w:rPr>
          <w:rFonts w:cs="Times New Roman"/>
          <w:szCs w:val="24"/>
        </w:rPr>
        <w:t>Tính sẵn sàng cao: Giúp duy trì kết nối liên tục cho người dùng, giảm thiểu thời gian ngừng hoạt động.</w:t>
      </w:r>
    </w:p>
    <w:p w14:paraId="2D2D6584" w14:textId="77777777" w:rsidR="003649AA" w:rsidRPr="0003007C" w:rsidRDefault="003649AA" w:rsidP="005E1853">
      <w:pPr>
        <w:pStyle w:val="ListParagraph"/>
        <w:numPr>
          <w:ilvl w:val="0"/>
          <w:numId w:val="9"/>
        </w:numPr>
        <w:spacing w:line="276" w:lineRule="auto"/>
        <w:rPr>
          <w:rFonts w:cs="Times New Roman"/>
          <w:szCs w:val="24"/>
        </w:rPr>
      </w:pPr>
      <w:r w:rsidRPr="0003007C">
        <w:rPr>
          <w:rFonts w:cs="Times New Roman"/>
          <w:szCs w:val="24"/>
        </w:rPr>
        <w:t>Quản lý đơn giản: Người dùng chỉ cần biết địa chỉ IP ảo của HSRP, không cần nhớ địa chỉ IP của từng router.</w:t>
      </w:r>
    </w:p>
    <w:p w14:paraId="419C4A7A" w14:textId="77777777" w:rsidR="003649AA" w:rsidRPr="0003007C" w:rsidRDefault="003649AA" w:rsidP="005E1853">
      <w:pPr>
        <w:pStyle w:val="ListParagraph"/>
        <w:numPr>
          <w:ilvl w:val="0"/>
          <w:numId w:val="9"/>
        </w:numPr>
        <w:spacing w:line="276" w:lineRule="auto"/>
        <w:rPr>
          <w:rFonts w:cs="Times New Roman"/>
          <w:szCs w:val="24"/>
        </w:rPr>
      </w:pPr>
      <w:r w:rsidRPr="0003007C">
        <w:rPr>
          <w:rFonts w:cs="Times New Roman"/>
          <w:szCs w:val="24"/>
        </w:rPr>
        <w:t>Tăng cường bảo mật: Kiểm soát lưu lượng và giảm nguy cơ tấn công từ chối dịch vụ (DoS).</w:t>
      </w:r>
    </w:p>
    <w:p w14:paraId="4E62FF7C" w14:textId="38ED364C" w:rsidR="00DD47C7" w:rsidRPr="0005556F" w:rsidRDefault="00DD47C7" w:rsidP="005E1853">
      <w:pPr>
        <w:pStyle w:val="Heading3"/>
        <w:numPr>
          <w:ilvl w:val="2"/>
          <w:numId w:val="2"/>
        </w:numPr>
        <w:rPr>
          <w:bCs/>
          <w:szCs w:val="26"/>
        </w:rPr>
      </w:pPr>
      <w:bookmarkStart w:id="55" w:name="_Toc184759594"/>
      <w:bookmarkStart w:id="56" w:name="_Toc184759823"/>
      <w:bookmarkStart w:id="57" w:name="_Toc184759991"/>
      <w:r w:rsidRPr="0005556F">
        <w:rPr>
          <w:szCs w:val="26"/>
        </w:rPr>
        <w:t>Thiết lập VPN Tunnel</w:t>
      </w:r>
      <w:bookmarkEnd w:id="55"/>
      <w:bookmarkEnd w:id="56"/>
      <w:bookmarkEnd w:id="57"/>
    </w:p>
    <w:p w14:paraId="471A75BC" w14:textId="3850D575" w:rsidR="009C6E1C" w:rsidRPr="0003007C" w:rsidRDefault="009C6E1C" w:rsidP="00420B29">
      <w:pPr>
        <w:spacing w:line="276" w:lineRule="auto"/>
        <w:ind w:left="567"/>
        <w:rPr>
          <w:rFonts w:cs="Times New Roman"/>
          <w:szCs w:val="24"/>
        </w:rPr>
      </w:pPr>
      <w:r w:rsidRPr="0003007C">
        <w:rPr>
          <w:rFonts w:cs="Times New Roman"/>
          <w:szCs w:val="24"/>
        </w:rPr>
        <w:t>Mô tả: VPN tunnel đã được cấu hình bằng GRE (Generic Routing Encapsulation) để tạo kết nối giữa các chi nhánh và trụ sở chính, cho phép truyền dữ liệu giữa các mạng với giao thức đóng gói linh hoạt. GRE có thể kết hợp với giao thức mã hóa như IPsec để đảm bảo tính bảo mật và an toàn thông tin.</w:t>
      </w:r>
    </w:p>
    <w:p w14:paraId="4E1DF400" w14:textId="0E0A959E" w:rsidR="002D7F47" w:rsidRPr="0003007C" w:rsidRDefault="002D7F47" w:rsidP="00420B29">
      <w:pPr>
        <w:spacing w:line="276" w:lineRule="auto"/>
        <w:ind w:left="567"/>
        <w:rPr>
          <w:rFonts w:cs="Times New Roman"/>
          <w:szCs w:val="24"/>
        </w:rPr>
      </w:pPr>
      <w:r w:rsidRPr="0003007C">
        <w:rPr>
          <w:rFonts w:cs="Times New Roman"/>
          <w:szCs w:val="24"/>
        </w:rPr>
        <w:t>Lợi ích:</w:t>
      </w:r>
    </w:p>
    <w:p w14:paraId="1BD67C4C" w14:textId="689C631D" w:rsidR="000B065C" w:rsidRPr="0003007C" w:rsidRDefault="00534F5B" w:rsidP="005E1853">
      <w:pPr>
        <w:pStyle w:val="ListParagraph"/>
        <w:numPr>
          <w:ilvl w:val="0"/>
          <w:numId w:val="10"/>
        </w:numPr>
        <w:spacing w:line="276" w:lineRule="auto"/>
        <w:rPr>
          <w:rFonts w:cs="Times New Roman"/>
          <w:szCs w:val="24"/>
        </w:rPr>
      </w:pPr>
      <w:r w:rsidRPr="0003007C">
        <w:rPr>
          <w:rFonts w:cs="Times New Roman"/>
          <w:b/>
          <w:szCs w:val="24"/>
        </w:rPr>
        <w:t>Kết nối linh hoạt</w:t>
      </w:r>
      <w:r w:rsidRPr="0003007C">
        <w:rPr>
          <w:rFonts w:cs="Times New Roman"/>
          <w:szCs w:val="24"/>
        </w:rPr>
        <w:t>: Hỗ trợ nhiều giao thức truyền tải, cho phép các mạng sử dụng các hệ thống khác nhau kết nối dễ dàng.</w:t>
      </w:r>
    </w:p>
    <w:p w14:paraId="0E6B2E07" w14:textId="0FFA4497" w:rsidR="000B065C" w:rsidRPr="0003007C" w:rsidRDefault="00431928" w:rsidP="005E1853">
      <w:pPr>
        <w:pStyle w:val="ListParagraph"/>
        <w:numPr>
          <w:ilvl w:val="0"/>
          <w:numId w:val="10"/>
        </w:numPr>
        <w:spacing w:line="276" w:lineRule="auto"/>
        <w:rPr>
          <w:rFonts w:cs="Times New Roman"/>
          <w:szCs w:val="24"/>
        </w:rPr>
      </w:pPr>
      <w:r w:rsidRPr="0003007C">
        <w:rPr>
          <w:rFonts w:cs="Times New Roman"/>
          <w:b/>
          <w:szCs w:val="24"/>
        </w:rPr>
        <w:t>Giảm chi phí</w:t>
      </w:r>
      <w:r w:rsidRPr="0003007C">
        <w:rPr>
          <w:rFonts w:cs="Times New Roman"/>
          <w:szCs w:val="24"/>
        </w:rPr>
        <w:t>: Cung cấp giải pháp kết nối hiệu quả qua Internet mà không cần đầu tư nhiều vào hạ tầng riêng</w:t>
      </w:r>
      <w:r w:rsidR="000B065C" w:rsidRPr="0003007C">
        <w:rPr>
          <w:rFonts w:cs="Times New Roman"/>
          <w:szCs w:val="24"/>
        </w:rPr>
        <w:t>.</w:t>
      </w:r>
    </w:p>
    <w:p w14:paraId="6BE530B3" w14:textId="7F48DCB8" w:rsidR="00FC625A" w:rsidRPr="0005556F" w:rsidRDefault="00FC625A" w:rsidP="005E1853">
      <w:pPr>
        <w:pStyle w:val="Heading3"/>
        <w:numPr>
          <w:ilvl w:val="2"/>
          <w:numId w:val="2"/>
        </w:numPr>
        <w:rPr>
          <w:szCs w:val="26"/>
        </w:rPr>
      </w:pPr>
      <w:bookmarkStart w:id="58" w:name="_Toc184759595"/>
      <w:bookmarkStart w:id="59" w:name="_Toc184759824"/>
      <w:bookmarkStart w:id="60" w:name="_Toc184759992"/>
      <w:r w:rsidRPr="0005556F">
        <w:rPr>
          <w:szCs w:val="26"/>
        </w:rPr>
        <w:t>Phân chia VLAN</w:t>
      </w:r>
      <w:bookmarkEnd w:id="58"/>
      <w:bookmarkEnd w:id="59"/>
      <w:bookmarkEnd w:id="60"/>
    </w:p>
    <w:p w14:paraId="528A29C1" w14:textId="77777777" w:rsidR="00FC625A" w:rsidRPr="0003007C" w:rsidRDefault="00FC625A" w:rsidP="00420B29">
      <w:pPr>
        <w:spacing w:line="276" w:lineRule="auto"/>
        <w:ind w:left="567"/>
        <w:rPr>
          <w:rFonts w:cs="Times New Roman"/>
          <w:szCs w:val="24"/>
        </w:rPr>
      </w:pPr>
      <w:r w:rsidRPr="0003007C">
        <w:rPr>
          <w:rFonts w:cs="Times New Roman"/>
          <w:szCs w:val="24"/>
        </w:rPr>
        <w:t>Mô tả: Các VLAN (Virtual Local Area Network) đã được thiết lập cho từng phòng ban, cho phép tách biệt lưu lượng mạng theo chức năng và nhu cầu sử dụng. Mỗi VLAN được cấu hình với các chính sách bảo mật riêng biệt, đảm bảo rằng thông tin nhạy cảm không bị truy cập bởi các phòng ban không liên quan.</w:t>
      </w:r>
    </w:p>
    <w:p w14:paraId="1970AC27" w14:textId="2406B507" w:rsidR="00FC625A" w:rsidRPr="0003007C" w:rsidRDefault="002D7F47" w:rsidP="00420B29">
      <w:pPr>
        <w:spacing w:line="276" w:lineRule="auto"/>
        <w:ind w:left="567"/>
        <w:rPr>
          <w:rFonts w:cs="Times New Roman"/>
          <w:szCs w:val="24"/>
        </w:rPr>
      </w:pPr>
      <w:r w:rsidRPr="0003007C">
        <w:rPr>
          <w:rFonts w:cs="Times New Roman"/>
          <w:szCs w:val="24"/>
        </w:rPr>
        <w:lastRenderedPageBreak/>
        <w:t>Lợi ích:</w:t>
      </w:r>
      <w:r w:rsidR="00FC625A" w:rsidRPr="0003007C">
        <w:rPr>
          <w:rFonts w:cs="Times New Roman"/>
          <w:szCs w:val="24"/>
        </w:rPr>
        <w:tab/>
      </w:r>
    </w:p>
    <w:p w14:paraId="1289223F" w14:textId="77777777" w:rsidR="00FC625A" w:rsidRPr="0003007C" w:rsidRDefault="00FC625A" w:rsidP="005E1853">
      <w:pPr>
        <w:pStyle w:val="ListParagraph"/>
        <w:numPr>
          <w:ilvl w:val="0"/>
          <w:numId w:val="11"/>
        </w:numPr>
        <w:spacing w:line="276" w:lineRule="auto"/>
        <w:rPr>
          <w:rFonts w:cs="Times New Roman"/>
          <w:szCs w:val="24"/>
        </w:rPr>
      </w:pPr>
      <w:r w:rsidRPr="0003007C">
        <w:rPr>
          <w:rFonts w:cs="Times New Roman"/>
          <w:szCs w:val="24"/>
        </w:rPr>
        <w:t>Tăng cường bảo mật: Giảm thiểu nguy cơ rò rỉ thông tin giữa các phòng ban, giúp bảo vệ dữ liệu nhạy cảm.</w:t>
      </w:r>
    </w:p>
    <w:p w14:paraId="31F388B4" w14:textId="77777777" w:rsidR="00FC625A" w:rsidRPr="0003007C" w:rsidRDefault="00FC625A" w:rsidP="005E1853">
      <w:pPr>
        <w:pStyle w:val="ListParagraph"/>
        <w:numPr>
          <w:ilvl w:val="0"/>
          <w:numId w:val="11"/>
        </w:numPr>
        <w:spacing w:line="276" w:lineRule="auto"/>
        <w:rPr>
          <w:rFonts w:cs="Times New Roman"/>
          <w:szCs w:val="24"/>
        </w:rPr>
      </w:pPr>
      <w:r w:rsidRPr="0003007C">
        <w:rPr>
          <w:rFonts w:cs="Times New Roman"/>
          <w:szCs w:val="24"/>
        </w:rPr>
        <w:t>Quản lý lưu lượng hiệu quả: Giúp tối ưu hóa băng thông và giảm tắc nghẽn mạng bằng cách phân chia lưu lượng theo từng nhóm người dùng.</w:t>
      </w:r>
    </w:p>
    <w:p w14:paraId="79FD3ED4" w14:textId="3A6E4741" w:rsidR="007C45BD" w:rsidRPr="0003007C" w:rsidRDefault="00FC625A" w:rsidP="005E1853">
      <w:pPr>
        <w:pStyle w:val="ListParagraph"/>
        <w:numPr>
          <w:ilvl w:val="0"/>
          <w:numId w:val="11"/>
        </w:numPr>
        <w:spacing w:line="276" w:lineRule="auto"/>
        <w:rPr>
          <w:rFonts w:cs="Times New Roman"/>
          <w:szCs w:val="24"/>
        </w:rPr>
      </w:pPr>
      <w:r w:rsidRPr="0003007C">
        <w:rPr>
          <w:rFonts w:cs="Times New Roman"/>
          <w:szCs w:val="24"/>
        </w:rPr>
        <w:t>Dễ dàng mở rộng: Khi có nhu cầu mở rộng, việc thêm VLAN mới sẽ dễ dàng hơn mà không làm ảnh hưởng đến cấu trúc mạng hiện tại.</w:t>
      </w:r>
    </w:p>
    <w:p w14:paraId="79C0A46D" w14:textId="29487A41" w:rsidR="00D1104F" w:rsidRPr="0005556F" w:rsidRDefault="00D1104F" w:rsidP="005E1853">
      <w:pPr>
        <w:pStyle w:val="Heading3"/>
        <w:numPr>
          <w:ilvl w:val="2"/>
          <w:numId w:val="2"/>
        </w:numPr>
        <w:rPr>
          <w:szCs w:val="26"/>
        </w:rPr>
      </w:pPr>
      <w:bookmarkStart w:id="61" w:name="_Toc184759596"/>
      <w:bookmarkStart w:id="62" w:name="_Toc184759825"/>
      <w:bookmarkStart w:id="63" w:name="_Toc184759993"/>
      <w:r w:rsidRPr="0005556F">
        <w:rPr>
          <w:szCs w:val="26"/>
        </w:rPr>
        <w:t>Cấu hình Wireless Router</w:t>
      </w:r>
      <w:bookmarkEnd w:id="61"/>
      <w:bookmarkEnd w:id="62"/>
      <w:bookmarkEnd w:id="63"/>
    </w:p>
    <w:p w14:paraId="6E70DBC9" w14:textId="250C9D33" w:rsidR="00D1104F" w:rsidRPr="0003007C" w:rsidRDefault="00D1104F" w:rsidP="00420B29">
      <w:pPr>
        <w:spacing w:line="276" w:lineRule="auto"/>
        <w:ind w:left="567"/>
        <w:rPr>
          <w:rFonts w:cs="Times New Roman"/>
          <w:szCs w:val="24"/>
        </w:rPr>
      </w:pPr>
      <w:r w:rsidRPr="0003007C">
        <w:rPr>
          <w:rFonts w:cs="Times New Roman"/>
          <w:szCs w:val="24"/>
        </w:rPr>
        <w:t xml:space="preserve">Mô tả: Wireless router đã được triển khai tại các khu vực làm việc chung và phòng họp, cung cấp kết nối không dây cho nhân viên. </w:t>
      </w:r>
    </w:p>
    <w:p w14:paraId="4AAD7370" w14:textId="77777777" w:rsidR="002D7F47" w:rsidRPr="0003007C" w:rsidRDefault="002D7F47" w:rsidP="00420B29">
      <w:pPr>
        <w:spacing w:line="276" w:lineRule="auto"/>
        <w:ind w:left="567"/>
        <w:rPr>
          <w:rFonts w:cs="Times New Roman"/>
          <w:szCs w:val="24"/>
        </w:rPr>
      </w:pPr>
      <w:r w:rsidRPr="0003007C">
        <w:rPr>
          <w:rFonts w:cs="Times New Roman"/>
          <w:szCs w:val="24"/>
        </w:rPr>
        <w:t>Lợi ích:</w:t>
      </w:r>
    </w:p>
    <w:p w14:paraId="4C9C1E5A" w14:textId="77777777" w:rsidR="00D1104F" w:rsidRPr="0003007C" w:rsidRDefault="00D1104F" w:rsidP="005E1853">
      <w:pPr>
        <w:pStyle w:val="ListParagraph"/>
        <w:numPr>
          <w:ilvl w:val="0"/>
          <w:numId w:val="12"/>
        </w:numPr>
        <w:spacing w:line="276" w:lineRule="auto"/>
        <w:rPr>
          <w:rFonts w:cs="Times New Roman"/>
          <w:szCs w:val="24"/>
        </w:rPr>
      </w:pPr>
      <w:r w:rsidRPr="0003007C">
        <w:rPr>
          <w:rFonts w:cs="Times New Roman"/>
          <w:szCs w:val="24"/>
        </w:rPr>
        <w:t>Tiện lợi cho người dùng: Nhân viên có thể kết nối với mạng một cách dễ dàng và linh hoạt, tăng cường năng suất làm việc.</w:t>
      </w:r>
    </w:p>
    <w:p w14:paraId="2780A1D2" w14:textId="77777777" w:rsidR="00D1104F" w:rsidRPr="0003007C" w:rsidRDefault="00D1104F" w:rsidP="005E1853">
      <w:pPr>
        <w:pStyle w:val="ListParagraph"/>
        <w:numPr>
          <w:ilvl w:val="0"/>
          <w:numId w:val="12"/>
        </w:numPr>
        <w:spacing w:line="276" w:lineRule="auto"/>
        <w:rPr>
          <w:rFonts w:cs="Times New Roman"/>
          <w:szCs w:val="24"/>
        </w:rPr>
      </w:pPr>
      <w:r w:rsidRPr="0003007C">
        <w:rPr>
          <w:rFonts w:cs="Times New Roman"/>
          <w:szCs w:val="24"/>
        </w:rPr>
        <w:t>Khả năng mở rộng: Dễ dàng mở rộng mạng không dây khi cần thiết, đáp ứng nhu cầu sử dụng ngày càng tăng.</w:t>
      </w:r>
    </w:p>
    <w:p w14:paraId="7A721F66" w14:textId="5C86C962" w:rsidR="0030178A" w:rsidRPr="0005556F" w:rsidRDefault="0030178A" w:rsidP="005E1853">
      <w:pPr>
        <w:pStyle w:val="Heading3"/>
        <w:numPr>
          <w:ilvl w:val="2"/>
          <w:numId w:val="2"/>
        </w:numPr>
        <w:rPr>
          <w:szCs w:val="26"/>
        </w:rPr>
      </w:pPr>
      <w:bookmarkStart w:id="64" w:name="_Toc184759597"/>
      <w:bookmarkStart w:id="65" w:name="_Toc184759826"/>
      <w:bookmarkStart w:id="66" w:name="_Toc184759994"/>
      <w:r w:rsidRPr="0005556F">
        <w:rPr>
          <w:szCs w:val="26"/>
        </w:rPr>
        <w:t>Cấu hình DHCP</w:t>
      </w:r>
      <w:bookmarkEnd w:id="64"/>
      <w:bookmarkEnd w:id="65"/>
      <w:bookmarkEnd w:id="66"/>
    </w:p>
    <w:p w14:paraId="78E98CDB" w14:textId="43BCF02F" w:rsidR="00902EAC" w:rsidRPr="0003007C" w:rsidRDefault="004334E1" w:rsidP="00420B29">
      <w:pPr>
        <w:spacing w:line="276" w:lineRule="auto"/>
        <w:ind w:left="567"/>
        <w:rPr>
          <w:rFonts w:cs="Times New Roman"/>
          <w:szCs w:val="24"/>
        </w:rPr>
      </w:pPr>
      <w:r w:rsidRPr="0003007C">
        <w:rPr>
          <w:rFonts w:cs="Times New Roman"/>
          <w:szCs w:val="24"/>
        </w:rPr>
        <w:t>Mô Tả: Cấu hình DHCP (Dynamic Host Configuration Protocol) cho phép tự động cấp phát địa chỉ IP và thông tin mạng cho các thiết bị trong mạng. Điều này giúp giảm thiểu công sức quản lý địa chỉ IP thủ công và đảm bảo không có xung đột địa chỉ.</w:t>
      </w:r>
    </w:p>
    <w:p w14:paraId="3BD691C2" w14:textId="5842DB71" w:rsidR="007F1641" w:rsidRPr="0003007C" w:rsidRDefault="007F1641" w:rsidP="00420B29">
      <w:pPr>
        <w:spacing w:line="276" w:lineRule="auto"/>
        <w:ind w:left="567"/>
        <w:rPr>
          <w:rFonts w:cs="Times New Roman"/>
          <w:szCs w:val="24"/>
        </w:rPr>
      </w:pPr>
      <w:r w:rsidRPr="0003007C">
        <w:rPr>
          <w:rFonts w:cs="Times New Roman"/>
          <w:szCs w:val="24"/>
        </w:rPr>
        <w:t>Lợi ích:</w:t>
      </w:r>
    </w:p>
    <w:p w14:paraId="4D23B819" w14:textId="77777777" w:rsidR="004334E1" w:rsidRPr="0003007C" w:rsidRDefault="004334E1" w:rsidP="005E1853">
      <w:pPr>
        <w:pStyle w:val="ListParagraph"/>
        <w:numPr>
          <w:ilvl w:val="0"/>
          <w:numId w:val="13"/>
        </w:numPr>
        <w:spacing w:line="276" w:lineRule="auto"/>
        <w:rPr>
          <w:rFonts w:cs="Times New Roman"/>
          <w:szCs w:val="24"/>
        </w:rPr>
      </w:pPr>
      <w:r w:rsidRPr="0003007C">
        <w:rPr>
          <w:rFonts w:cs="Times New Roman"/>
          <w:szCs w:val="24"/>
        </w:rPr>
        <w:t>Tiết kiệm thời gian: Giảm thiểu thời gian cấu hình địa chỉ IP cho từng thiết bị.</w:t>
      </w:r>
    </w:p>
    <w:p w14:paraId="6E5A64C8" w14:textId="77777777" w:rsidR="004334E1" w:rsidRPr="0003007C" w:rsidRDefault="004334E1" w:rsidP="005E1853">
      <w:pPr>
        <w:pStyle w:val="ListParagraph"/>
        <w:numPr>
          <w:ilvl w:val="0"/>
          <w:numId w:val="13"/>
        </w:numPr>
        <w:spacing w:line="276" w:lineRule="auto"/>
        <w:rPr>
          <w:rFonts w:cs="Times New Roman"/>
          <w:szCs w:val="24"/>
        </w:rPr>
      </w:pPr>
      <w:r w:rsidRPr="0003007C">
        <w:rPr>
          <w:rFonts w:cs="Times New Roman"/>
          <w:szCs w:val="24"/>
        </w:rPr>
        <w:t>Giảm xung đột địa chỉ IP: Tự động cấp phát địa chỉ IP duy nhất cho mỗi thiết bị.</w:t>
      </w:r>
    </w:p>
    <w:p w14:paraId="50ED0993" w14:textId="0928CE7D" w:rsidR="004334E1" w:rsidRPr="0003007C" w:rsidRDefault="004334E1" w:rsidP="005E1853">
      <w:pPr>
        <w:pStyle w:val="ListParagraph"/>
        <w:numPr>
          <w:ilvl w:val="0"/>
          <w:numId w:val="13"/>
        </w:numPr>
        <w:spacing w:line="276" w:lineRule="auto"/>
        <w:rPr>
          <w:rFonts w:cs="Times New Roman"/>
          <w:szCs w:val="24"/>
        </w:rPr>
      </w:pPr>
      <w:r w:rsidRPr="0003007C">
        <w:rPr>
          <w:rFonts w:cs="Times New Roman"/>
          <w:szCs w:val="24"/>
        </w:rPr>
        <w:t>Dễ dàng quản lý: Cung cấp giao diện quản lý trung tâm cho việc theo dõi và điều chỉnh cấu hình.</w:t>
      </w:r>
    </w:p>
    <w:p w14:paraId="44C2DEB5" w14:textId="7B7FE067" w:rsidR="00091028" w:rsidRPr="0005556F" w:rsidRDefault="00091028" w:rsidP="005E1853">
      <w:pPr>
        <w:pStyle w:val="Heading3"/>
        <w:numPr>
          <w:ilvl w:val="2"/>
          <w:numId w:val="2"/>
        </w:numPr>
        <w:rPr>
          <w:szCs w:val="26"/>
        </w:rPr>
      </w:pPr>
      <w:bookmarkStart w:id="67" w:name="_Toc184759598"/>
      <w:bookmarkStart w:id="68" w:name="_Toc184759827"/>
      <w:bookmarkStart w:id="69" w:name="_Toc184759995"/>
      <w:r w:rsidRPr="0005556F">
        <w:rPr>
          <w:szCs w:val="26"/>
        </w:rPr>
        <w:t xml:space="preserve">Cấu hình </w:t>
      </w:r>
      <w:r w:rsidR="005B1FBD">
        <w:rPr>
          <w:szCs w:val="26"/>
        </w:rPr>
        <w:t>OSPF</w:t>
      </w:r>
      <w:bookmarkEnd w:id="67"/>
      <w:bookmarkEnd w:id="68"/>
      <w:bookmarkEnd w:id="69"/>
    </w:p>
    <w:p w14:paraId="3B6EFEE4" w14:textId="1F20FAFD" w:rsidR="002D7F47" w:rsidRPr="0003007C" w:rsidRDefault="002D7F47" w:rsidP="00420B29">
      <w:pPr>
        <w:spacing w:line="276" w:lineRule="auto"/>
        <w:ind w:left="567"/>
        <w:rPr>
          <w:rFonts w:cs="Times New Roman"/>
          <w:szCs w:val="24"/>
        </w:rPr>
      </w:pPr>
      <w:r w:rsidRPr="0003007C">
        <w:rPr>
          <w:rFonts w:cs="Times New Roman"/>
          <w:szCs w:val="24"/>
        </w:rPr>
        <w:t xml:space="preserve">Mô Tả: </w:t>
      </w:r>
      <w:r w:rsidR="006E1A3F" w:rsidRPr="006E1A3F">
        <w:rPr>
          <w:rFonts w:cs="Times New Roman"/>
          <w:szCs w:val="24"/>
        </w:rPr>
        <w:t>OSPF (Open Shortest Path First) đã được cấu hình để quản lý định tuyến giữa các router trong mạng, giúp tối ưu hóa đường đi của dữ liệu. OSPF sử dụng thuật toán Dijkstra để tìm đường đi ngắn nhất và tự động cập nhật thông tin định tuyến khi có sự thay đổi trong mạng.</w:t>
      </w:r>
    </w:p>
    <w:p w14:paraId="30CF5534" w14:textId="5947B025" w:rsidR="002D7F47" w:rsidRPr="0003007C" w:rsidRDefault="002D7F47" w:rsidP="00420B29">
      <w:pPr>
        <w:spacing w:line="276" w:lineRule="auto"/>
        <w:ind w:left="567"/>
        <w:rPr>
          <w:rFonts w:cs="Times New Roman"/>
        </w:rPr>
      </w:pPr>
      <w:r w:rsidRPr="7DD32126">
        <w:rPr>
          <w:rFonts w:cs="Times New Roman"/>
        </w:rPr>
        <w:t>Lợi ích:</w:t>
      </w:r>
    </w:p>
    <w:p w14:paraId="465C0A9A" w14:textId="718F18D1" w:rsidR="00CC341B" w:rsidRPr="00CC341B" w:rsidRDefault="00CC341B" w:rsidP="00CC341B">
      <w:pPr>
        <w:pStyle w:val="ListParagraph"/>
        <w:numPr>
          <w:ilvl w:val="0"/>
          <w:numId w:val="14"/>
        </w:numPr>
        <w:spacing w:line="276" w:lineRule="auto"/>
        <w:rPr>
          <w:rFonts w:cs="Times New Roman"/>
        </w:rPr>
      </w:pPr>
      <w:r w:rsidRPr="00CC341B">
        <w:rPr>
          <w:rFonts w:cs="Times New Roman"/>
        </w:rPr>
        <w:t>Hiệu quả và nhanh chóng: OSPF cung cấp khả năng định tuyến nhanh và chính xác hơn, phù hợp với các mạng lớn và phức tạp.</w:t>
      </w:r>
    </w:p>
    <w:p w14:paraId="540F872B" w14:textId="357A403B" w:rsidR="00CC341B" w:rsidRPr="00CC341B" w:rsidRDefault="00CC341B" w:rsidP="00CC341B">
      <w:pPr>
        <w:pStyle w:val="ListParagraph"/>
        <w:numPr>
          <w:ilvl w:val="0"/>
          <w:numId w:val="14"/>
        </w:numPr>
        <w:spacing w:line="276" w:lineRule="auto"/>
        <w:rPr>
          <w:rFonts w:cs="Times New Roman"/>
        </w:rPr>
      </w:pPr>
      <w:r w:rsidRPr="00CC341B">
        <w:rPr>
          <w:rFonts w:cs="Times New Roman"/>
        </w:rPr>
        <w:t>Tối ưu hóa lưu lượng mạng: Giảm độ trễ và tăng hiệu suất tổng thể bằng cách định tuyến dữ liệu qua các đường đi tối ưu.</w:t>
      </w:r>
    </w:p>
    <w:p w14:paraId="72C15290" w14:textId="6753F847" w:rsidR="00CC341B" w:rsidRPr="00CC341B" w:rsidRDefault="00CC341B" w:rsidP="00CC341B">
      <w:pPr>
        <w:pStyle w:val="ListParagraph"/>
        <w:numPr>
          <w:ilvl w:val="0"/>
          <w:numId w:val="14"/>
        </w:numPr>
        <w:spacing w:line="276" w:lineRule="auto"/>
        <w:rPr>
          <w:rFonts w:cs="Times New Roman"/>
        </w:rPr>
      </w:pPr>
      <w:r w:rsidRPr="00CC341B">
        <w:rPr>
          <w:rFonts w:cs="Times New Roman"/>
        </w:rPr>
        <w:t>Khả năng mở rộng tốt: Phù hợp với mạng có quy mô từ trung bình đến lớn.</w:t>
      </w:r>
    </w:p>
    <w:p w14:paraId="18CC9891" w14:textId="7E932C59" w:rsidR="00CC341B" w:rsidRPr="00CC341B" w:rsidRDefault="00CC341B" w:rsidP="00CC341B">
      <w:pPr>
        <w:pStyle w:val="ListParagraph"/>
        <w:numPr>
          <w:ilvl w:val="0"/>
          <w:numId w:val="14"/>
        </w:numPr>
        <w:spacing w:line="276" w:lineRule="auto"/>
        <w:rPr>
          <w:rFonts w:cs="Times New Roman"/>
        </w:rPr>
      </w:pPr>
      <w:r w:rsidRPr="7DD32126">
        <w:rPr>
          <w:rFonts w:cs="Times New Roman"/>
        </w:rPr>
        <w:t>Tự động cập nhật: Các router tự động trao đổi và cập nhật thông tin định tuyến mà không cần quản lý thủ công.</w:t>
      </w:r>
    </w:p>
    <w:p w14:paraId="51070261" w14:textId="29EF73C0" w:rsidR="001C252D" w:rsidRPr="0005556F" w:rsidRDefault="001C252D" w:rsidP="005E1853">
      <w:pPr>
        <w:pStyle w:val="Heading3"/>
        <w:numPr>
          <w:ilvl w:val="2"/>
          <w:numId w:val="2"/>
        </w:numPr>
        <w:rPr>
          <w:szCs w:val="26"/>
        </w:rPr>
      </w:pPr>
      <w:bookmarkStart w:id="70" w:name="_Toc184759599"/>
      <w:bookmarkStart w:id="71" w:name="_Toc184759828"/>
      <w:bookmarkStart w:id="72" w:name="_Toc184759996"/>
      <w:r w:rsidRPr="0005556F">
        <w:rPr>
          <w:szCs w:val="26"/>
        </w:rPr>
        <w:lastRenderedPageBreak/>
        <w:t>Xây dựng hệ thống mạng đầy đủ</w:t>
      </w:r>
      <w:bookmarkEnd w:id="70"/>
      <w:bookmarkEnd w:id="71"/>
      <w:bookmarkEnd w:id="72"/>
    </w:p>
    <w:p w14:paraId="0C32C8B6" w14:textId="39F10D6A" w:rsidR="00D10141" w:rsidRPr="00D70DDF" w:rsidRDefault="00D10141" w:rsidP="00420B29">
      <w:pPr>
        <w:spacing w:line="276" w:lineRule="auto"/>
        <w:ind w:left="567"/>
        <w:rPr>
          <w:rFonts w:cs="Times New Roman"/>
          <w:szCs w:val="24"/>
        </w:rPr>
      </w:pPr>
      <w:r w:rsidRPr="00D70DDF">
        <w:rPr>
          <w:rFonts w:cs="Times New Roman"/>
          <w:szCs w:val="24"/>
        </w:rPr>
        <w:t xml:space="preserve">Mô Tả: Xây dựng một hệ thống mạng đầy đủ </w:t>
      </w:r>
      <w:r w:rsidR="002A1B73" w:rsidRPr="00D70DDF">
        <w:rPr>
          <w:rFonts w:cs="Times New Roman"/>
          <w:szCs w:val="24"/>
        </w:rPr>
        <w:t xml:space="preserve">tối ưu </w:t>
      </w:r>
      <w:r w:rsidRPr="00D70DDF">
        <w:rPr>
          <w:rFonts w:cs="Times New Roman"/>
          <w:szCs w:val="24"/>
        </w:rPr>
        <w:t>bằng cách</w:t>
      </w:r>
      <w:r w:rsidR="002A1B73" w:rsidRPr="00D70DDF">
        <w:rPr>
          <w:rFonts w:cs="Times New Roman"/>
          <w:szCs w:val="24"/>
        </w:rPr>
        <w:t xml:space="preserve"> sử dụng các thiết bị cùng hang,</w:t>
      </w:r>
      <w:r w:rsidRPr="00D70DDF">
        <w:rPr>
          <w:rFonts w:cs="Times New Roman"/>
          <w:szCs w:val="24"/>
        </w:rPr>
        <w:t xml:space="preserve"> tích hợp tất cả các thành phần mạng, bao gồm router, switchlayer3, sw , </w:t>
      </w:r>
      <w:r w:rsidR="006544E9" w:rsidRPr="00D70DDF">
        <w:rPr>
          <w:rFonts w:cs="Times New Roman"/>
          <w:szCs w:val="24"/>
        </w:rPr>
        <w:t>wireless router</w:t>
      </w:r>
      <w:r w:rsidRPr="00D70DDF">
        <w:rPr>
          <w:rFonts w:cs="Times New Roman"/>
          <w:szCs w:val="24"/>
        </w:rPr>
        <w:t xml:space="preserve"> và server, đảm bảo chúng hoạt động cùng nhau một cách hiệu quả.</w:t>
      </w:r>
    </w:p>
    <w:p w14:paraId="055DC726" w14:textId="084789CA" w:rsidR="00DB7709" w:rsidRPr="00D70DDF" w:rsidRDefault="00D10141" w:rsidP="00420B29">
      <w:pPr>
        <w:spacing w:line="276" w:lineRule="auto"/>
        <w:ind w:left="567"/>
        <w:rPr>
          <w:rFonts w:cs="Times New Roman"/>
          <w:szCs w:val="24"/>
        </w:rPr>
      </w:pPr>
      <w:r w:rsidRPr="00D70DDF">
        <w:rPr>
          <w:rFonts w:cs="Times New Roman"/>
          <w:szCs w:val="24"/>
        </w:rPr>
        <w:t>Lợi ích:</w:t>
      </w:r>
      <w:r w:rsidR="00980F4B" w:rsidRPr="00D70DDF">
        <w:rPr>
          <w:rFonts w:cs="Times New Roman"/>
          <w:szCs w:val="24"/>
        </w:rPr>
        <w:t xml:space="preserve"> Tất cả thiết bị hoạt động hài hòa, giảm thiểu xung đột và tối ưu hóa hiệu suất.</w:t>
      </w:r>
    </w:p>
    <w:p w14:paraId="19D7C48B" w14:textId="10853577" w:rsidR="003022E9" w:rsidRPr="003022E9" w:rsidRDefault="003022E9" w:rsidP="005E1853">
      <w:pPr>
        <w:pStyle w:val="Heading3"/>
        <w:numPr>
          <w:ilvl w:val="2"/>
          <w:numId w:val="2"/>
        </w:numPr>
      </w:pPr>
      <w:bookmarkStart w:id="73" w:name="_Toc184759600"/>
      <w:bookmarkStart w:id="74" w:name="_Toc184759829"/>
      <w:bookmarkStart w:id="75" w:name="_Toc184759997"/>
      <w:r w:rsidRPr="003022E9">
        <w:rPr>
          <w:lang w:val="vi-VN"/>
        </w:rPr>
        <w:t>Cấu hình NAT để ra Internet</w:t>
      </w:r>
      <w:bookmarkEnd w:id="73"/>
      <w:bookmarkEnd w:id="74"/>
      <w:bookmarkEnd w:id="75"/>
      <w:r w:rsidRPr="003022E9">
        <w:rPr>
          <w:lang w:val="vi-VN"/>
        </w:rPr>
        <w:t> </w:t>
      </w:r>
      <w:r w:rsidRPr="003022E9">
        <w:t> </w:t>
      </w:r>
    </w:p>
    <w:p w14:paraId="059BB801" w14:textId="48DF1A4B" w:rsidR="003022E9" w:rsidRPr="00D70DDF" w:rsidRDefault="003022E9" w:rsidP="003022E9">
      <w:pPr>
        <w:spacing w:line="276" w:lineRule="auto"/>
        <w:ind w:left="567"/>
        <w:rPr>
          <w:rFonts w:cs="Times New Roman"/>
          <w:szCs w:val="24"/>
        </w:rPr>
      </w:pPr>
      <w:r w:rsidRPr="00D70DDF">
        <w:rPr>
          <w:rFonts w:cs="Times New Roman"/>
          <w:szCs w:val="24"/>
          <w:lang w:val="vi-VN"/>
        </w:rPr>
        <w:t xml:space="preserve">Mô tả: </w:t>
      </w:r>
      <w:r w:rsidRPr="00D70DDF">
        <w:rPr>
          <w:rFonts w:cs="Times New Roman"/>
          <w:szCs w:val="24"/>
        </w:rPr>
        <w:t xml:space="preserve">Network Address Translation (NAT) </w:t>
      </w:r>
      <w:r w:rsidR="00FF5325">
        <w:rPr>
          <w:rFonts w:cs="Times New Roman"/>
          <w:szCs w:val="24"/>
        </w:rPr>
        <w:t>đã được cấu hình giữa core router và isp</w:t>
      </w:r>
      <w:r w:rsidR="00EC0155">
        <w:rPr>
          <w:rFonts w:cs="Times New Roman"/>
          <w:szCs w:val="24"/>
        </w:rPr>
        <w:t xml:space="preserve">, thực hiện chuyển đổi giữa địa chỉ IP nội bộ </w:t>
      </w:r>
      <w:r w:rsidR="001E4C30">
        <w:rPr>
          <w:rFonts w:cs="Times New Roman"/>
          <w:szCs w:val="24"/>
        </w:rPr>
        <w:t xml:space="preserve">trong công ty và địa chỉ mạng công cộng. </w:t>
      </w:r>
    </w:p>
    <w:p w14:paraId="41EEB7FC" w14:textId="69AF8B8D" w:rsidR="003022E9" w:rsidRPr="00D70DDF" w:rsidRDefault="003022E9" w:rsidP="003022E9">
      <w:pPr>
        <w:spacing w:line="276" w:lineRule="auto"/>
        <w:ind w:left="567"/>
        <w:rPr>
          <w:rFonts w:cs="Times New Roman"/>
          <w:szCs w:val="24"/>
        </w:rPr>
      </w:pPr>
      <w:r w:rsidRPr="00D70DDF">
        <w:rPr>
          <w:rFonts w:cs="Times New Roman"/>
          <w:szCs w:val="24"/>
        </w:rPr>
        <w:t>Lợi ích : </w:t>
      </w:r>
    </w:p>
    <w:p w14:paraId="7E150C2B" w14:textId="77777777" w:rsidR="003022E9" w:rsidRPr="00D70DDF" w:rsidRDefault="003022E9" w:rsidP="005E1853">
      <w:pPr>
        <w:numPr>
          <w:ilvl w:val="0"/>
          <w:numId w:val="15"/>
        </w:numPr>
        <w:spacing w:line="276" w:lineRule="auto"/>
        <w:rPr>
          <w:rFonts w:cs="Times New Roman"/>
          <w:szCs w:val="24"/>
        </w:rPr>
      </w:pPr>
      <w:r w:rsidRPr="00D70DDF">
        <w:rPr>
          <w:rFonts w:cs="Times New Roman"/>
          <w:szCs w:val="24"/>
        </w:rPr>
        <w:t>Bảo mật: Giấu địa chỉ IP nội bộ, ngăn chặn truy cập từ bên ngoài. </w:t>
      </w:r>
    </w:p>
    <w:p w14:paraId="0880D4B8" w14:textId="77777777" w:rsidR="003022E9" w:rsidRPr="00D70DDF" w:rsidRDefault="003022E9" w:rsidP="005E1853">
      <w:pPr>
        <w:numPr>
          <w:ilvl w:val="0"/>
          <w:numId w:val="15"/>
        </w:numPr>
        <w:spacing w:line="276" w:lineRule="auto"/>
        <w:rPr>
          <w:rFonts w:cs="Times New Roman"/>
          <w:szCs w:val="24"/>
        </w:rPr>
      </w:pPr>
      <w:r w:rsidRPr="00D70DDF">
        <w:rPr>
          <w:rFonts w:cs="Times New Roman"/>
          <w:szCs w:val="24"/>
        </w:rPr>
        <w:t>Tiết kiệm IP: Cho phép nhiều thiết bị sử dụng chung một địa chỉ IP công cộng. </w:t>
      </w:r>
    </w:p>
    <w:p w14:paraId="516D5D80" w14:textId="77777777" w:rsidR="003022E9" w:rsidRPr="00D70DDF" w:rsidRDefault="003022E9" w:rsidP="005E1853">
      <w:pPr>
        <w:numPr>
          <w:ilvl w:val="0"/>
          <w:numId w:val="15"/>
        </w:numPr>
        <w:spacing w:line="276" w:lineRule="auto"/>
        <w:rPr>
          <w:rFonts w:cs="Times New Roman"/>
          <w:szCs w:val="24"/>
        </w:rPr>
      </w:pPr>
      <w:r w:rsidRPr="00D70DDF">
        <w:rPr>
          <w:rFonts w:cs="Times New Roman"/>
          <w:szCs w:val="24"/>
        </w:rPr>
        <w:t>Quản lý dễ dàng: Giảm thiểu yêu cầu thay đổi cấu trúc mạng khi kết nối Internet. </w:t>
      </w:r>
    </w:p>
    <w:p w14:paraId="6BA8DC5A" w14:textId="77777777" w:rsidR="003022E9" w:rsidRPr="00D70DDF" w:rsidRDefault="003022E9" w:rsidP="005E1853">
      <w:pPr>
        <w:numPr>
          <w:ilvl w:val="0"/>
          <w:numId w:val="15"/>
        </w:numPr>
        <w:spacing w:line="276" w:lineRule="auto"/>
        <w:rPr>
          <w:rFonts w:cs="Times New Roman"/>
          <w:szCs w:val="24"/>
        </w:rPr>
      </w:pPr>
      <w:r w:rsidRPr="00D70DDF">
        <w:rPr>
          <w:rFonts w:cs="Times New Roman"/>
          <w:szCs w:val="24"/>
        </w:rPr>
        <w:t>Mở rộng linh hoạt: Dễ dàng mở rộng mạng mà không cần thêm địa chỉ IP công cộng. </w:t>
      </w:r>
    </w:p>
    <w:p w14:paraId="3E1DD788" w14:textId="3BAD135D" w:rsidR="003022E9" w:rsidRDefault="003022E9" w:rsidP="00572832">
      <w:pPr>
        <w:numPr>
          <w:ilvl w:val="0"/>
          <w:numId w:val="15"/>
        </w:numPr>
        <w:spacing w:line="276" w:lineRule="auto"/>
        <w:rPr>
          <w:rFonts w:cs="Times New Roman"/>
        </w:rPr>
      </w:pPr>
      <w:r w:rsidRPr="7DD32126">
        <w:rPr>
          <w:rFonts w:cs="Times New Roman"/>
        </w:rPr>
        <w:t>Tăng hiệu quả: Giúp tối ưu hóa việc sử dụng các địa chỉ IP công cộng. </w:t>
      </w:r>
    </w:p>
    <w:p w14:paraId="759D6C08" w14:textId="436D9737" w:rsidR="005B41F8" w:rsidRPr="003022E9" w:rsidRDefault="005B41F8" w:rsidP="005B41F8">
      <w:pPr>
        <w:pStyle w:val="Heading3"/>
        <w:numPr>
          <w:ilvl w:val="2"/>
          <w:numId w:val="2"/>
        </w:numPr>
      </w:pPr>
      <w:bookmarkStart w:id="76" w:name="_Toc184759601"/>
      <w:bookmarkStart w:id="77" w:name="_Toc184759830"/>
      <w:bookmarkStart w:id="78" w:name="_Toc184759998"/>
      <w:r w:rsidRPr="003022E9">
        <w:rPr>
          <w:lang w:val="vi-VN"/>
        </w:rPr>
        <w:t xml:space="preserve">Cấu hình </w:t>
      </w:r>
      <w:r>
        <w:t>ACL</w:t>
      </w:r>
      <w:bookmarkEnd w:id="76"/>
      <w:bookmarkEnd w:id="77"/>
      <w:bookmarkEnd w:id="78"/>
      <w:r w:rsidRPr="003022E9">
        <w:rPr>
          <w:lang w:val="vi-VN"/>
        </w:rPr>
        <w:t> </w:t>
      </w:r>
      <w:r w:rsidRPr="003022E9">
        <w:t> </w:t>
      </w:r>
    </w:p>
    <w:p w14:paraId="33465A0E" w14:textId="7DBA740A" w:rsidR="005B41F8" w:rsidRPr="00D70DDF" w:rsidRDefault="005B41F8" w:rsidP="005B41F8">
      <w:pPr>
        <w:spacing w:line="276" w:lineRule="auto"/>
        <w:ind w:left="567"/>
        <w:rPr>
          <w:rFonts w:cs="Times New Roman"/>
        </w:rPr>
      </w:pPr>
      <w:r w:rsidRPr="7DD32126">
        <w:rPr>
          <w:rFonts w:cs="Times New Roman"/>
          <w:lang w:val="vi-VN"/>
        </w:rPr>
        <w:t xml:space="preserve">Mô tả: </w:t>
      </w:r>
      <w:r w:rsidRPr="7DD32126">
        <w:rPr>
          <w:rFonts w:cs="Times New Roman"/>
        </w:rPr>
        <w:t xml:space="preserve">ACL đã được cấu hình </w:t>
      </w:r>
      <w:r w:rsidR="00D9690E" w:rsidRPr="7DD32126">
        <w:rPr>
          <w:rFonts w:cs="Times New Roman"/>
        </w:rPr>
        <w:t xml:space="preserve">đã được cấu hình và áp dụng trên các interface vlan, mục đích là </w:t>
      </w:r>
      <w:r w:rsidR="001D1057" w:rsidRPr="7DD32126">
        <w:rPr>
          <w:rFonts w:cs="Times New Roman"/>
        </w:rPr>
        <w:t xml:space="preserve">chỉ cho phép trao đổi nội bộ giữa các phòng ban với nhau, ngoài ra </w:t>
      </w:r>
      <w:r w:rsidR="00B93DB1" w:rsidRPr="7DD32126">
        <w:rPr>
          <w:rFonts w:cs="Times New Roman"/>
        </w:rPr>
        <w:t xml:space="preserve">dev bên chi nhánh có thể giao tiếp tới dev bên trụ sở, tester bên chi nhánh </w:t>
      </w:r>
      <w:r w:rsidR="00573D50" w:rsidRPr="7DD32126">
        <w:rPr>
          <w:rFonts w:cs="Times New Roman"/>
        </w:rPr>
        <w:t xml:space="preserve">cũng </w:t>
      </w:r>
      <w:r w:rsidR="00B93DB1" w:rsidRPr="7DD32126">
        <w:rPr>
          <w:rFonts w:cs="Times New Roman"/>
        </w:rPr>
        <w:t xml:space="preserve">có thể giao tiếp với tester bên trụ sở. Tất cả </w:t>
      </w:r>
      <w:r w:rsidR="006B6A72" w:rsidRPr="7DD32126">
        <w:rPr>
          <w:rFonts w:cs="Times New Roman"/>
        </w:rPr>
        <w:t>developer và tester được truy cập đến hệ thông cloud và datacenter.</w:t>
      </w:r>
      <w:r w:rsidR="001D1057" w:rsidRPr="7DD32126">
        <w:rPr>
          <w:rFonts w:cs="Times New Roman"/>
        </w:rPr>
        <w:t xml:space="preserve"> </w:t>
      </w:r>
    </w:p>
    <w:p w14:paraId="2CF99B56" w14:textId="04E63E75" w:rsidR="005B41F8" w:rsidRPr="00D70DDF" w:rsidRDefault="005B41F8" w:rsidP="005B41F8">
      <w:pPr>
        <w:spacing w:line="276" w:lineRule="auto"/>
        <w:ind w:left="567"/>
        <w:rPr>
          <w:rFonts w:cs="Times New Roman"/>
        </w:rPr>
      </w:pPr>
      <w:r w:rsidRPr="7DD32126">
        <w:rPr>
          <w:rFonts w:cs="Times New Roman"/>
        </w:rPr>
        <w:t>Lợi ích : </w:t>
      </w:r>
    </w:p>
    <w:p w14:paraId="2A718C0A" w14:textId="52F5AB57" w:rsidR="00C75B3A" w:rsidRPr="00C75B3A" w:rsidRDefault="005B41F8" w:rsidP="00C75B3A">
      <w:pPr>
        <w:numPr>
          <w:ilvl w:val="0"/>
          <w:numId w:val="15"/>
        </w:numPr>
        <w:spacing w:line="276" w:lineRule="auto"/>
        <w:rPr>
          <w:rFonts w:cs="Times New Roman"/>
        </w:rPr>
      </w:pPr>
      <w:r w:rsidRPr="7DD32126">
        <w:rPr>
          <w:rFonts w:cs="Times New Roman"/>
        </w:rPr>
        <w:t xml:space="preserve">Bảo mật: </w:t>
      </w:r>
      <w:r w:rsidR="004C5183" w:rsidRPr="7DD32126">
        <w:rPr>
          <w:rFonts w:cs="Times New Roman"/>
        </w:rPr>
        <w:t>Hạn chế lưu lượng không cần thiết hạn chế truy cập trái phép.</w:t>
      </w:r>
      <w:r w:rsidRPr="7DD32126">
        <w:rPr>
          <w:rFonts w:cs="Times New Roman"/>
        </w:rPr>
        <w:t> </w:t>
      </w:r>
    </w:p>
    <w:p w14:paraId="611637A5" w14:textId="6BF65B7B" w:rsidR="00C75B3A" w:rsidRDefault="00B90418" w:rsidP="00C75B3A">
      <w:pPr>
        <w:numPr>
          <w:ilvl w:val="0"/>
          <w:numId w:val="18"/>
        </w:numPr>
        <w:tabs>
          <w:tab w:val="num" w:pos="720"/>
        </w:tabs>
        <w:spacing w:line="276" w:lineRule="auto"/>
        <w:rPr>
          <w:rFonts w:cs="Times New Roman"/>
        </w:rPr>
      </w:pPr>
      <w:r w:rsidRPr="7DD32126">
        <w:rPr>
          <w:rFonts w:cs="Times New Roman"/>
        </w:rPr>
        <w:t xml:space="preserve">Hiệu quả mạng: </w:t>
      </w:r>
      <w:r w:rsidR="00C75B3A" w:rsidRPr="00C75B3A">
        <w:rPr>
          <w:rFonts w:cs="Times New Roman"/>
        </w:rPr>
        <w:t>Giảm thiểu xung đột lưu lượng không liên quan, tối ưu hóa tài nguyên mạng.</w:t>
      </w:r>
    </w:p>
    <w:p w14:paraId="58C8EBF9" w14:textId="46AE72FF" w:rsidR="001E4C30" w:rsidRPr="00D70DDF" w:rsidRDefault="00B90418" w:rsidP="001E4C30">
      <w:pPr>
        <w:numPr>
          <w:ilvl w:val="0"/>
          <w:numId w:val="18"/>
        </w:numPr>
        <w:tabs>
          <w:tab w:val="num" w:pos="720"/>
        </w:tabs>
        <w:spacing w:line="276" w:lineRule="auto"/>
        <w:rPr>
          <w:rFonts w:cs="Times New Roman"/>
        </w:rPr>
      </w:pPr>
      <w:r w:rsidRPr="7DD32126">
        <w:rPr>
          <w:rFonts w:cs="Times New Roman"/>
        </w:rPr>
        <w:t>Bảo vệ tài nguyên: Giới hạn quyền truy cập đến cloud và datacenter, chỉ cho phép các đối tượng đã xác định truy cập.</w:t>
      </w:r>
    </w:p>
    <w:p w14:paraId="287D9490" w14:textId="3C09A423" w:rsidR="00C72423" w:rsidRPr="00722365" w:rsidRDefault="00DE1274" w:rsidP="00722365">
      <w:pPr>
        <w:pStyle w:val="Heading1"/>
        <w:numPr>
          <w:ilvl w:val="0"/>
          <w:numId w:val="0"/>
        </w:numPr>
        <w:ind w:left="1080" w:hanging="360"/>
        <w:rPr>
          <w:sz w:val="26"/>
          <w:szCs w:val="26"/>
        </w:rPr>
      </w:pPr>
      <w:bookmarkStart w:id="79" w:name="_Toc184482159"/>
      <w:bookmarkStart w:id="80" w:name="_Toc184759602"/>
      <w:bookmarkStart w:id="81" w:name="_Toc184759832"/>
      <w:bookmarkStart w:id="82" w:name="_Toc184759999"/>
      <w:r w:rsidRPr="00722365">
        <w:rPr>
          <w:sz w:val="26"/>
          <w:szCs w:val="26"/>
        </w:rPr>
        <w:t>Thiếu sót trong hệ thống</w:t>
      </w:r>
      <w:bookmarkEnd w:id="79"/>
      <w:r w:rsidR="00C72423" w:rsidRPr="00722365">
        <w:rPr>
          <w:sz w:val="26"/>
          <w:szCs w:val="26"/>
        </w:rPr>
        <w:t>:</w:t>
      </w:r>
      <w:bookmarkEnd w:id="80"/>
      <w:bookmarkEnd w:id="81"/>
      <w:bookmarkEnd w:id="82"/>
    </w:p>
    <w:p w14:paraId="599A0CEB" w14:textId="3A5CE936" w:rsidR="00345271" w:rsidRPr="00223AD5" w:rsidRDefault="00345271" w:rsidP="00223AD5">
      <w:pPr>
        <w:pStyle w:val="ListParagraph"/>
        <w:numPr>
          <w:ilvl w:val="0"/>
          <w:numId w:val="29"/>
        </w:numPr>
        <w:rPr>
          <w:b/>
        </w:rPr>
      </w:pPr>
      <w:r w:rsidRPr="00223AD5">
        <w:rPr>
          <w:b/>
        </w:rPr>
        <w:t>Giám sát và quản lý mạng</w:t>
      </w:r>
    </w:p>
    <w:p w14:paraId="36F5F6D4" w14:textId="2F1EE217" w:rsidR="00666F15" w:rsidRPr="00D70DDF" w:rsidRDefault="00666F15" w:rsidP="00E4199B">
      <w:pPr>
        <w:spacing w:line="276" w:lineRule="auto"/>
        <w:ind w:left="567"/>
        <w:rPr>
          <w:rFonts w:cs="Times New Roman"/>
          <w:szCs w:val="24"/>
        </w:rPr>
      </w:pPr>
      <w:r w:rsidRPr="00D70DDF">
        <w:rPr>
          <w:rFonts w:cs="Times New Roman"/>
          <w:szCs w:val="24"/>
        </w:rPr>
        <w:t>Hiện tại, hệ thống đang thiếu công cụ giám sát hiệu suất mạng, vì vậy cần triển khai một hệ thống giám sát tự động toàn diện để phát hiện kịp thời các sự cố, tối ưu hóa hoạt động mạng và đảm bảo hiệu suất liên tục cho người dùng.</w:t>
      </w:r>
    </w:p>
    <w:p w14:paraId="3010DDDD" w14:textId="435D887E" w:rsidR="00345271" w:rsidRPr="00223AD5" w:rsidRDefault="007C0C75" w:rsidP="00223AD5">
      <w:pPr>
        <w:pStyle w:val="ListParagraph"/>
        <w:numPr>
          <w:ilvl w:val="0"/>
          <w:numId w:val="29"/>
        </w:numPr>
        <w:rPr>
          <w:b/>
        </w:rPr>
      </w:pPr>
      <w:r w:rsidRPr="00223AD5">
        <w:rPr>
          <w:b/>
        </w:rPr>
        <w:t>Bảo mật cho VPN</w:t>
      </w:r>
    </w:p>
    <w:p w14:paraId="64DFD2C9" w14:textId="668478F5" w:rsidR="00C22BC4" w:rsidRPr="00D70DDF" w:rsidRDefault="00C22BC4" w:rsidP="00E4199B">
      <w:pPr>
        <w:spacing w:line="276" w:lineRule="auto"/>
        <w:ind w:left="567"/>
        <w:rPr>
          <w:rFonts w:cs="Times New Roman"/>
          <w:szCs w:val="24"/>
        </w:rPr>
      </w:pPr>
      <w:r w:rsidRPr="00D70DDF">
        <w:rPr>
          <w:rFonts w:cs="Times New Roman"/>
          <w:szCs w:val="24"/>
        </w:rPr>
        <w:t>Hệ thống chưa được cấu hình mã hóa mạnh mẽ cho VPN, điều này làm tăng nguy cơ rò rỉ thông tin nhạy cảm, do đó cần thiết lập các giao thức bảo mật như IPSec hoặc SSL để bảo vệ dữ liệu khi truyền qua Internet và đảm bảo an toàn cho các kết nối từ xa.</w:t>
      </w:r>
    </w:p>
    <w:p w14:paraId="6AF9F80D" w14:textId="2D4528E6" w:rsidR="007C0C75" w:rsidRPr="00223AD5" w:rsidRDefault="007C0C75" w:rsidP="00223AD5">
      <w:pPr>
        <w:pStyle w:val="ListParagraph"/>
        <w:numPr>
          <w:ilvl w:val="0"/>
          <w:numId w:val="29"/>
        </w:numPr>
        <w:rPr>
          <w:b/>
        </w:rPr>
      </w:pPr>
      <w:r w:rsidRPr="00223AD5">
        <w:rPr>
          <w:b/>
        </w:rPr>
        <w:lastRenderedPageBreak/>
        <w:t xml:space="preserve">Đường mạng internet </w:t>
      </w:r>
      <w:r w:rsidR="00C85C9A" w:rsidRPr="00223AD5">
        <w:rPr>
          <w:b/>
        </w:rPr>
        <w:t>nội bộ</w:t>
      </w:r>
    </w:p>
    <w:p w14:paraId="05E3D3A6" w14:textId="473B7AE1" w:rsidR="00C22BC4" w:rsidRDefault="00C22BC4" w:rsidP="00E4199B">
      <w:pPr>
        <w:spacing w:line="276" w:lineRule="auto"/>
        <w:ind w:left="567"/>
        <w:rPr>
          <w:rFonts w:cs="Times New Roman"/>
        </w:rPr>
      </w:pPr>
      <w:r w:rsidRPr="7DD32126">
        <w:rPr>
          <w:rFonts w:cs="Times New Roman"/>
        </w:rPr>
        <w:t xml:space="preserve">Thiếu kết nối internet </w:t>
      </w:r>
      <w:r w:rsidR="00C85C9A" w:rsidRPr="7DD32126">
        <w:rPr>
          <w:rFonts w:cs="Times New Roman"/>
        </w:rPr>
        <w:t>nội bộ</w:t>
      </w:r>
      <w:r w:rsidRPr="7DD32126">
        <w:rPr>
          <w:rFonts w:cs="Times New Roman"/>
        </w:rPr>
        <w:t xml:space="preserve"> </w:t>
      </w:r>
      <w:r w:rsidR="00F815AF" w:rsidRPr="7DD32126">
        <w:rPr>
          <w:rFonts w:cs="Times New Roman"/>
        </w:rPr>
        <w:t>cho từng phòng ban thuộc các tầng nhà</w:t>
      </w:r>
      <w:r w:rsidR="00AF0C16" w:rsidRPr="7DD32126">
        <w:rPr>
          <w:rFonts w:cs="Times New Roman"/>
        </w:rPr>
        <w:t xml:space="preserve">, theo như kế hoạch đường internet sẽ phát ra các </w:t>
      </w:r>
      <w:r w:rsidR="00732343" w:rsidRPr="7DD32126">
        <w:rPr>
          <w:rFonts w:cs="Times New Roman"/>
        </w:rPr>
        <w:t xml:space="preserve">kết nối thuộc các VLAN của các phòng ban, thiết bị kết nối tới </w:t>
      </w:r>
      <w:r w:rsidR="004B64B2" w:rsidRPr="7DD32126">
        <w:rPr>
          <w:rFonts w:cs="Times New Roman"/>
        </w:rPr>
        <w:t>internet nội bộ của phòng ban có thể giao tiếp với các thiết bị khác cùng phòng ban.</w:t>
      </w:r>
    </w:p>
    <w:p w14:paraId="5C1A5F33" w14:textId="00DBD501" w:rsidR="00552BE0" w:rsidRPr="005E4674" w:rsidRDefault="00A761FE" w:rsidP="005E4674">
      <w:pPr>
        <w:spacing w:line="276" w:lineRule="auto"/>
        <w:ind w:firstLine="567"/>
        <w:rPr>
          <w:rFonts w:cs="Times New Roman"/>
          <w:bCs/>
        </w:rPr>
      </w:pPr>
      <w:r w:rsidRPr="005E4674">
        <w:rPr>
          <w:rFonts w:cs="Times New Roman"/>
          <w:bCs/>
          <w:szCs w:val="24"/>
        </w:rPr>
        <w:t>Trong bài làm đã thiết kế hệ thống AP phát ra mạng nhưng không thể phát ra đúng theo mong đợi</w:t>
      </w:r>
      <w:r w:rsidRPr="005E4674">
        <w:rPr>
          <w:rFonts w:cs="Times New Roman"/>
          <w:bCs/>
        </w:rPr>
        <w:t>.</w:t>
      </w:r>
    </w:p>
    <w:p w14:paraId="6899412A" w14:textId="1CF0EB43" w:rsidR="00886DD5" w:rsidRPr="0005556F" w:rsidRDefault="00886DD5" w:rsidP="00D50194">
      <w:pPr>
        <w:pStyle w:val="Heading2"/>
        <w:numPr>
          <w:ilvl w:val="1"/>
          <w:numId w:val="2"/>
        </w:numPr>
        <w:rPr>
          <w:sz w:val="26"/>
        </w:rPr>
      </w:pPr>
      <w:bookmarkStart w:id="83" w:name="_Toc184482160"/>
      <w:bookmarkStart w:id="84" w:name="_Toc184760000"/>
      <w:r w:rsidRPr="0005556F">
        <w:rPr>
          <w:sz w:val="26"/>
        </w:rPr>
        <w:t>Chi phí cho toàn hệ thống</w:t>
      </w:r>
      <w:bookmarkEnd w:id="83"/>
      <w:bookmarkEnd w:id="84"/>
    </w:p>
    <w:p w14:paraId="2F0CD70E" w14:textId="5DDA2E24" w:rsidR="00886DD5" w:rsidRPr="00004B09" w:rsidRDefault="00567A6C" w:rsidP="00D50194">
      <w:pPr>
        <w:pStyle w:val="Heading3"/>
        <w:ind w:left="0" w:firstLine="720"/>
      </w:pPr>
      <w:bookmarkStart w:id="85" w:name="_Toc184760001"/>
      <w:r>
        <w:t xml:space="preserve">4.2.1 </w:t>
      </w:r>
      <w:r w:rsidR="00886DD5">
        <w:t>Chi phí cho thiết bị</w:t>
      </w:r>
      <w:bookmarkEnd w:id="85"/>
    </w:p>
    <w:tbl>
      <w:tblPr>
        <w:tblW w:w="10858" w:type="dxa"/>
        <w:tblLook w:val="04A0" w:firstRow="1" w:lastRow="0" w:firstColumn="1" w:lastColumn="0" w:noHBand="0" w:noVBand="1"/>
      </w:tblPr>
      <w:tblGrid>
        <w:gridCol w:w="1990"/>
        <w:gridCol w:w="2669"/>
        <w:gridCol w:w="1116"/>
        <w:gridCol w:w="1774"/>
        <w:gridCol w:w="3073"/>
        <w:gridCol w:w="236"/>
      </w:tblGrid>
      <w:tr w:rsidR="00F17082" w:rsidRPr="00F17082" w14:paraId="2482BF79" w14:textId="77777777" w:rsidTr="00F17082">
        <w:trPr>
          <w:gridAfter w:val="1"/>
          <w:wAfter w:w="236" w:type="dxa"/>
          <w:trHeight w:val="645"/>
        </w:trPr>
        <w:tc>
          <w:tcPr>
            <w:tcW w:w="19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61D511"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Loại thiết bị</w:t>
            </w:r>
          </w:p>
        </w:tc>
        <w:tc>
          <w:tcPr>
            <w:tcW w:w="2669" w:type="dxa"/>
            <w:tcBorders>
              <w:top w:val="single" w:sz="8" w:space="0" w:color="auto"/>
              <w:left w:val="nil"/>
              <w:bottom w:val="single" w:sz="8" w:space="0" w:color="auto"/>
              <w:right w:val="single" w:sz="8" w:space="0" w:color="auto"/>
            </w:tcBorders>
            <w:shd w:val="clear" w:color="auto" w:fill="auto"/>
            <w:vAlign w:val="center"/>
            <w:hideMark/>
          </w:tcPr>
          <w:p w14:paraId="7337E92E"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Mẫu sản phẩm</w:t>
            </w:r>
          </w:p>
        </w:tc>
        <w:tc>
          <w:tcPr>
            <w:tcW w:w="1116" w:type="dxa"/>
            <w:tcBorders>
              <w:top w:val="single" w:sz="8" w:space="0" w:color="auto"/>
              <w:left w:val="nil"/>
              <w:bottom w:val="single" w:sz="8" w:space="0" w:color="auto"/>
              <w:right w:val="single" w:sz="8" w:space="0" w:color="auto"/>
            </w:tcBorders>
            <w:shd w:val="clear" w:color="auto" w:fill="auto"/>
            <w:vAlign w:val="center"/>
            <w:hideMark/>
          </w:tcPr>
          <w:p w14:paraId="42F97B3A"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Số lượng thiết bị</w:t>
            </w:r>
          </w:p>
        </w:tc>
        <w:tc>
          <w:tcPr>
            <w:tcW w:w="1774" w:type="dxa"/>
            <w:tcBorders>
              <w:top w:val="single" w:sz="8" w:space="0" w:color="auto"/>
              <w:left w:val="nil"/>
              <w:bottom w:val="single" w:sz="8" w:space="0" w:color="auto"/>
              <w:right w:val="single" w:sz="8" w:space="0" w:color="auto"/>
            </w:tcBorders>
            <w:shd w:val="clear" w:color="auto" w:fill="auto"/>
            <w:vAlign w:val="center"/>
            <w:hideMark/>
          </w:tcPr>
          <w:p w14:paraId="77F94119"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Đơn giá, ước tính</w:t>
            </w:r>
          </w:p>
        </w:tc>
        <w:tc>
          <w:tcPr>
            <w:tcW w:w="3073" w:type="dxa"/>
            <w:tcBorders>
              <w:top w:val="single" w:sz="8" w:space="0" w:color="auto"/>
              <w:left w:val="nil"/>
              <w:bottom w:val="single" w:sz="8" w:space="0" w:color="auto"/>
              <w:right w:val="single" w:sz="8" w:space="0" w:color="auto"/>
            </w:tcBorders>
            <w:shd w:val="clear" w:color="auto" w:fill="auto"/>
            <w:vAlign w:val="center"/>
            <w:hideMark/>
          </w:tcPr>
          <w:p w14:paraId="304364E7"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Thành tiền</w:t>
            </w:r>
          </w:p>
        </w:tc>
      </w:tr>
      <w:tr w:rsidR="00F17082" w:rsidRPr="00F17082" w14:paraId="1CA574DD" w14:textId="77777777" w:rsidTr="00F17082">
        <w:trPr>
          <w:gridAfter w:val="1"/>
          <w:wAfter w:w="236" w:type="dxa"/>
          <w:trHeight w:val="458"/>
        </w:trPr>
        <w:tc>
          <w:tcPr>
            <w:tcW w:w="1990" w:type="dxa"/>
            <w:vMerge w:val="restart"/>
            <w:tcBorders>
              <w:top w:val="nil"/>
              <w:left w:val="single" w:sz="8" w:space="0" w:color="auto"/>
              <w:bottom w:val="single" w:sz="8" w:space="0" w:color="000000"/>
              <w:right w:val="single" w:sz="8" w:space="0" w:color="auto"/>
            </w:tcBorders>
            <w:shd w:val="clear" w:color="auto" w:fill="auto"/>
            <w:vAlign w:val="center"/>
            <w:hideMark/>
          </w:tcPr>
          <w:p w14:paraId="46F8385C"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Router</w:t>
            </w:r>
          </w:p>
        </w:tc>
        <w:tc>
          <w:tcPr>
            <w:tcW w:w="2669" w:type="dxa"/>
            <w:vMerge w:val="restart"/>
            <w:tcBorders>
              <w:top w:val="nil"/>
              <w:left w:val="single" w:sz="8" w:space="0" w:color="auto"/>
              <w:bottom w:val="single" w:sz="8" w:space="0" w:color="000000"/>
              <w:right w:val="single" w:sz="8" w:space="0" w:color="auto"/>
            </w:tcBorders>
            <w:shd w:val="clear" w:color="auto" w:fill="auto"/>
            <w:vAlign w:val="center"/>
            <w:hideMark/>
          </w:tcPr>
          <w:p w14:paraId="3B96EC20" w14:textId="77777777" w:rsidR="00F17082" w:rsidRPr="00F17082" w:rsidRDefault="00F17082" w:rsidP="00F17082">
            <w:pPr>
              <w:spacing w:after="0" w:line="240" w:lineRule="auto"/>
              <w:rPr>
                <w:rFonts w:eastAsia="Times New Roman" w:cs="Times New Roman"/>
                <w:color w:val="000000"/>
                <w:szCs w:val="24"/>
                <w:lang w:eastAsia="zh-CN"/>
              </w:rPr>
            </w:pPr>
            <w:hyperlink r:id="rId17" w:history="1">
              <w:r w:rsidRPr="00F17082">
                <w:rPr>
                  <w:rFonts w:eastAsia="Times New Roman" w:cs="Times New Roman"/>
                  <w:color w:val="000000"/>
                  <w:szCs w:val="24"/>
                  <w:lang w:eastAsia="zh-CN"/>
                </w:rPr>
                <w:t>Router Integrated ISR 4331 Cisco ISR4331/K9</w:t>
              </w:r>
            </w:hyperlink>
          </w:p>
        </w:tc>
        <w:tc>
          <w:tcPr>
            <w:tcW w:w="1116" w:type="dxa"/>
            <w:vMerge w:val="restart"/>
            <w:tcBorders>
              <w:top w:val="nil"/>
              <w:left w:val="single" w:sz="8" w:space="0" w:color="auto"/>
              <w:bottom w:val="single" w:sz="8" w:space="0" w:color="000000"/>
              <w:right w:val="single" w:sz="8" w:space="0" w:color="auto"/>
            </w:tcBorders>
            <w:shd w:val="clear" w:color="auto" w:fill="auto"/>
            <w:vAlign w:val="center"/>
            <w:hideMark/>
          </w:tcPr>
          <w:p w14:paraId="27ED6523" w14:textId="77777777" w:rsidR="00F17082" w:rsidRPr="00F17082" w:rsidRDefault="00F17082" w:rsidP="00F17082">
            <w:pPr>
              <w:spacing w:after="0" w:line="240" w:lineRule="auto"/>
              <w:jc w:val="right"/>
              <w:rPr>
                <w:rFonts w:eastAsia="Times New Roman" w:cs="Times New Roman"/>
                <w:color w:val="000000"/>
                <w:szCs w:val="24"/>
                <w:lang w:eastAsia="zh-CN"/>
              </w:rPr>
            </w:pPr>
            <w:r w:rsidRPr="00F17082">
              <w:rPr>
                <w:rFonts w:eastAsia="Times New Roman" w:cs="Times New Roman"/>
                <w:color w:val="000000"/>
                <w:szCs w:val="24"/>
                <w:lang w:eastAsia="zh-CN"/>
              </w:rPr>
              <w:t>4</w:t>
            </w:r>
          </w:p>
        </w:tc>
        <w:tc>
          <w:tcPr>
            <w:tcW w:w="1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94DBD90"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40.000.000 đ</w:t>
            </w:r>
          </w:p>
        </w:tc>
        <w:tc>
          <w:tcPr>
            <w:tcW w:w="3073" w:type="dxa"/>
            <w:vMerge w:val="restart"/>
            <w:tcBorders>
              <w:top w:val="nil"/>
              <w:left w:val="single" w:sz="8" w:space="0" w:color="auto"/>
              <w:bottom w:val="single" w:sz="8" w:space="0" w:color="000000"/>
              <w:right w:val="single" w:sz="8" w:space="0" w:color="auto"/>
            </w:tcBorders>
            <w:shd w:val="clear" w:color="auto" w:fill="auto"/>
            <w:vAlign w:val="center"/>
            <w:hideMark/>
          </w:tcPr>
          <w:p w14:paraId="166E32F4"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160.000.000 đ</w:t>
            </w:r>
          </w:p>
        </w:tc>
      </w:tr>
      <w:tr w:rsidR="00F17082" w:rsidRPr="00F17082" w14:paraId="75DF4D3D"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1280FAEF"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79276296"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76FE046F"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09FCFE8E"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49BE342C"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20E46ABB" w14:textId="77777777" w:rsidR="00F17082" w:rsidRPr="00F17082" w:rsidRDefault="00F17082" w:rsidP="00F17082">
            <w:pPr>
              <w:spacing w:after="0" w:line="240" w:lineRule="auto"/>
              <w:rPr>
                <w:rFonts w:eastAsia="Times New Roman" w:cs="Times New Roman"/>
                <w:color w:val="000000"/>
                <w:szCs w:val="24"/>
                <w:lang w:eastAsia="zh-CN"/>
              </w:rPr>
            </w:pPr>
          </w:p>
        </w:tc>
      </w:tr>
      <w:tr w:rsidR="00F17082" w:rsidRPr="00F17082" w14:paraId="24EEA19C" w14:textId="77777777" w:rsidTr="00F17082">
        <w:trPr>
          <w:trHeight w:val="315"/>
        </w:trPr>
        <w:tc>
          <w:tcPr>
            <w:tcW w:w="1990" w:type="dxa"/>
            <w:vMerge/>
            <w:tcBorders>
              <w:top w:val="nil"/>
              <w:left w:val="single" w:sz="8" w:space="0" w:color="auto"/>
              <w:bottom w:val="single" w:sz="8" w:space="0" w:color="000000"/>
              <w:right w:val="single" w:sz="8" w:space="0" w:color="auto"/>
            </w:tcBorders>
            <w:vAlign w:val="center"/>
            <w:hideMark/>
          </w:tcPr>
          <w:p w14:paraId="12A31E0A"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16C4294C"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7E70FCE8"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4FA3483E"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46174505"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05BFAA23"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4C1166DD" w14:textId="77777777" w:rsidTr="00F17082">
        <w:trPr>
          <w:trHeight w:val="300"/>
        </w:trPr>
        <w:tc>
          <w:tcPr>
            <w:tcW w:w="1990" w:type="dxa"/>
            <w:vMerge w:val="restart"/>
            <w:tcBorders>
              <w:top w:val="nil"/>
              <w:left w:val="single" w:sz="8" w:space="0" w:color="auto"/>
              <w:bottom w:val="single" w:sz="8" w:space="0" w:color="000000"/>
              <w:right w:val="single" w:sz="8" w:space="0" w:color="auto"/>
            </w:tcBorders>
            <w:shd w:val="clear" w:color="auto" w:fill="auto"/>
            <w:vAlign w:val="center"/>
            <w:hideMark/>
          </w:tcPr>
          <w:p w14:paraId="71BAAD8B"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Switch Layer 2</w:t>
            </w:r>
          </w:p>
        </w:tc>
        <w:tc>
          <w:tcPr>
            <w:tcW w:w="2669" w:type="dxa"/>
            <w:vMerge w:val="restart"/>
            <w:tcBorders>
              <w:top w:val="nil"/>
              <w:left w:val="single" w:sz="8" w:space="0" w:color="auto"/>
              <w:bottom w:val="single" w:sz="8" w:space="0" w:color="000000"/>
              <w:right w:val="single" w:sz="8" w:space="0" w:color="auto"/>
            </w:tcBorders>
            <w:shd w:val="clear" w:color="auto" w:fill="auto"/>
            <w:vAlign w:val="center"/>
            <w:hideMark/>
          </w:tcPr>
          <w:p w14:paraId="21A09F77" w14:textId="77777777" w:rsidR="00F17082" w:rsidRPr="00F17082" w:rsidRDefault="00F17082" w:rsidP="00F17082">
            <w:pPr>
              <w:spacing w:after="0" w:line="240" w:lineRule="auto"/>
              <w:rPr>
                <w:rFonts w:eastAsia="Times New Roman" w:cs="Times New Roman"/>
                <w:color w:val="000000"/>
                <w:szCs w:val="24"/>
                <w:lang w:eastAsia="zh-CN"/>
              </w:rPr>
            </w:pPr>
            <w:hyperlink r:id="rId18" w:history="1">
              <w:r w:rsidRPr="00F17082">
                <w:rPr>
                  <w:rFonts w:eastAsia="Times New Roman" w:cs="Times New Roman"/>
                  <w:color w:val="000000"/>
                  <w:szCs w:val="24"/>
                  <w:lang w:eastAsia="zh-CN"/>
                </w:rPr>
                <w:t>Switch CISCO Catalyst 2960 WS-C2960X-24TS-L</w:t>
              </w:r>
            </w:hyperlink>
          </w:p>
        </w:tc>
        <w:tc>
          <w:tcPr>
            <w:tcW w:w="1116" w:type="dxa"/>
            <w:vMerge w:val="restart"/>
            <w:tcBorders>
              <w:top w:val="nil"/>
              <w:left w:val="single" w:sz="8" w:space="0" w:color="auto"/>
              <w:bottom w:val="single" w:sz="8" w:space="0" w:color="000000"/>
              <w:right w:val="single" w:sz="8" w:space="0" w:color="auto"/>
            </w:tcBorders>
            <w:shd w:val="clear" w:color="auto" w:fill="auto"/>
            <w:vAlign w:val="center"/>
            <w:hideMark/>
          </w:tcPr>
          <w:p w14:paraId="2A125659" w14:textId="77777777" w:rsidR="00F17082" w:rsidRPr="00F17082" w:rsidRDefault="00F17082" w:rsidP="00F17082">
            <w:pPr>
              <w:spacing w:after="0" w:line="240" w:lineRule="auto"/>
              <w:jc w:val="right"/>
              <w:rPr>
                <w:rFonts w:eastAsia="Times New Roman" w:cs="Times New Roman"/>
                <w:color w:val="000000"/>
                <w:szCs w:val="24"/>
                <w:lang w:eastAsia="zh-CN"/>
              </w:rPr>
            </w:pPr>
            <w:r w:rsidRPr="00F17082">
              <w:rPr>
                <w:rFonts w:eastAsia="Times New Roman" w:cs="Times New Roman"/>
                <w:color w:val="000000"/>
                <w:szCs w:val="24"/>
                <w:lang w:eastAsia="zh-CN"/>
              </w:rPr>
              <w:t>15</w:t>
            </w:r>
          </w:p>
        </w:tc>
        <w:tc>
          <w:tcPr>
            <w:tcW w:w="1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C875E10"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39.000.000 đ</w:t>
            </w:r>
          </w:p>
        </w:tc>
        <w:tc>
          <w:tcPr>
            <w:tcW w:w="30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05B77"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585.000.000 đ</w:t>
            </w:r>
          </w:p>
        </w:tc>
        <w:tc>
          <w:tcPr>
            <w:tcW w:w="236" w:type="dxa"/>
            <w:vAlign w:val="center"/>
            <w:hideMark/>
          </w:tcPr>
          <w:p w14:paraId="2A319AEE"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04A288DD"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52A41449"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7BAB12DA"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6CFF2955"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13E190B3"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4F78EF61"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6D843999" w14:textId="77777777" w:rsidR="00F17082" w:rsidRPr="00F17082" w:rsidRDefault="00F17082" w:rsidP="00F17082">
            <w:pPr>
              <w:spacing w:after="0" w:line="240" w:lineRule="auto"/>
              <w:rPr>
                <w:rFonts w:eastAsia="Times New Roman" w:cs="Times New Roman"/>
                <w:color w:val="000000"/>
                <w:szCs w:val="24"/>
                <w:lang w:eastAsia="zh-CN"/>
              </w:rPr>
            </w:pPr>
          </w:p>
        </w:tc>
      </w:tr>
      <w:tr w:rsidR="00F17082" w:rsidRPr="00F17082" w14:paraId="08EB779B"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6A693783"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61838364"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0D547543"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7C234E53"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7180AED3"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70BFCB69"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03230CEA"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4C581D8B"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6B724C17"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1ADDEC18"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4EB7112F"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601B2851"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0CE68904"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57C1F3BB"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72B311CB"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5ABEA011"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5E0F9EBD"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1849AE73"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5DB639EF"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32D95C98"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49493108" w14:textId="77777777" w:rsidTr="00F17082">
        <w:trPr>
          <w:trHeight w:val="315"/>
        </w:trPr>
        <w:tc>
          <w:tcPr>
            <w:tcW w:w="1990" w:type="dxa"/>
            <w:vMerge/>
            <w:tcBorders>
              <w:top w:val="nil"/>
              <w:left w:val="single" w:sz="8" w:space="0" w:color="auto"/>
              <w:bottom w:val="single" w:sz="8" w:space="0" w:color="000000"/>
              <w:right w:val="single" w:sz="8" w:space="0" w:color="auto"/>
            </w:tcBorders>
            <w:vAlign w:val="center"/>
            <w:hideMark/>
          </w:tcPr>
          <w:p w14:paraId="46B035D5"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710E119B"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43C6505C"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2A05A660"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35CC7942"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00549E4A"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4D1CCB4C" w14:textId="77777777" w:rsidTr="00F17082">
        <w:trPr>
          <w:trHeight w:val="300"/>
        </w:trPr>
        <w:tc>
          <w:tcPr>
            <w:tcW w:w="1990" w:type="dxa"/>
            <w:vMerge w:val="restart"/>
            <w:tcBorders>
              <w:top w:val="nil"/>
              <w:left w:val="single" w:sz="8" w:space="0" w:color="auto"/>
              <w:bottom w:val="single" w:sz="8" w:space="0" w:color="000000"/>
              <w:right w:val="single" w:sz="8" w:space="0" w:color="auto"/>
            </w:tcBorders>
            <w:shd w:val="clear" w:color="auto" w:fill="auto"/>
            <w:vAlign w:val="center"/>
            <w:hideMark/>
          </w:tcPr>
          <w:p w14:paraId="17EAE9EF"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Switch Layer 3</w:t>
            </w:r>
          </w:p>
        </w:tc>
        <w:tc>
          <w:tcPr>
            <w:tcW w:w="2669" w:type="dxa"/>
            <w:vMerge w:val="restart"/>
            <w:tcBorders>
              <w:top w:val="nil"/>
              <w:left w:val="single" w:sz="8" w:space="0" w:color="auto"/>
              <w:bottom w:val="single" w:sz="8" w:space="0" w:color="000000"/>
              <w:right w:val="single" w:sz="8" w:space="0" w:color="auto"/>
            </w:tcBorders>
            <w:shd w:val="clear" w:color="auto" w:fill="auto"/>
            <w:vAlign w:val="center"/>
            <w:hideMark/>
          </w:tcPr>
          <w:p w14:paraId="2A1D3883" w14:textId="77777777" w:rsidR="00F17082" w:rsidRPr="00F17082" w:rsidRDefault="00F17082" w:rsidP="00F17082">
            <w:pPr>
              <w:spacing w:after="0" w:line="240" w:lineRule="auto"/>
              <w:rPr>
                <w:rFonts w:eastAsia="Times New Roman" w:cs="Times New Roman"/>
                <w:color w:val="000000"/>
                <w:szCs w:val="24"/>
                <w:lang w:eastAsia="zh-CN"/>
              </w:rPr>
            </w:pPr>
            <w:hyperlink r:id="rId19" w:history="1">
              <w:r w:rsidRPr="00F17082">
                <w:rPr>
                  <w:rFonts w:eastAsia="Times New Roman" w:cs="Times New Roman"/>
                  <w:color w:val="000000"/>
                  <w:szCs w:val="24"/>
                  <w:lang w:eastAsia="zh-CN"/>
                </w:rPr>
                <w:t>Data Switch Cisco C9200-24P-E</w:t>
              </w:r>
            </w:hyperlink>
          </w:p>
        </w:tc>
        <w:tc>
          <w:tcPr>
            <w:tcW w:w="1116" w:type="dxa"/>
            <w:vMerge w:val="restart"/>
            <w:tcBorders>
              <w:top w:val="nil"/>
              <w:left w:val="single" w:sz="8" w:space="0" w:color="auto"/>
              <w:bottom w:val="single" w:sz="8" w:space="0" w:color="000000"/>
              <w:right w:val="single" w:sz="8" w:space="0" w:color="auto"/>
            </w:tcBorders>
            <w:shd w:val="clear" w:color="auto" w:fill="auto"/>
            <w:vAlign w:val="center"/>
            <w:hideMark/>
          </w:tcPr>
          <w:p w14:paraId="3E0DC664" w14:textId="77777777" w:rsidR="00F17082" w:rsidRPr="00F17082" w:rsidRDefault="00F17082" w:rsidP="00F17082">
            <w:pPr>
              <w:spacing w:after="0" w:line="240" w:lineRule="auto"/>
              <w:jc w:val="right"/>
              <w:rPr>
                <w:rFonts w:eastAsia="Times New Roman" w:cs="Times New Roman"/>
                <w:color w:val="000000"/>
                <w:szCs w:val="24"/>
                <w:lang w:eastAsia="zh-CN"/>
              </w:rPr>
            </w:pPr>
            <w:r w:rsidRPr="00F17082">
              <w:rPr>
                <w:rFonts w:eastAsia="Times New Roman" w:cs="Times New Roman"/>
                <w:color w:val="000000"/>
                <w:szCs w:val="24"/>
                <w:lang w:eastAsia="zh-CN"/>
              </w:rPr>
              <w:t>4</w:t>
            </w:r>
          </w:p>
        </w:tc>
        <w:tc>
          <w:tcPr>
            <w:tcW w:w="1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180CB23"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80.000.000 đ</w:t>
            </w:r>
          </w:p>
        </w:tc>
        <w:tc>
          <w:tcPr>
            <w:tcW w:w="307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DCB44"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320.000.000 đ</w:t>
            </w:r>
          </w:p>
        </w:tc>
        <w:tc>
          <w:tcPr>
            <w:tcW w:w="236" w:type="dxa"/>
            <w:vAlign w:val="center"/>
            <w:hideMark/>
          </w:tcPr>
          <w:p w14:paraId="076BC979"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58D7E71E"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64B0001E"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4F01731D"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05A9EED0"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633B5BC8"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773CE6AA"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7669EDE2" w14:textId="77777777" w:rsidR="00F17082" w:rsidRPr="00F17082" w:rsidRDefault="00F17082" w:rsidP="00F17082">
            <w:pPr>
              <w:spacing w:after="0" w:line="240" w:lineRule="auto"/>
              <w:rPr>
                <w:rFonts w:eastAsia="Times New Roman" w:cs="Times New Roman"/>
                <w:color w:val="000000"/>
                <w:szCs w:val="24"/>
                <w:lang w:eastAsia="zh-CN"/>
              </w:rPr>
            </w:pPr>
          </w:p>
        </w:tc>
      </w:tr>
      <w:tr w:rsidR="00F17082" w:rsidRPr="00F17082" w14:paraId="7DA1E416" w14:textId="77777777" w:rsidTr="00F17082">
        <w:trPr>
          <w:trHeight w:val="315"/>
        </w:trPr>
        <w:tc>
          <w:tcPr>
            <w:tcW w:w="1990" w:type="dxa"/>
            <w:vMerge/>
            <w:tcBorders>
              <w:top w:val="nil"/>
              <w:left w:val="single" w:sz="8" w:space="0" w:color="auto"/>
              <w:bottom w:val="single" w:sz="8" w:space="0" w:color="000000"/>
              <w:right w:val="single" w:sz="8" w:space="0" w:color="auto"/>
            </w:tcBorders>
            <w:vAlign w:val="center"/>
            <w:hideMark/>
          </w:tcPr>
          <w:p w14:paraId="6DCA5904"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06C5D69B"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6EC6BE5D"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5981EF9E"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68D267B9"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6AE2108D"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5FCE6518" w14:textId="77777777" w:rsidTr="00F17082">
        <w:trPr>
          <w:trHeight w:val="300"/>
        </w:trPr>
        <w:tc>
          <w:tcPr>
            <w:tcW w:w="199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80B5D"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 xml:space="preserve">Acess Point </w:t>
            </w:r>
          </w:p>
        </w:tc>
        <w:tc>
          <w:tcPr>
            <w:tcW w:w="2669" w:type="dxa"/>
            <w:vMerge w:val="restart"/>
            <w:tcBorders>
              <w:top w:val="nil"/>
              <w:left w:val="single" w:sz="8" w:space="0" w:color="auto"/>
              <w:bottom w:val="single" w:sz="8" w:space="0" w:color="000000"/>
              <w:right w:val="single" w:sz="8" w:space="0" w:color="auto"/>
            </w:tcBorders>
            <w:shd w:val="clear" w:color="auto" w:fill="auto"/>
            <w:vAlign w:val="center"/>
            <w:hideMark/>
          </w:tcPr>
          <w:p w14:paraId="1D98D3DE" w14:textId="77777777" w:rsidR="00F17082" w:rsidRPr="00F17082" w:rsidRDefault="00F17082" w:rsidP="00F17082">
            <w:pPr>
              <w:spacing w:after="0" w:line="240" w:lineRule="auto"/>
              <w:rPr>
                <w:rFonts w:eastAsia="Times New Roman" w:cs="Times New Roman"/>
                <w:color w:val="000000"/>
                <w:szCs w:val="24"/>
                <w:lang w:eastAsia="zh-CN"/>
              </w:rPr>
            </w:pPr>
            <w:hyperlink r:id="rId20" w:history="1">
              <w:r w:rsidRPr="00F17082">
                <w:rPr>
                  <w:rFonts w:eastAsia="Times New Roman" w:cs="Times New Roman"/>
                  <w:color w:val="000000"/>
                  <w:szCs w:val="24"/>
                  <w:lang w:eastAsia="zh-CN"/>
                </w:rPr>
                <w:t>Wi-Fi 6 Access Point CISCO CBW150AX-S</w:t>
              </w:r>
            </w:hyperlink>
          </w:p>
        </w:tc>
        <w:tc>
          <w:tcPr>
            <w:tcW w:w="1116" w:type="dxa"/>
            <w:vMerge w:val="restart"/>
            <w:tcBorders>
              <w:top w:val="nil"/>
              <w:left w:val="single" w:sz="8" w:space="0" w:color="auto"/>
              <w:bottom w:val="single" w:sz="8" w:space="0" w:color="000000"/>
              <w:right w:val="single" w:sz="8" w:space="0" w:color="auto"/>
            </w:tcBorders>
            <w:shd w:val="clear" w:color="auto" w:fill="auto"/>
            <w:vAlign w:val="center"/>
            <w:hideMark/>
          </w:tcPr>
          <w:p w14:paraId="0B04A067" w14:textId="77777777" w:rsidR="00F17082" w:rsidRPr="00F17082" w:rsidRDefault="00F17082" w:rsidP="00F17082">
            <w:pPr>
              <w:spacing w:after="0" w:line="240" w:lineRule="auto"/>
              <w:jc w:val="right"/>
              <w:rPr>
                <w:rFonts w:eastAsia="Times New Roman" w:cs="Times New Roman"/>
                <w:color w:val="000000"/>
                <w:szCs w:val="24"/>
                <w:lang w:eastAsia="zh-CN"/>
              </w:rPr>
            </w:pPr>
            <w:r w:rsidRPr="00F17082">
              <w:rPr>
                <w:rFonts w:eastAsia="Times New Roman" w:cs="Times New Roman"/>
                <w:color w:val="000000"/>
                <w:szCs w:val="24"/>
                <w:lang w:eastAsia="zh-CN"/>
              </w:rPr>
              <w:t>6</w:t>
            </w:r>
          </w:p>
        </w:tc>
        <w:tc>
          <w:tcPr>
            <w:tcW w:w="1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8A3E19"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4.000.000 đ</w:t>
            </w:r>
          </w:p>
        </w:tc>
        <w:tc>
          <w:tcPr>
            <w:tcW w:w="3073" w:type="dxa"/>
            <w:vMerge w:val="restart"/>
            <w:tcBorders>
              <w:top w:val="nil"/>
              <w:left w:val="single" w:sz="8" w:space="0" w:color="auto"/>
              <w:bottom w:val="single" w:sz="8" w:space="0" w:color="000000"/>
              <w:right w:val="single" w:sz="8" w:space="0" w:color="auto"/>
            </w:tcBorders>
            <w:shd w:val="clear" w:color="auto" w:fill="auto"/>
            <w:vAlign w:val="center"/>
            <w:hideMark/>
          </w:tcPr>
          <w:p w14:paraId="117D2525" w14:textId="77777777" w:rsidR="00F17082" w:rsidRPr="00F17082" w:rsidRDefault="00F17082" w:rsidP="00F17082">
            <w:pPr>
              <w:spacing w:after="0" w:line="240" w:lineRule="auto"/>
              <w:rPr>
                <w:rFonts w:eastAsia="Times New Roman" w:cs="Times New Roman"/>
                <w:color w:val="000000"/>
                <w:szCs w:val="24"/>
                <w:lang w:eastAsia="zh-CN"/>
              </w:rPr>
            </w:pPr>
            <w:r w:rsidRPr="00F17082">
              <w:rPr>
                <w:rFonts w:eastAsia="Times New Roman" w:cs="Times New Roman"/>
                <w:color w:val="000000"/>
                <w:szCs w:val="24"/>
                <w:lang w:eastAsia="zh-CN"/>
              </w:rPr>
              <w:t>24.000.000 đ</w:t>
            </w:r>
          </w:p>
        </w:tc>
        <w:tc>
          <w:tcPr>
            <w:tcW w:w="236" w:type="dxa"/>
            <w:vAlign w:val="center"/>
            <w:hideMark/>
          </w:tcPr>
          <w:p w14:paraId="0906AAAD"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33F9D985" w14:textId="77777777" w:rsidTr="00F17082">
        <w:trPr>
          <w:trHeight w:val="300"/>
        </w:trPr>
        <w:tc>
          <w:tcPr>
            <w:tcW w:w="1990" w:type="dxa"/>
            <w:vMerge/>
            <w:tcBorders>
              <w:top w:val="nil"/>
              <w:left w:val="single" w:sz="8" w:space="0" w:color="auto"/>
              <w:bottom w:val="single" w:sz="8" w:space="0" w:color="000000"/>
              <w:right w:val="single" w:sz="8" w:space="0" w:color="auto"/>
            </w:tcBorders>
            <w:vAlign w:val="center"/>
            <w:hideMark/>
          </w:tcPr>
          <w:p w14:paraId="0C09370B"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589154FF"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5A7696B9"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12811A1E"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7DD39B61"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39FCD811" w14:textId="77777777" w:rsidR="00F17082" w:rsidRPr="00F17082" w:rsidRDefault="00F17082" w:rsidP="00F17082">
            <w:pPr>
              <w:spacing w:after="0" w:line="240" w:lineRule="auto"/>
              <w:rPr>
                <w:rFonts w:eastAsia="Times New Roman" w:cs="Times New Roman"/>
                <w:color w:val="000000"/>
                <w:szCs w:val="24"/>
                <w:lang w:eastAsia="zh-CN"/>
              </w:rPr>
            </w:pPr>
          </w:p>
        </w:tc>
      </w:tr>
      <w:tr w:rsidR="00F17082" w:rsidRPr="00F17082" w14:paraId="358C8264" w14:textId="77777777" w:rsidTr="00F17082">
        <w:trPr>
          <w:trHeight w:val="315"/>
        </w:trPr>
        <w:tc>
          <w:tcPr>
            <w:tcW w:w="1990" w:type="dxa"/>
            <w:vMerge/>
            <w:tcBorders>
              <w:top w:val="nil"/>
              <w:left w:val="single" w:sz="8" w:space="0" w:color="auto"/>
              <w:bottom w:val="single" w:sz="8" w:space="0" w:color="000000"/>
              <w:right w:val="single" w:sz="8" w:space="0" w:color="auto"/>
            </w:tcBorders>
            <w:vAlign w:val="center"/>
            <w:hideMark/>
          </w:tcPr>
          <w:p w14:paraId="131A98E3" w14:textId="77777777" w:rsidR="00F17082" w:rsidRPr="00F17082" w:rsidRDefault="00F17082" w:rsidP="00F17082">
            <w:pPr>
              <w:spacing w:after="0" w:line="240" w:lineRule="auto"/>
              <w:rPr>
                <w:rFonts w:eastAsia="Times New Roman" w:cs="Times New Roman"/>
                <w:color w:val="000000"/>
                <w:szCs w:val="24"/>
                <w:lang w:eastAsia="zh-CN"/>
              </w:rPr>
            </w:pPr>
          </w:p>
        </w:tc>
        <w:tc>
          <w:tcPr>
            <w:tcW w:w="2669" w:type="dxa"/>
            <w:vMerge/>
            <w:tcBorders>
              <w:top w:val="nil"/>
              <w:left w:val="single" w:sz="8" w:space="0" w:color="auto"/>
              <w:bottom w:val="single" w:sz="8" w:space="0" w:color="000000"/>
              <w:right w:val="single" w:sz="8" w:space="0" w:color="auto"/>
            </w:tcBorders>
            <w:vAlign w:val="center"/>
            <w:hideMark/>
          </w:tcPr>
          <w:p w14:paraId="7E680092" w14:textId="77777777" w:rsidR="00F17082" w:rsidRPr="00F17082" w:rsidRDefault="00F17082" w:rsidP="00F17082">
            <w:pPr>
              <w:spacing w:after="0" w:line="240" w:lineRule="auto"/>
              <w:rPr>
                <w:rFonts w:eastAsia="Times New Roman" w:cs="Times New Roman"/>
                <w:color w:val="000000"/>
                <w:szCs w:val="24"/>
                <w:lang w:eastAsia="zh-CN"/>
              </w:rPr>
            </w:pPr>
          </w:p>
        </w:tc>
        <w:tc>
          <w:tcPr>
            <w:tcW w:w="1116" w:type="dxa"/>
            <w:vMerge/>
            <w:tcBorders>
              <w:top w:val="nil"/>
              <w:left w:val="single" w:sz="8" w:space="0" w:color="auto"/>
              <w:bottom w:val="single" w:sz="8" w:space="0" w:color="000000"/>
              <w:right w:val="single" w:sz="8" w:space="0" w:color="auto"/>
            </w:tcBorders>
            <w:vAlign w:val="center"/>
            <w:hideMark/>
          </w:tcPr>
          <w:p w14:paraId="76EAE582" w14:textId="77777777" w:rsidR="00F17082" w:rsidRPr="00F17082" w:rsidRDefault="00F17082" w:rsidP="00F17082">
            <w:pPr>
              <w:spacing w:after="0" w:line="240" w:lineRule="auto"/>
              <w:rPr>
                <w:rFonts w:eastAsia="Times New Roman" w:cs="Times New Roman"/>
                <w:color w:val="000000"/>
                <w:szCs w:val="24"/>
                <w:lang w:eastAsia="zh-CN"/>
              </w:rPr>
            </w:pPr>
          </w:p>
        </w:tc>
        <w:tc>
          <w:tcPr>
            <w:tcW w:w="1774" w:type="dxa"/>
            <w:vMerge/>
            <w:tcBorders>
              <w:top w:val="nil"/>
              <w:left w:val="single" w:sz="8" w:space="0" w:color="auto"/>
              <w:bottom w:val="single" w:sz="8" w:space="0" w:color="000000"/>
              <w:right w:val="single" w:sz="8" w:space="0" w:color="auto"/>
            </w:tcBorders>
            <w:vAlign w:val="center"/>
            <w:hideMark/>
          </w:tcPr>
          <w:p w14:paraId="2C73B1D3" w14:textId="77777777" w:rsidR="00F17082" w:rsidRPr="00F17082" w:rsidRDefault="00F17082" w:rsidP="00F17082">
            <w:pPr>
              <w:spacing w:after="0" w:line="240" w:lineRule="auto"/>
              <w:rPr>
                <w:rFonts w:eastAsia="Times New Roman" w:cs="Times New Roman"/>
                <w:color w:val="000000"/>
                <w:szCs w:val="24"/>
                <w:lang w:eastAsia="zh-CN"/>
              </w:rPr>
            </w:pPr>
          </w:p>
        </w:tc>
        <w:tc>
          <w:tcPr>
            <w:tcW w:w="3073" w:type="dxa"/>
            <w:vMerge/>
            <w:tcBorders>
              <w:top w:val="nil"/>
              <w:left w:val="single" w:sz="8" w:space="0" w:color="auto"/>
              <w:bottom w:val="single" w:sz="8" w:space="0" w:color="000000"/>
              <w:right w:val="single" w:sz="8" w:space="0" w:color="auto"/>
            </w:tcBorders>
            <w:vAlign w:val="center"/>
            <w:hideMark/>
          </w:tcPr>
          <w:p w14:paraId="6D79C065" w14:textId="77777777" w:rsidR="00F17082" w:rsidRPr="00F17082" w:rsidRDefault="00F17082" w:rsidP="00F17082">
            <w:pPr>
              <w:spacing w:after="0" w:line="240" w:lineRule="auto"/>
              <w:rPr>
                <w:rFonts w:eastAsia="Times New Roman" w:cs="Times New Roman"/>
                <w:color w:val="000000"/>
                <w:szCs w:val="24"/>
                <w:lang w:eastAsia="zh-CN"/>
              </w:rPr>
            </w:pPr>
          </w:p>
        </w:tc>
        <w:tc>
          <w:tcPr>
            <w:tcW w:w="236" w:type="dxa"/>
            <w:tcBorders>
              <w:top w:val="nil"/>
              <w:left w:val="nil"/>
              <w:bottom w:val="nil"/>
              <w:right w:val="nil"/>
            </w:tcBorders>
            <w:shd w:val="clear" w:color="auto" w:fill="auto"/>
            <w:noWrap/>
            <w:vAlign w:val="bottom"/>
            <w:hideMark/>
          </w:tcPr>
          <w:p w14:paraId="72D6CD3D" w14:textId="77777777" w:rsidR="00F17082" w:rsidRPr="00F17082" w:rsidRDefault="00F17082" w:rsidP="00F17082">
            <w:pPr>
              <w:spacing w:after="0" w:line="240" w:lineRule="auto"/>
              <w:rPr>
                <w:rFonts w:eastAsia="Times New Roman" w:cs="Times New Roman"/>
                <w:sz w:val="20"/>
                <w:szCs w:val="20"/>
                <w:lang w:eastAsia="zh-CN"/>
              </w:rPr>
            </w:pPr>
          </w:p>
        </w:tc>
      </w:tr>
      <w:tr w:rsidR="00F17082" w:rsidRPr="00F17082" w14:paraId="2EAEA5FD" w14:textId="77777777" w:rsidTr="00F17082">
        <w:trPr>
          <w:trHeight w:val="330"/>
        </w:trPr>
        <w:tc>
          <w:tcPr>
            <w:tcW w:w="754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72F916" w14:textId="77777777" w:rsidR="00F17082" w:rsidRPr="00F17082" w:rsidRDefault="00F17082" w:rsidP="00F17082">
            <w:pPr>
              <w:spacing w:after="0" w:line="240" w:lineRule="auto"/>
              <w:jc w:val="center"/>
              <w:rPr>
                <w:rFonts w:eastAsia="Times New Roman" w:cs="Times New Roman"/>
                <w:color w:val="000000"/>
                <w:szCs w:val="24"/>
                <w:lang w:eastAsia="zh-CN"/>
              </w:rPr>
            </w:pPr>
            <w:r w:rsidRPr="00F17082">
              <w:rPr>
                <w:rFonts w:eastAsia="Times New Roman" w:cs="Times New Roman"/>
                <w:color w:val="000000"/>
                <w:szCs w:val="24"/>
                <w:lang w:eastAsia="zh-CN"/>
              </w:rPr>
              <w:t>Tổng cộng</w:t>
            </w:r>
          </w:p>
        </w:tc>
        <w:tc>
          <w:tcPr>
            <w:tcW w:w="3073" w:type="dxa"/>
            <w:tcBorders>
              <w:top w:val="nil"/>
              <w:left w:val="nil"/>
              <w:bottom w:val="single" w:sz="8" w:space="0" w:color="auto"/>
              <w:right w:val="single" w:sz="8" w:space="0" w:color="auto"/>
            </w:tcBorders>
            <w:shd w:val="clear" w:color="auto" w:fill="auto"/>
            <w:noWrap/>
            <w:vAlign w:val="bottom"/>
            <w:hideMark/>
          </w:tcPr>
          <w:p w14:paraId="57CABB20" w14:textId="31EF9286" w:rsidR="00F17082" w:rsidRPr="00B847E9" w:rsidRDefault="00B847E9" w:rsidP="00B847E9">
            <w:pPr>
              <w:spacing w:after="0" w:line="240" w:lineRule="auto"/>
              <w:rPr>
                <w:rFonts w:eastAsia="Times New Roman" w:cs="Times New Roman"/>
                <w:color w:val="000000"/>
                <w:szCs w:val="24"/>
                <w:lang w:eastAsia="zh-CN"/>
              </w:rPr>
            </w:pPr>
            <w:r>
              <w:rPr>
                <w:rFonts w:eastAsia="Times New Roman" w:cs="Times New Roman"/>
                <w:color w:val="000000"/>
                <w:szCs w:val="24"/>
                <w:lang w:eastAsia="zh-CN"/>
              </w:rPr>
              <w:t>1.089.000.000 đ</w:t>
            </w:r>
          </w:p>
        </w:tc>
        <w:tc>
          <w:tcPr>
            <w:tcW w:w="236" w:type="dxa"/>
            <w:vAlign w:val="center"/>
            <w:hideMark/>
          </w:tcPr>
          <w:p w14:paraId="17799750" w14:textId="77777777" w:rsidR="00F17082" w:rsidRPr="00F17082" w:rsidRDefault="00F17082" w:rsidP="00F17082">
            <w:pPr>
              <w:spacing w:after="0" w:line="240" w:lineRule="auto"/>
              <w:rPr>
                <w:rFonts w:eastAsia="Times New Roman" w:cs="Times New Roman"/>
                <w:sz w:val="20"/>
                <w:szCs w:val="20"/>
                <w:lang w:eastAsia="zh-CN"/>
              </w:rPr>
            </w:pPr>
          </w:p>
        </w:tc>
      </w:tr>
    </w:tbl>
    <w:p w14:paraId="0593E726" w14:textId="5A60BF0A" w:rsidR="00A6621F" w:rsidRPr="00A6621F" w:rsidRDefault="00A6621F" w:rsidP="00F17082"/>
    <w:p w14:paraId="7B8B30A0" w14:textId="4B394951" w:rsidR="00886DD5" w:rsidRPr="0005556F" w:rsidRDefault="00BE0F85" w:rsidP="00D50194">
      <w:pPr>
        <w:pStyle w:val="Heading3"/>
        <w:rPr>
          <w:szCs w:val="26"/>
        </w:rPr>
      </w:pPr>
      <w:bookmarkStart w:id="86" w:name="_Toc184760002"/>
      <w:r>
        <w:rPr>
          <w:szCs w:val="26"/>
        </w:rPr>
        <w:t xml:space="preserve">4.2.2 </w:t>
      </w:r>
      <w:r w:rsidR="00886DD5" w:rsidRPr="0005556F">
        <w:rPr>
          <w:szCs w:val="26"/>
        </w:rPr>
        <w:t xml:space="preserve"> Chi phí cho dịch vụ</w:t>
      </w:r>
      <w:r w:rsidR="00AC4612" w:rsidRPr="0005556F">
        <w:rPr>
          <w:szCs w:val="26"/>
        </w:rPr>
        <w:t>:</w:t>
      </w:r>
      <w:bookmarkEnd w:id="86"/>
    </w:p>
    <w:tbl>
      <w:tblPr>
        <w:tblStyle w:val="TableGrid"/>
        <w:tblW w:w="1069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720"/>
        <w:gridCol w:w="2662"/>
        <w:gridCol w:w="2400"/>
        <w:gridCol w:w="1343"/>
        <w:gridCol w:w="1785"/>
        <w:gridCol w:w="1785"/>
      </w:tblGrid>
      <w:tr w:rsidR="3788ADE3" w:rsidRPr="00E12FAE" w14:paraId="588E34CF" w14:textId="77777777" w:rsidTr="00412238">
        <w:trPr>
          <w:trHeight w:val="300"/>
        </w:trPr>
        <w:tc>
          <w:tcPr>
            <w:tcW w:w="720" w:type="dxa"/>
            <w:tcMar>
              <w:left w:w="105" w:type="dxa"/>
              <w:right w:w="105" w:type="dxa"/>
            </w:tcMar>
          </w:tcPr>
          <w:p w14:paraId="65F4B35B" w14:textId="0705BE83"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STT</w:t>
            </w:r>
          </w:p>
        </w:tc>
        <w:tc>
          <w:tcPr>
            <w:tcW w:w="2662" w:type="dxa"/>
            <w:tcMar>
              <w:left w:w="105" w:type="dxa"/>
              <w:right w:w="105" w:type="dxa"/>
            </w:tcMar>
          </w:tcPr>
          <w:p w14:paraId="5B359EAC" w14:textId="4E1865B9"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Dịch vụ</w:t>
            </w:r>
          </w:p>
        </w:tc>
        <w:tc>
          <w:tcPr>
            <w:tcW w:w="2400" w:type="dxa"/>
            <w:tcMar>
              <w:left w:w="105" w:type="dxa"/>
              <w:right w:w="105" w:type="dxa"/>
            </w:tcMar>
          </w:tcPr>
          <w:p w14:paraId="6126CFEE" w14:textId="77859587"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 xml:space="preserve">Đơn giá </w:t>
            </w:r>
          </w:p>
        </w:tc>
        <w:tc>
          <w:tcPr>
            <w:tcW w:w="1343" w:type="dxa"/>
            <w:tcMar>
              <w:left w:w="105" w:type="dxa"/>
              <w:right w:w="105" w:type="dxa"/>
            </w:tcMar>
          </w:tcPr>
          <w:p w14:paraId="68A6F925" w14:textId="5849ADFA"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 xml:space="preserve">Số lượng </w:t>
            </w:r>
          </w:p>
        </w:tc>
        <w:tc>
          <w:tcPr>
            <w:tcW w:w="1785" w:type="dxa"/>
            <w:tcMar>
              <w:left w:w="105" w:type="dxa"/>
              <w:right w:w="105" w:type="dxa"/>
            </w:tcMar>
          </w:tcPr>
          <w:p w14:paraId="36FC536B" w14:textId="7FBA5637"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Băng thông trong nước/ quốc tế</w:t>
            </w:r>
          </w:p>
        </w:tc>
        <w:tc>
          <w:tcPr>
            <w:tcW w:w="1785" w:type="dxa"/>
            <w:tcMar>
              <w:left w:w="105" w:type="dxa"/>
              <w:right w:w="105" w:type="dxa"/>
            </w:tcMar>
          </w:tcPr>
          <w:p w14:paraId="1452EC0A" w14:textId="77A5F8F5"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Thành tiền</w:t>
            </w:r>
          </w:p>
        </w:tc>
      </w:tr>
      <w:tr w:rsidR="3788ADE3" w:rsidRPr="00E12FAE" w14:paraId="40139764" w14:textId="77777777" w:rsidTr="00412238">
        <w:trPr>
          <w:trHeight w:val="300"/>
        </w:trPr>
        <w:tc>
          <w:tcPr>
            <w:tcW w:w="720" w:type="dxa"/>
            <w:tcMar>
              <w:left w:w="105" w:type="dxa"/>
              <w:right w:w="105" w:type="dxa"/>
            </w:tcMar>
          </w:tcPr>
          <w:p w14:paraId="1767BC4D" w14:textId="07B623E5"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1</w:t>
            </w:r>
          </w:p>
        </w:tc>
        <w:tc>
          <w:tcPr>
            <w:tcW w:w="2662" w:type="dxa"/>
            <w:tcMar>
              <w:left w:w="105" w:type="dxa"/>
              <w:right w:w="105" w:type="dxa"/>
            </w:tcMar>
          </w:tcPr>
          <w:p w14:paraId="2DE903BA" w14:textId="215C50AE" w:rsidR="3788ADE3" w:rsidRPr="00D70DDF" w:rsidRDefault="00FF6F62" w:rsidP="00E12FAE">
            <w:pPr>
              <w:spacing w:line="276" w:lineRule="auto"/>
              <w:rPr>
                <w:rFonts w:eastAsia="Times New Roman" w:cs="Times New Roman"/>
                <w:szCs w:val="24"/>
              </w:rPr>
            </w:pPr>
            <w:hyperlink r:id="rId21" w:history="1">
              <w:r w:rsidRPr="009B1125">
                <w:rPr>
                  <w:rStyle w:val="Hyperlink"/>
                  <w:color w:val="auto"/>
                  <w:sz w:val="26"/>
                  <w:szCs w:val="26"/>
                  <w:u w:val="none"/>
                </w:rPr>
                <w:t>Gói cước F300 PLUS</w:t>
              </w:r>
            </w:hyperlink>
          </w:p>
        </w:tc>
        <w:tc>
          <w:tcPr>
            <w:tcW w:w="2400" w:type="dxa"/>
            <w:tcMar>
              <w:left w:w="105" w:type="dxa"/>
              <w:right w:w="105" w:type="dxa"/>
            </w:tcMar>
          </w:tcPr>
          <w:p w14:paraId="10F82222" w14:textId="15A374F8" w:rsidR="3788ADE3" w:rsidRPr="00D70DDF" w:rsidRDefault="00CD11A2"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9</w:t>
            </w:r>
            <w:r w:rsidR="3788ADE3" w:rsidRPr="00D70DDF">
              <w:rPr>
                <w:rFonts w:eastAsia="Times New Roman" w:cs="Times New Roman"/>
                <w:color w:val="000000" w:themeColor="text1"/>
                <w:szCs w:val="24"/>
              </w:rPr>
              <w:t>.</w:t>
            </w:r>
            <w:r w:rsidRPr="00D70DDF">
              <w:rPr>
                <w:rFonts w:eastAsia="Times New Roman" w:cs="Times New Roman"/>
                <w:color w:val="000000" w:themeColor="text1"/>
                <w:szCs w:val="24"/>
              </w:rPr>
              <w:t>9</w:t>
            </w:r>
            <w:r w:rsidR="3788ADE3" w:rsidRPr="00D70DDF">
              <w:rPr>
                <w:rFonts w:eastAsia="Times New Roman" w:cs="Times New Roman"/>
                <w:color w:val="000000" w:themeColor="text1"/>
                <w:szCs w:val="24"/>
              </w:rPr>
              <w:t>00.000 đ /tháng</w:t>
            </w:r>
          </w:p>
        </w:tc>
        <w:tc>
          <w:tcPr>
            <w:tcW w:w="1343" w:type="dxa"/>
            <w:tcMar>
              <w:left w:w="105" w:type="dxa"/>
              <w:right w:w="105" w:type="dxa"/>
            </w:tcMar>
          </w:tcPr>
          <w:p w14:paraId="1C7861F9" w14:textId="1642081C"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1</w:t>
            </w:r>
          </w:p>
        </w:tc>
        <w:tc>
          <w:tcPr>
            <w:tcW w:w="1785" w:type="dxa"/>
            <w:tcMar>
              <w:left w:w="105" w:type="dxa"/>
              <w:right w:w="105" w:type="dxa"/>
            </w:tcMar>
          </w:tcPr>
          <w:p w14:paraId="422DE582" w14:textId="77D2C6BE"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600Mbps /</w:t>
            </w:r>
          </w:p>
          <w:p w14:paraId="116E33DC" w14:textId="6BAE749C"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30Mbps</w:t>
            </w:r>
          </w:p>
        </w:tc>
        <w:tc>
          <w:tcPr>
            <w:tcW w:w="1785" w:type="dxa"/>
            <w:tcMar>
              <w:left w:w="105" w:type="dxa"/>
              <w:right w:w="105" w:type="dxa"/>
            </w:tcMar>
          </w:tcPr>
          <w:p w14:paraId="13A1E8C0" w14:textId="7070420A"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6.600.000 đ/tháng</w:t>
            </w:r>
          </w:p>
        </w:tc>
      </w:tr>
      <w:tr w:rsidR="3788ADE3" w:rsidRPr="00E12FAE" w14:paraId="699386E2" w14:textId="77777777" w:rsidTr="00412238">
        <w:trPr>
          <w:trHeight w:val="300"/>
        </w:trPr>
        <w:tc>
          <w:tcPr>
            <w:tcW w:w="720" w:type="dxa"/>
            <w:tcMar>
              <w:left w:w="105" w:type="dxa"/>
              <w:right w:w="105" w:type="dxa"/>
            </w:tcMar>
          </w:tcPr>
          <w:p w14:paraId="06512450" w14:textId="3C1C7CEE"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2</w:t>
            </w:r>
          </w:p>
        </w:tc>
        <w:tc>
          <w:tcPr>
            <w:tcW w:w="2662" w:type="dxa"/>
            <w:tcMar>
              <w:left w:w="105" w:type="dxa"/>
              <w:right w:w="105" w:type="dxa"/>
            </w:tcMar>
          </w:tcPr>
          <w:p w14:paraId="386A306E" w14:textId="3B678BC8" w:rsidR="3788ADE3" w:rsidRPr="00D70DDF" w:rsidRDefault="3788ADE3" w:rsidP="00E12FAE">
            <w:pPr>
              <w:spacing w:line="276" w:lineRule="auto"/>
              <w:rPr>
                <w:rFonts w:eastAsia="Times New Roman" w:cs="Times New Roman"/>
                <w:szCs w:val="24"/>
              </w:rPr>
            </w:pPr>
            <w:hyperlink r:id="rId22">
              <w:r w:rsidRPr="00D70DDF">
                <w:rPr>
                  <w:rStyle w:val="Hyperlink"/>
                  <w:rFonts w:eastAsia="Times New Roman" w:cs="Times New Roman"/>
                  <w:color w:val="auto"/>
                  <w:szCs w:val="24"/>
                  <w:u w:val="none"/>
                </w:rPr>
                <w:t xml:space="preserve">Gói cước VIP200 Internet Viettel cho khách </w:t>
              </w:r>
            </w:hyperlink>
          </w:p>
        </w:tc>
        <w:tc>
          <w:tcPr>
            <w:tcW w:w="2400" w:type="dxa"/>
            <w:tcMar>
              <w:left w:w="105" w:type="dxa"/>
              <w:right w:w="105" w:type="dxa"/>
            </w:tcMar>
          </w:tcPr>
          <w:p w14:paraId="718653AF" w14:textId="6E859ED4"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800.000 đ/tháng</w:t>
            </w:r>
          </w:p>
        </w:tc>
        <w:tc>
          <w:tcPr>
            <w:tcW w:w="1343" w:type="dxa"/>
            <w:tcMar>
              <w:left w:w="105" w:type="dxa"/>
              <w:right w:w="105" w:type="dxa"/>
            </w:tcMar>
          </w:tcPr>
          <w:p w14:paraId="1A6DC6BD" w14:textId="21374F23" w:rsidR="3788ADE3" w:rsidRPr="00D70DDF" w:rsidRDefault="0092677A"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2</w:t>
            </w:r>
          </w:p>
        </w:tc>
        <w:tc>
          <w:tcPr>
            <w:tcW w:w="1785" w:type="dxa"/>
            <w:tcMar>
              <w:left w:w="105" w:type="dxa"/>
              <w:right w:w="105" w:type="dxa"/>
            </w:tcMar>
          </w:tcPr>
          <w:p w14:paraId="47F22FEF" w14:textId="2BFC9391"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200Mbps/</w:t>
            </w:r>
          </w:p>
          <w:p w14:paraId="1CABD68F" w14:textId="3A725D55"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5Mbps</w:t>
            </w:r>
          </w:p>
        </w:tc>
        <w:tc>
          <w:tcPr>
            <w:tcW w:w="1785" w:type="dxa"/>
            <w:tcMar>
              <w:left w:w="105" w:type="dxa"/>
              <w:right w:w="105" w:type="dxa"/>
            </w:tcMar>
          </w:tcPr>
          <w:p w14:paraId="2A7ED485" w14:textId="117222AB" w:rsidR="3788ADE3" w:rsidRPr="00D70DDF" w:rsidRDefault="00412238"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1.6</w:t>
            </w:r>
            <w:r w:rsidR="3788ADE3" w:rsidRPr="00D70DDF">
              <w:rPr>
                <w:rFonts w:eastAsia="Times New Roman" w:cs="Times New Roman"/>
                <w:color w:val="000000" w:themeColor="text1"/>
                <w:szCs w:val="24"/>
              </w:rPr>
              <w:t>00.000 đ/tháng</w:t>
            </w:r>
          </w:p>
        </w:tc>
      </w:tr>
      <w:tr w:rsidR="00200B39" w:rsidRPr="00E12FAE" w14:paraId="4EBE5930" w14:textId="77777777" w:rsidTr="00412238">
        <w:trPr>
          <w:trHeight w:val="300"/>
        </w:trPr>
        <w:tc>
          <w:tcPr>
            <w:tcW w:w="720" w:type="dxa"/>
            <w:tcMar>
              <w:left w:w="105" w:type="dxa"/>
              <w:right w:w="105" w:type="dxa"/>
            </w:tcMar>
          </w:tcPr>
          <w:p w14:paraId="7185BDCC" w14:textId="777064D8" w:rsidR="00200B39" w:rsidRPr="00D70DDF" w:rsidRDefault="00200B39"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3</w:t>
            </w:r>
          </w:p>
        </w:tc>
        <w:tc>
          <w:tcPr>
            <w:tcW w:w="2662" w:type="dxa"/>
            <w:tcMar>
              <w:left w:w="105" w:type="dxa"/>
              <w:right w:w="105" w:type="dxa"/>
            </w:tcMar>
          </w:tcPr>
          <w:p w14:paraId="32CF237C" w14:textId="6F277648" w:rsidR="00BD233C" w:rsidRPr="009B1125" w:rsidRDefault="00BD233C" w:rsidP="00E12FAE">
            <w:pPr>
              <w:spacing w:line="276" w:lineRule="auto"/>
              <w:rPr>
                <w:sz w:val="26"/>
                <w:szCs w:val="26"/>
              </w:rPr>
            </w:pPr>
            <w:hyperlink r:id="rId23" w:history="1">
              <w:r w:rsidRPr="009B1125">
                <w:rPr>
                  <w:rStyle w:val="Hyperlink"/>
                  <w:color w:val="auto"/>
                  <w:sz w:val="26"/>
                  <w:szCs w:val="26"/>
                  <w:u w:val="none"/>
                </w:rPr>
                <w:t>Microsoft Azure Virtual Machines: Standard F4s_v2</w:t>
              </w:r>
            </w:hyperlink>
          </w:p>
        </w:tc>
        <w:tc>
          <w:tcPr>
            <w:tcW w:w="2400" w:type="dxa"/>
            <w:tcMar>
              <w:left w:w="105" w:type="dxa"/>
              <w:right w:w="105" w:type="dxa"/>
            </w:tcMar>
          </w:tcPr>
          <w:p w14:paraId="4F9126EF" w14:textId="21BACEFA" w:rsidR="00200B39" w:rsidRPr="00D70DDF" w:rsidRDefault="00355275"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2.500.000 đ/tháng</w:t>
            </w:r>
          </w:p>
        </w:tc>
        <w:tc>
          <w:tcPr>
            <w:tcW w:w="1343" w:type="dxa"/>
            <w:tcMar>
              <w:left w:w="105" w:type="dxa"/>
              <w:right w:w="105" w:type="dxa"/>
            </w:tcMar>
          </w:tcPr>
          <w:p w14:paraId="0E8F8554" w14:textId="16A32085" w:rsidR="00200B39" w:rsidRPr="00D70DDF" w:rsidRDefault="00355275"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1</w:t>
            </w:r>
          </w:p>
        </w:tc>
        <w:tc>
          <w:tcPr>
            <w:tcW w:w="1785" w:type="dxa"/>
            <w:tcMar>
              <w:left w:w="105" w:type="dxa"/>
              <w:right w:w="105" w:type="dxa"/>
            </w:tcMar>
          </w:tcPr>
          <w:p w14:paraId="32FAAD93" w14:textId="6C50691E" w:rsidR="00200B39" w:rsidRPr="00D70DDF" w:rsidRDefault="00BD233C"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w:t>
            </w:r>
          </w:p>
        </w:tc>
        <w:tc>
          <w:tcPr>
            <w:tcW w:w="1785" w:type="dxa"/>
            <w:tcMar>
              <w:left w:w="105" w:type="dxa"/>
              <w:right w:w="105" w:type="dxa"/>
            </w:tcMar>
          </w:tcPr>
          <w:p w14:paraId="55E1B3DF" w14:textId="0F138675" w:rsidR="00200B39" w:rsidRPr="00D70DDF" w:rsidRDefault="00EE248E"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3.000.000 đ/tháng</w:t>
            </w:r>
          </w:p>
        </w:tc>
      </w:tr>
      <w:tr w:rsidR="3788ADE3" w:rsidRPr="00E12FAE" w14:paraId="2FDC67D4" w14:textId="77777777" w:rsidTr="00412238">
        <w:trPr>
          <w:trHeight w:val="300"/>
        </w:trPr>
        <w:tc>
          <w:tcPr>
            <w:tcW w:w="8910" w:type="dxa"/>
            <w:gridSpan w:val="5"/>
            <w:tcMar>
              <w:left w:w="105" w:type="dxa"/>
              <w:right w:w="105" w:type="dxa"/>
            </w:tcMar>
          </w:tcPr>
          <w:p w14:paraId="4A0C6D10" w14:textId="111302EC" w:rsidR="3788ADE3" w:rsidRPr="00D70DDF" w:rsidRDefault="3788ADE3" w:rsidP="00E12FAE">
            <w:pPr>
              <w:spacing w:line="276" w:lineRule="auto"/>
              <w:rPr>
                <w:rFonts w:eastAsia="Times New Roman" w:cs="Times New Roman"/>
                <w:color w:val="000000" w:themeColor="text1"/>
                <w:szCs w:val="24"/>
              </w:rPr>
            </w:pPr>
            <w:r w:rsidRPr="00D70DDF">
              <w:rPr>
                <w:rFonts w:eastAsia="Times New Roman" w:cs="Times New Roman"/>
                <w:b/>
                <w:color w:val="000000" w:themeColor="text1"/>
                <w:szCs w:val="24"/>
              </w:rPr>
              <w:t>Thành tiền</w:t>
            </w:r>
          </w:p>
        </w:tc>
        <w:tc>
          <w:tcPr>
            <w:tcW w:w="1785" w:type="dxa"/>
            <w:tcMar>
              <w:left w:w="105" w:type="dxa"/>
              <w:right w:w="105" w:type="dxa"/>
            </w:tcMar>
          </w:tcPr>
          <w:p w14:paraId="2490AEA3" w14:textId="0E7F7202" w:rsidR="3788ADE3" w:rsidRPr="00D70DDF" w:rsidRDefault="00EE248E" w:rsidP="00E12FAE">
            <w:pPr>
              <w:spacing w:line="276" w:lineRule="auto"/>
              <w:rPr>
                <w:rFonts w:eastAsia="Times New Roman" w:cs="Times New Roman"/>
                <w:color w:val="000000" w:themeColor="text1"/>
                <w:szCs w:val="24"/>
              </w:rPr>
            </w:pPr>
            <w:r w:rsidRPr="00D70DDF">
              <w:rPr>
                <w:rFonts w:eastAsia="Times New Roman" w:cs="Times New Roman"/>
                <w:color w:val="000000" w:themeColor="text1"/>
                <w:szCs w:val="24"/>
              </w:rPr>
              <w:t>11</w:t>
            </w:r>
            <w:r w:rsidR="00412238" w:rsidRPr="00D70DDF">
              <w:rPr>
                <w:rFonts w:eastAsia="Times New Roman" w:cs="Times New Roman"/>
                <w:color w:val="000000" w:themeColor="text1"/>
                <w:szCs w:val="24"/>
              </w:rPr>
              <w:t>.2</w:t>
            </w:r>
            <w:r w:rsidR="3788ADE3" w:rsidRPr="00D70DDF">
              <w:rPr>
                <w:rFonts w:eastAsia="Times New Roman" w:cs="Times New Roman"/>
                <w:color w:val="000000" w:themeColor="text1"/>
                <w:szCs w:val="24"/>
              </w:rPr>
              <w:t>00.000 đ/tháng</w:t>
            </w:r>
          </w:p>
        </w:tc>
      </w:tr>
    </w:tbl>
    <w:p w14:paraId="473ECC6A" w14:textId="27AF45CF" w:rsidR="00851841" w:rsidRPr="00E12FAE" w:rsidRDefault="00851841" w:rsidP="00E12FAE">
      <w:pPr>
        <w:spacing w:line="276" w:lineRule="auto"/>
        <w:rPr>
          <w:rFonts w:cs="Times New Roman"/>
          <w:sz w:val="26"/>
          <w:szCs w:val="26"/>
        </w:rPr>
      </w:pPr>
    </w:p>
    <w:p w14:paraId="408A0A5D" w14:textId="1B0DCCD4" w:rsidR="00E6246F" w:rsidRPr="00722365" w:rsidRDefault="001F1884" w:rsidP="00420B29">
      <w:pPr>
        <w:pStyle w:val="Heading1"/>
        <w:rPr>
          <w:sz w:val="26"/>
          <w:szCs w:val="26"/>
        </w:rPr>
      </w:pPr>
      <w:bookmarkStart w:id="87" w:name="_Toc184482161"/>
      <w:bookmarkStart w:id="88" w:name="_Toc184760003"/>
      <w:r w:rsidRPr="00722365">
        <w:rPr>
          <w:sz w:val="26"/>
          <w:szCs w:val="26"/>
        </w:rPr>
        <w:t>Kết luận</w:t>
      </w:r>
      <w:bookmarkEnd w:id="87"/>
      <w:bookmarkEnd w:id="88"/>
    </w:p>
    <w:p w14:paraId="0ABC59B8" w14:textId="26130CE7" w:rsidR="00E6246F" w:rsidRPr="00D70DDF" w:rsidRDefault="00E6246F" w:rsidP="00420B29">
      <w:pPr>
        <w:spacing w:line="276" w:lineRule="auto"/>
        <w:ind w:left="567"/>
        <w:rPr>
          <w:rFonts w:cs="Times New Roman"/>
          <w:szCs w:val="24"/>
        </w:rPr>
      </w:pPr>
      <w:r w:rsidRPr="00D70DDF">
        <w:rPr>
          <w:rFonts w:cs="Times New Roman"/>
          <w:szCs w:val="24"/>
        </w:rPr>
        <w:t>Báo cáo đồ án này đã trình bày một cách chi tiết về quy trình thiết kế, cài đặt và triển khai hệ thống mạng cho tổ chức. Qua từng giai đoạn, từ khảo sát hiện trạng đến thực hiện và đánh giá</w:t>
      </w:r>
      <w:r w:rsidR="00846FBB" w:rsidRPr="00D70DDF">
        <w:rPr>
          <w:rFonts w:cs="Times New Roman"/>
          <w:szCs w:val="24"/>
        </w:rPr>
        <w:t xml:space="preserve">. </w:t>
      </w:r>
      <w:r w:rsidR="0035668A" w:rsidRPr="00D70DDF">
        <w:rPr>
          <w:rFonts w:cs="Times New Roman"/>
          <w:szCs w:val="24"/>
        </w:rPr>
        <w:t xml:space="preserve">Kết quả đã </w:t>
      </w:r>
      <w:r w:rsidR="003F5562" w:rsidRPr="00D70DDF">
        <w:rPr>
          <w:rFonts w:cs="Times New Roman"/>
          <w:szCs w:val="24"/>
        </w:rPr>
        <w:t>xây dựng hệ thống ổn định</w:t>
      </w:r>
      <w:r w:rsidRPr="00D70DDF">
        <w:rPr>
          <w:rFonts w:cs="Times New Roman"/>
          <w:szCs w:val="24"/>
        </w:rPr>
        <w:t xml:space="preserve"> </w:t>
      </w:r>
      <w:r w:rsidR="003F5562" w:rsidRPr="00D70DDF">
        <w:rPr>
          <w:rFonts w:cs="Times New Roman"/>
          <w:szCs w:val="24"/>
        </w:rPr>
        <w:t>đ</w:t>
      </w:r>
      <w:r w:rsidRPr="00D70DDF">
        <w:rPr>
          <w:rFonts w:cs="Times New Roman"/>
          <w:szCs w:val="24"/>
        </w:rPr>
        <w:t>ạt được các mục tiêu đề ra ban đầu</w:t>
      </w:r>
      <w:r w:rsidR="0063486B" w:rsidRPr="00D70DDF">
        <w:rPr>
          <w:rFonts w:cs="Times New Roman"/>
          <w:szCs w:val="24"/>
        </w:rPr>
        <w:t>.</w:t>
      </w:r>
    </w:p>
    <w:p w14:paraId="0D128472" w14:textId="5A0BDD57" w:rsidR="00E6246F" w:rsidRPr="00D70DDF" w:rsidRDefault="00851841" w:rsidP="00420B29">
      <w:pPr>
        <w:spacing w:line="276" w:lineRule="auto"/>
        <w:ind w:left="567"/>
        <w:rPr>
          <w:rFonts w:cs="Times New Roman"/>
          <w:szCs w:val="24"/>
        </w:rPr>
      </w:pPr>
      <w:r w:rsidRPr="00D70DDF">
        <w:rPr>
          <w:rFonts w:cs="Times New Roman"/>
          <w:szCs w:val="24"/>
        </w:rPr>
        <w:t xml:space="preserve">Hệ thống mạng đã được thiết kế và triển khai thành công, đáp ứng </w:t>
      </w:r>
      <w:r w:rsidR="00FB1421">
        <w:rPr>
          <w:rFonts w:cs="Times New Roman"/>
          <w:szCs w:val="24"/>
        </w:rPr>
        <w:t xml:space="preserve">gần như </w:t>
      </w:r>
      <w:r w:rsidRPr="00D70DDF">
        <w:rPr>
          <w:rFonts w:cs="Times New Roman"/>
          <w:szCs w:val="24"/>
        </w:rPr>
        <w:t>đầy đủ các yêu cầu của công ty Outsource O-UIT. Tuy nhiên, để nâng cao hiệu suất và bảo mật, cần triển khai thêm công cụ giám sát mạng và cải thiện bảo mật VPN. Hệ thống này đã tạo nền tảng vững chắc cho sự phát triển trong tương lai.</w:t>
      </w:r>
    </w:p>
    <w:p w14:paraId="4ACB8529" w14:textId="48A64C86" w:rsidR="00371AE3" w:rsidRPr="00722365" w:rsidRDefault="006F13C8" w:rsidP="00420B29">
      <w:pPr>
        <w:pStyle w:val="Heading1"/>
        <w:rPr>
          <w:sz w:val="26"/>
          <w:szCs w:val="26"/>
        </w:rPr>
      </w:pPr>
      <w:bookmarkStart w:id="89" w:name="_Toc184482162"/>
      <w:bookmarkStart w:id="90" w:name="_Toc184760004"/>
      <w:r w:rsidRPr="00722365">
        <w:rPr>
          <w:sz w:val="26"/>
          <w:szCs w:val="26"/>
        </w:rPr>
        <w:t>Các nguồn tài liệu tham khảo</w:t>
      </w:r>
      <w:bookmarkEnd w:id="89"/>
      <w:bookmarkEnd w:id="90"/>
    </w:p>
    <w:p w14:paraId="09DD1DFC" w14:textId="4F359C5A" w:rsidR="00790496" w:rsidRPr="0005556F" w:rsidRDefault="00790496" w:rsidP="00E12FAE">
      <w:pPr>
        <w:spacing w:line="276" w:lineRule="auto"/>
        <w:rPr>
          <w:rFonts w:cs="Times New Roman"/>
          <w:sz w:val="26"/>
          <w:szCs w:val="26"/>
        </w:rPr>
      </w:pPr>
      <w:r w:rsidRPr="0005556F">
        <w:rPr>
          <w:rFonts w:cs="Times New Roman"/>
          <w:sz w:val="26"/>
          <w:szCs w:val="26"/>
        </w:rPr>
        <w:t>[1] CNTT SHOP, “Hướng dẫn cấu hình GRE VPN Tunnel over IPSEC Trên Router Cisco,” </w:t>
      </w:r>
      <w:r w:rsidRPr="0005556F">
        <w:rPr>
          <w:rFonts w:cs="Times New Roman"/>
          <w:i/>
          <w:iCs/>
          <w:sz w:val="26"/>
          <w:szCs w:val="26"/>
        </w:rPr>
        <w:t>YouTube</w:t>
      </w:r>
      <w:r w:rsidRPr="0005556F">
        <w:rPr>
          <w:rFonts w:cs="Times New Roman"/>
          <w:sz w:val="26"/>
          <w:szCs w:val="26"/>
        </w:rPr>
        <w:t>, Jan. 13, 2022. https://www.youtube.com/watch?v=qW0B5ueOPGw (accessed Dec. 01, 2024).</w:t>
      </w:r>
    </w:p>
    <w:p w14:paraId="43D34810" w14:textId="784C75E0" w:rsidR="00261BE6" w:rsidRPr="0005556F" w:rsidRDefault="00261BE6" w:rsidP="00E12FAE">
      <w:pPr>
        <w:spacing w:line="276" w:lineRule="auto"/>
        <w:rPr>
          <w:rFonts w:cs="Times New Roman"/>
          <w:sz w:val="26"/>
          <w:szCs w:val="26"/>
        </w:rPr>
      </w:pPr>
      <w:r w:rsidRPr="0005556F">
        <w:rPr>
          <w:rFonts w:cs="Times New Roman"/>
          <w:sz w:val="26"/>
          <w:szCs w:val="26"/>
        </w:rPr>
        <w:t>[</w:t>
      </w:r>
      <w:r w:rsidR="00A36AE9" w:rsidRPr="0005556F">
        <w:rPr>
          <w:rFonts w:cs="Times New Roman"/>
          <w:sz w:val="26"/>
          <w:szCs w:val="26"/>
        </w:rPr>
        <w:t>2</w:t>
      </w:r>
      <w:r w:rsidRPr="0005556F">
        <w:rPr>
          <w:rFonts w:cs="Times New Roman"/>
          <w:sz w:val="26"/>
          <w:szCs w:val="26"/>
        </w:rPr>
        <w:t>]</w:t>
      </w:r>
      <w:r w:rsidR="00A36AE9" w:rsidRPr="0005556F">
        <w:rPr>
          <w:rFonts w:cs="Times New Roman"/>
          <w:sz w:val="26"/>
          <w:szCs w:val="26"/>
        </w:rPr>
        <w:t xml:space="preserve"> </w:t>
      </w:r>
      <w:r w:rsidRPr="0005556F">
        <w:rPr>
          <w:rFonts w:cs="Times New Roman"/>
          <w:sz w:val="26"/>
          <w:szCs w:val="26"/>
        </w:rPr>
        <w:t>Gurutech Networking Training, “CCNA DAY 49: Configure HSRP with Multiple VLANs | HSRP with Inter-VLAN Routing Configuration,” </w:t>
      </w:r>
      <w:r w:rsidRPr="0005556F">
        <w:rPr>
          <w:rFonts w:cs="Times New Roman"/>
          <w:i/>
          <w:iCs/>
          <w:sz w:val="26"/>
          <w:szCs w:val="26"/>
        </w:rPr>
        <w:t>YouTube</w:t>
      </w:r>
      <w:r w:rsidRPr="0005556F">
        <w:rPr>
          <w:rFonts w:cs="Times New Roman"/>
          <w:sz w:val="26"/>
          <w:szCs w:val="26"/>
        </w:rPr>
        <w:t>, Jun. 21, 2023. https://www.youtube.com/watch?v=9-JY_On0-vY (accessed Jun. 02, 2024).</w:t>
      </w:r>
    </w:p>
    <w:p w14:paraId="194F3268" w14:textId="04EC0411" w:rsidR="00D960C7" w:rsidRPr="0005556F" w:rsidRDefault="00D960C7" w:rsidP="00E12FAE">
      <w:pPr>
        <w:spacing w:line="276" w:lineRule="auto"/>
        <w:rPr>
          <w:rFonts w:cs="Times New Roman"/>
          <w:sz w:val="26"/>
          <w:szCs w:val="26"/>
        </w:rPr>
      </w:pPr>
      <w:r w:rsidRPr="0005556F">
        <w:rPr>
          <w:rFonts w:cs="Times New Roman"/>
          <w:sz w:val="26"/>
          <w:szCs w:val="26"/>
        </w:rPr>
        <w:t>[</w:t>
      </w:r>
      <w:r w:rsidR="00371AE3" w:rsidRPr="0005556F">
        <w:rPr>
          <w:rFonts w:cs="Times New Roman"/>
          <w:sz w:val="26"/>
          <w:szCs w:val="26"/>
        </w:rPr>
        <w:t>3</w:t>
      </w:r>
      <w:r w:rsidRPr="0005556F">
        <w:rPr>
          <w:rFonts w:cs="Times New Roman"/>
          <w:sz w:val="26"/>
          <w:szCs w:val="26"/>
        </w:rPr>
        <w:t>]</w:t>
      </w:r>
      <w:r w:rsidR="00371AE3" w:rsidRPr="0005556F">
        <w:rPr>
          <w:rFonts w:cs="Times New Roman"/>
          <w:sz w:val="26"/>
          <w:szCs w:val="26"/>
        </w:rPr>
        <w:t xml:space="preserve"> </w:t>
      </w:r>
      <w:r w:rsidRPr="0005556F">
        <w:rPr>
          <w:rFonts w:cs="Times New Roman"/>
          <w:sz w:val="26"/>
          <w:szCs w:val="26"/>
        </w:rPr>
        <w:t>Có chắc yêu là đây, “Tự thực hành Wireless miễn phí với Cisco Packet Tracer,” </w:t>
      </w:r>
      <w:r w:rsidRPr="0005556F">
        <w:rPr>
          <w:rFonts w:cs="Times New Roman"/>
          <w:i/>
          <w:iCs/>
          <w:sz w:val="26"/>
          <w:szCs w:val="26"/>
        </w:rPr>
        <w:t>Quantrimang.com</w:t>
      </w:r>
      <w:r w:rsidRPr="0005556F">
        <w:rPr>
          <w:rFonts w:cs="Times New Roman"/>
          <w:sz w:val="26"/>
          <w:szCs w:val="26"/>
        </w:rPr>
        <w:t>, Dec. 09, 2011. https://quantrimang.com/cong-nghe/tu-thuc-hanh-wireless-mien-phi-84141</w:t>
      </w:r>
    </w:p>
    <w:p w14:paraId="01B23063" w14:textId="2E3E2743" w:rsidR="008B3ABF" w:rsidRDefault="008B3ABF" w:rsidP="00E12FAE">
      <w:pPr>
        <w:spacing w:line="276" w:lineRule="auto"/>
        <w:rPr>
          <w:rFonts w:cs="Times New Roman"/>
          <w:sz w:val="26"/>
          <w:szCs w:val="26"/>
        </w:rPr>
      </w:pPr>
      <w:r w:rsidRPr="0005556F">
        <w:rPr>
          <w:rFonts w:cs="Times New Roman"/>
          <w:sz w:val="26"/>
          <w:szCs w:val="26"/>
        </w:rPr>
        <w:t>[4] “Configuring a LAN with DHCP and VLANs  [Support],” </w:t>
      </w:r>
      <w:r w:rsidRPr="0005556F">
        <w:rPr>
          <w:rFonts w:cs="Times New Roman"/>
          <w:i/>
          <w:iCs/>
          <w:sz w:val="26"/>
          <w:szCs w:val="26"/>
        </w:rPr>
        <w:t>Cisco</w:t>
      </w:r>
      <w:r w:rsidRPr="0005556F">
        <w:rPr>
          <w:rFonts w:cs="Times New Roman"/>
          <w:sz w:val="26"/>
          <w:szCs w:val="26"/>
        </w:rPr>
        <w:t xml:space="preserve">. </w:t>
      </w:r>
      <w:hyperlink r:id="rId24" w:history="1">
        <w:r w:rsidR="00B7502B" w:rsidRPr="00E35B11">
          <w:rPr>
            <w:rStyle w:val="Hyperlink"/>
            <w:rFonts w:cs="Times New Roman"/>
            <w:sz w:val="26"/>
            <w:szCs w:val="26"/>
          </w:rPr>
          <w:t>https://www.cisco.com/en/US/docs/routers/access/800/850/software/configuration/guide/dhcpvlan.htm</w:t>
        </w:r>
      </w:hyperlink>
    </w:p>
    <w:p w14:paraId="608615EF" w14:textId="6A153EAE" w:rsidR="00B7502B" w:rsidRPr="00B7502B" w:rsidRDefault="00B7502B" w:rsidP="00B7502B">
      <w:pPr>
        <w:spacing w:line="276" w:lineRule="auto"/>
        <w:rPr>
          <w:rFonts w:cs="Times New Roman"/>
          <w:sz w:val="26"/>
          <w:szCs w:val="26"/>
        </w:rPr>
      </w:pPr>
      <w:r w:rsidRPr="00B7502B">
        <w:rPr>
          <w:rFonts w:cs="Times New Roman"/>
          <w:sz w:val="26"/>
          <w:szCs w:val="26"/>
        </w:rPr>
        <w:t>[</w:t>
      </w:r>
      <w:r>
        <w:rPr>
          <w:rFonts w:cs="Times New Roman"/>
          <w:sz w:val="26"/>
          <w:szCs w:val="26"/>
        </w:rPr>
        <w:t>5</w:t>
      </w:r>
      <w:r w:rsidRPr="00B7502B">
        <w:rPr>
          <w:rFonts w:cs="Times New Roman"/>
          <w:sz w:val="26"/>
          <w:szCs w:val="26"/>
        </w:rPr>
        <w:t>]</w:t>
      </w:r>
      <w:r>
        <w:rPr>
          <w:rFonts w:cs="Times New Roman"/>
          <w:sz w:val="26"/>
          <w:szCs w:val="26"/>
        </w:rPr>
        <w:t xml:space="preserve"> </w:t>
      </w:r>
      <w:r w:rsidRPr="00B7502B">
        <w:rPr>
          <w:rFonts w:cs="Times New Roman"/>
          <w:sz w:val="26"/>
          <w:szCs w:val="26"/>
        </w:rPr>
        <w:t>cnttshop, “Lê Văn Tuấn,” </w:t>
      </w:r>
      <w:r w:rsidRPr="00B7502B">
        <w:rPr>
          <w:rFonts w:cs="Times New Roman"/>
          <w:i/>
          <w:iCs/>
          <w:sz w:val="26"/>
          <w:szCs w:val="26"/>
        </w:rPr>
        <w:t>Cnttshop.vn</w:t>
      </w:r>
      <w:r w:rsidRPr="00B7502B">
        <w:rPr>
          <w:rFonts w:cs="Times New Roman"/>
          <w:sz w:val="26"/>
          <w:szCs w:val="26"/>
        </w:rPr>
        <w:t>, 2023. https://cnttshop.vn/blogs/cisco/huong-dan-cau-hinh-access-list-tren-cisco-voi-lab-cu-the (accessed Dec. 10, 2024).</w:t>
      </w:r>
    </w:p>
    <w:p w14:paraId="13046511" w14:textId="77777777" w:rsidR="00B7502B" w:rsidRPr="00B7502B" w:rsidRDefault="00B7502B" w:rsidP="00B7502B">
      <w:pPr>
        <w:spacing w:line="276" w:lineRule="auto"/>
        <w:rPr>
          <w:rFonts w:cs="Times New Roman"/>
          <w:sz w:val="26"/>
          <w:szCs w:val="26"/>
        </w:rPr>
      </w:pPr>
      <w:r w:rsidRPr="00B7502B">
        <w:rPr>
          <w:rFonts w:cs="Times New Roman"/>
          <w:sz w:val="26"/>
          <w:szCs w:val="26"/>
        </w:rPr>
        <w:t>‌</w:t>
      </w:r>
    </w:p>
    <w:p w14:paraId="22E34549" w14:textId="77777777" w:rsidR="00B7502B" w:rsidRPr="0005556F" w:rsidRDefault="00B7502B" w:rsidP="00E12FAE">
      <w:pPr>
        <w:spacing w:line="276" w:lineRule="auto"/>
        <w:rPr>
          <w:rFonts w:cs="Times New Roman"/>
          <w:sz w:val="26"/>
          <w:szCs w:val="26"/>
        </w:rPr>
      </w:pPr>
    </w:p>
    <w:p w14:paraId="4FF53280" w14:textId="1871B4C7" w:rsidR="006F13C8" w:rsidRPr="0005556F" w:rsidRDefault="008B3ABF" w:rsidP="00E12FAE">
      <w:pPr>
        <w:spacing w:line="276" w:lineRule="auto"/>
        <w:rPr>
          <w:rFonts w:cs="Times New Roman"/>
          <w:sz w:val="26"/>
          <w:szCs w:val="26"/>
        </w:rPr>
      </w:pPr>
      <w:r w:rsidRPr="0005556F">
        <w:rPr>
          <w:rFonts w:cs="Times New Roman"/>
          <w:sz w:val="26"/>
          <w:szCs w:val="26"/>
        </w:rPr>
        <w:t>‌</w:t>
      </w:r>
    </w:p>
    <w:sectPr w:rsidR="006F13C8" w:rsidRPr="0005556F" w:rsidSect="00DD41A7">
      <w:footerReference w:type="default" r:id="rId25"/>
      <w:pgSz w:w="12240" w:h="15840"/>
      <w:pgMar w:top="540" w:right="810" w:bottom="360" w:left="72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8C841" w14:textId="77777777" w:rsidR="00890EB7" w:rsidRDefault="00890EB7" w:rsidP="00201016">
      <w:pPr>
        <w:spacing w:after="0" w:line="240" w:lineRule="auto"/>
      </w:pPr>
      <w:r>
        <w:separator/>
      </w:r>
    </w:p>
  </w:endnote>
  <w:endnote w:type="continuationSeparator" w:id="0">
    <w:p w14:paraId="5A565F4A" w14:textId="77777777" w:rsidR="00890EB7" w:rsidRDefault="00890EB7" w:rsidP="00201016">
      <w:pPr>
        <w:spacing w:after="0" w:line="240" w:lineRule="auto"/>
      </w:pPr>
      <w:r>
        <w:continuationSeparator/>
      </w:r>
    </w:p>
  </w:endnote>
  <w:endnote w:type="continuationNotice" w:id="1">
    <w:p w14:paraId="16F20967" w14:textId="77777777" w:rsidR="00890EB7" w:rsidRDefault="00890E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521227"/>
      <w:docPartObj>
        <w:docPartGallery w:val="Page Numbers (Bottom of Page)"/>
        <w:docPartUnique/>
      </w:docPartObj>
    </w:sdtPr>
    <w:sdtContent>
      <w:p w14:paraId="694B8829" w14:textId="4B72B15C" w:rsidR="00201016" w:rsidRDefault="00201016">
        <w:pPr>
          <w:pStyle w:val="Footer"/>
          <w:jc w:val="center"/>
        </w:pPr>
        <w:r>
          <w:fldChar w:fldCharType="begin"/>
        </w:r>
        <w:r>
          <w:instrText>PAGE   \* MERGEFORMAT</w:instrText>
        </w:r>
        <w:r>
          <w:fldChar w:fldCharType="separate"/>
        </w:r>
        <w:r w:rsidR="006611CF" w:rsidRPr="006611CF">
          <w:rPr>
            <w:noProof/>
            <w:lang w:val="vi-VN"/>
          </w:rPr>
          <w:t>14</w:t>
        </w:r>
        <w:r>
          <w:fldChar w:fldCharType="end"/>
        </w:r>
      </w:p>
    </w:sdtContent>
  </w:sdt>
  <w:p w14:paraId="367CBE65" w14:textId="77777777" w:rsidR="00201016" w:rsidRDefault="0020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E5213" w14:textId="77777777" w:rsidR="00890EB7" w:rsidRDefault="00890EB7" w:rsidP="00201016">
      <w:pPr>
        <w:spacing w:after="0" w:line="240" w:lineRule="auto"/>
      </w:pPr>
      <w:r>
        <w:separator/>
      </w:r>
    </w:p>
  </w:footnote>
  <w:footnote w:type="continuationSeparator" w:id="0">
    <w:p w14:paraId="437A5DE2" w14:textId="77777777" w:rsidR="00890EB7" w:rsidRDefault="00890EB7" w:rsidP="00201016">
      <w:pPr>
        <w:spacing w:after="0" w:line="240" w:lineRule="auto"/>
      </w:pPr>
      <w:r>
        <w:continuationSeparator/>
      </w:r>
    </w:p>
  </w:footnote>
  <w:footnote w:type="continuationNotice" w:id="1">
    <w:p w14:paraId="1C662DE0" w14:textId="77777777" w:rsidR="00890EB7" w:rsidRDefault="00890E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03AAD"/>
    <w:multiLevelType w:val="multilevel"/>
    <w:tmpl w:val="F5489524"/>
    <w:lvl w:ilvl="0">
      <w:start w:val="1"/>
      <w:numFmt w:val="decimal"/>
      <w:pStyle w:val="Heading1"/>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lvlText w:val="4.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0B8725E"/>
    <w:multiLevelType w:val="hybridMultilevel"/>
    <w:tmpl w:val="7DBE5C6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1021197"/>
    <w:multiLevelType w:val="multilevel"/>
    <w:tmpl w:val="E7D0B0EC"/>
    <w:lvl w:ilvl="0">
      <w:start w:val="1"/>
      <w:numFmt w:val="decimal"/>
      <w:suff w:val="space"/>
      <w:lvlText w:val="4.2.%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22915B67"/>
    <w:multiLevelType w:val="hybridMultilevel"/>
    <w:tmpl w:val="A0927662"/>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 w15:restartNumberingAfterBreak="0">
    <w:nsid w:val="2CE86E8A"/>
    <w:multiLevelType w:val="hybridMultilevel"/>
    <w:tmpl w:val="23664E00"/>
    <w:lvl w:ilvl="0" w:tplc="18BE95CC">
      <w:start w:val="1"/>
      <w:numFmt w:val="decimal"/>
      <w:lvlText w:val="2.%1"/>
      <w:lvlJc w:val="left"/>
      <w:pPr>
        <w:ind w:left="1080" w:hanging="360"/>
      </w:pPr>
      <w:rPr>
        <w:rFonts w:hint="default"/>
      </w:rPr>
    </w:lvl>
    <w:lvl w:ilvl="1" w:tplc="18BE95CC">
      <w:start w:val="1"/>
      <w:numFmt w:val="decimal"/>
      <w:lvlText w:val="2.%2"/>
      <w:lvlJc w:val="left"/>
      <w:pPr>
        <w:ind w:left="1440" w:hanging="360"/>
      </w:pPr>
      <w:rPr>
        <w:rFonts w:hint="default"/>
      </w:rPr>
    </w:lvl>
    <w:lvl w:ilvl="2" w:tplc="177E898C">
      <w:start w:val="1"/>
      <w:numFmt w:val="low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B31B7"/>
    <w:multiLevelType w:val="hybridMultilevel"/>
    <w:tmpl w:val="C16C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B01FD"/>
    <w:multiLevelType w:val="multilevel"/>
    <w:tmpl w:val="1584CD9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4891B53"/>
    <w:multiLevelType w:val="hybridMultilevel"/>
    <w:tmpl w:val="0EAA05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786E53"/>
    <w:multiLevelType w:val="hybridMultilevel"/>
    <w:tmpl w:val="8006EB8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D5A572B"/>
    <w:multiLevelType w:val="hybridMultilevel"/>
    <w:tmpl w:val="FE2EE5F8"/>
    <w:lvl w:ilvl="0" w:tplc="1CA44A7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436F3612"/>
    <w:multiLevelType w:val="multilevel"/>
    <w:tmpl w:val="3D843A3E"/>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Zero"/>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41757A5"/>
    <w:multiLevelType w:val="hybridMultilevel"/>
    <w:tmpl w:val="578AA24C"/>
    <w:lvl w:ilvl="0" w:tplc="DDC21EB2">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310C52"/>
    <w:multiLevelType w:val="multilevel"/>
    <w:tmpl w:val="D73C943C"/>
    <w:lvl w:ilvl="0">
      <w:start w:val="1"/>
      <w:numFmt w:val="decimal"/>
      <w:lvlText w:val="4.3.%1"/>
      <w:lvlJc w:val="left"/>
      <w:pPr>
        <w:ind w:left="2160" w:hanging="360"/>
      </w:pPr>
      <w:rPr>
        <w:rFonts w:hint="default"/>
      </w:rPr>
    </w:lvl>
    <w:lvl w:ilvl="1">
      <w:start w:val="1"/>
      <w:numFmt w:val="decimal"/>
      <w:suff w:val="space"/>
      <w:lvlText w:val="4.3.%2"/>
      <w:lvlJc w:val="left"/>
      <w:pPr>
        <w:ind w:left="1440" w:hanging="360"/>
      </w:pPr>
      <w:rPr>
        <w:rFonts w:hint="default"/>
      </w:rPr>
    </w:lvl>
    <w:lvl w:ilvl="2">
      <w:start w:val="1"/>
      <w:numFmt w:val="decimal"/>
      <w:lvlText w:val="4.3.%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8CE4F4C"/>
    <w:multiLevelType w:val="hybridMultilevel"/>
    <w:tmpl w:val="C3F046F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CB92044"/>
    <w:multiLevelType w:val="multilevel"/>
    <w:tmpl w:val="B760792C"/>
    <w:lvl w:ilvl="0">
      <w:start w:val="1"/>
      <w:numFmt w:val="decimal"/>
      <w:pStyle w:val="Heading2"/>
      <w:lvlText w:val="3.%1"/>
      <w:lvlJc w:val="left"/>
      <w:pPr>
        <w:ind w:left="1440" w:hanging="360"/>
      </w:pPr>
      <w:rPr>
        <w:rFonts w:hint="default"/>
      </w:rPr>
    </w:lvl>
    <w:lvl w:ilvl="1">
      <w:start w:val="1"/>
      <w:numFmt w:val="decimal"/>
      <w:suff w:val="space"/>
      <w:lvlText w:val="3.%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15:restartNumberingAfterBreak="0">
    <w:nsid w:val="4DCE293A"/>
    <w:multiLevelType w:val="multilevel"/>
    <w:tmpl w:val="1584CD9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0022A20"/>
    <w:multiLevelType w:val="hybridMultilevel"/>
    <w:tmpl w:val="A4F84128"/>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5018765E"/>
    <w:multiLevelType w:val="hybridMultilevel"/>
    <w:tmpl w:val="782E0262"/>
    <w:lvl w:ilvl="0" w:tplc="34DAD686">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5D87FE8"/>
    <w:multiLevelType w:val="hybridMultilevel"/>
    <w:tmpl w:val="7D28D92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7437EBC"/>
    <w:multiLevelType w:val="hybridMultilevel"/>
    <w:tmpl w:val="F60607EA"/>
    <w:lvl w:ilvl="0" w:tplc="DDC21EB2">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8B2AE9"/>
    <w:multiLevelType w:val="multilevel"/>
    <w:tmpl w:val="D7AC94EA"/>
    <w:lvl w:ilvl="0">
      <w:start w:val="1"/>
      <w:numFmt w:val="decimal"/>
      <w:lvlText w:val="3.%1"/>
      <w:lvlJc w:val="left"/>
      <w:pPr>
        <w:ind w:left="720" w:hanging="360"/>
      </w:pPr>
      <w:rPr>
        <w:rFonts w:hint="default"/>
      </w:rPr>
    </w:lvl>
    <w:lvl w:ilvl="1">
      <w:start w:val="1"/>
      <w:numFmt w:val="decimal"/>
      <w:suff w:val="space"/>
      <w:lvlText w:val="4.%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39E7651"/>
    <w:multiLevelType w:val="hybridMultilevel"/>
    <w:tmpl w:val="B70CBC7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3C974CB"/>
    <w:multiLevelType w:val="hybridMultilevel"/>
    <w:tmpl w:val="D3EA530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4556245"/>
    <w:multiLevelType w:val="multilevel"/>
    <w:tmpl w:val="81725C50"/>
    <w:lvl w:ilvl="0">
      <w:start w:val="1"/>
      <w:numFmt w:val="decimal"/>
      <w:lvlText w:val="%1"/>
      <w:lvlJc w:val="left"/>
      <w:pPr>
        <w:ind w:left="1380" w:hanging="1380"/>
      </w:pPr>
      <w:rPr>
        <w:rFonts w:hint="default"/>
      </w:rPr>
    </w:lvl>
    <w:lvl w:ilvl="1">
      <w:start w:val="89"/>
      <w:numFmt w:val="decimalZero"/>
      <w:lvlText w:val="%1.%2"/>
      <w:lvlJc w:val="left"/>
      <w:pPr>
        <w:ind w:left="1380" w:hanging="1380"/>
      </w:pPr>
      <w:rPr>
        <w:rFonts w:hint="default"/>
      </w:rPr>
    </w:lvl>
    <w:lvl w:ilvl="2">
      <w:numFmt w:val="decimalZero"/>
      <w:lvlText w:val="%1.%2.%3.0"/>
      <w:lvlJc w:val="left"/>
      <w:pPr>
        <w:ind w:left="1380" w:hanging="1380"/>
      </w:pPr>
      <w:rPr>
        <w:rFonts w:hint="default"/>
      </w:rPr>
    </w:lvl>
    <w:lvl w:ilvl="3">
      <w:start w:val="1"/>
      <w:numFmt w:val="decimalZero"/>
      <w:lvlText w:val="%1.%2.%3.%4"/>
      <w:lvlJc w:val="left"/>
      <w:pPr>
        <w:ind w:left="1380" w:hanging="1380"/>
      </w:pPr>
      <w:rPr>
        <w:rFonts w:hint="default"/>
      </w:rPr>
    </w:lvl>
    <w:lvl w:ilvl="4">
      <w:start w:val="1"/>
      <w:numFmt w:val="decimal"/>
      <w:lvlText w:val="%1.%2.%3.%4.%5"/>
      <w:lvlJc w:val="left"/>
      <w:pPr>
        <w:ind w:left="1380" w:hanging="13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AA6412"/>
    <w:multiLevelType w:val="multilevel"/>
    <w:tmpl w:val="D8141246"/>
    <w:lvl w:ilvl="0">
      <w:start w:val="1"/>
      <w:numFmt w:val="decimal"/>
      <w:suff w:val="space"/>
      <w:lvlText w:val="3.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66C97E7B"/>
    <w:multiLevelType w:val="hybridMultilevel"/>
    <w:tmpl w:val="474A5BDE"/>
    <w:lvl w:ilvl="0" w:tplc="04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6" w15:restartNumberingAfterBreak="0">
    <w:nsid w:val="6AF50253"/>
    <w:multiLevelType w:val="hybridMultilevel"/>
    <w:tmpl w:val="CF882BD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DAD18ED"/>
    <w:multiLevelType w:val="multilevel"/>
    <w:tmpl w:val="C5365770"/>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Zero"/>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73524638">
    <w:abstractNumId w:val="14"/>
  </w:num>
  <w:num w:numId="2" w16cid:durableId="2129886178">
    <w:abstractNumId w:val="0"/>
  </w:num>
  <w:num w:numId="3" w16cid:durableId="412047847">
    <w:abstractNumId w:val="4"/>
  </w:num>
  <w:num w:numId="4" w16cid:durableId="1885633916">
    <w:abstractNumId w:val="20"/>
  </w:num>
  <w:num w:numId="5" w16cid:durableId="449664686">
    <w:abstractNumId w:val="2"/>
  </w:num>
  <w:num w:numId="6" w16cid:durableId="1631786486">
    <w:abstractNumId w:val="12"/>
  </w:num>
  <w:num w:numId="7" w16cid:durableId="978994681">
    <w:abstractNumId w:val="17"/>
  </w:num>
  <w:num w:numId="8" w16cid:durableId="1267276900">
    <w:abstractNumId w:val="24"/>
  </w:num>
  <w:num w:numId="9" w16cid:durableId="1186863860">
    <w:abstractNumId w:val="13"/>
  </w:num>
  <w:num w:numId="10" w16cid:durableId="731583467">
    <w:abstractNumId w:val="22"/>
  </w:num>
  <w:num w:numId="11" w16cid:durableId="985403671">
    <w:abstractNumId w:val="21"/>
  </w:num>
  <w:num w:numId="12" w16cid:durableId="383866907">
    <w:abstractNumId w:val="18"/>
  </w:num>
  <w:num w:numId="13" w16cid:durableId="1871989210">
    <w:abstractNumId w:val="26"/>
  </w:num>
  <w:num w:numId="14" w16cid:durableId="254829795">
    <w:abstractNumId w:val="8"/>
  </w:num>
  <w:num w:numId="15" w16cid:durableId="1516265252">
    <w:abstractNumId w:val="7"/>
  </w:num>
  <w:num w:numId="16" w16cid:durableId="544491853">
    <w:abstractNumId w:val="0"/>
    <w:lvlOverride w:ilvl="0">
      <w:startOverride w:val="3"/>
    </w:lvlOverride>
    <w:lvlOverride w:ilvl="1">
      <w:startOverride w:val="2"/>
    </w:lvlOverride>
  </w:num>
  <w:num w:numId="17" w16cid:durableId="1470704421">
    <w:abstractNumId w:val="0"/>
    <w:lvlOverride w:ilvl="0">
      <w:startOverride w:val="3"/>
    </w:lvlOverride>
  </w:num>
  <w:num w:numId="18" w16cid:durableId="1266427376">
    <w:abstractNumId w:val="15"/>
  </w:num>
  <w:num w:numId="19" w16cid:durableId="2137402992">
    <w:abstractNumId w:val="6"/>
  </w:num>
  <w:num w:numId="20" w16cid:durableId="1975019703">
    <w:abstractNumId w:val="9"/>
  </w:num>
  <w:num w:numId="21" w16cid:durableId="397826147">
    <w:abstractNumId w:val="25"/>
  </w:num>
  <w:num w:numId="22" w16cid:durableId="2073916964">
    <w:abstractNumId w:val="1"/>
  </w:num>
  <w:num w:numId="23" w16cid:durableId="2108384654">
    <w:abstractNumId w:val="16"/>
  </w:num>
  <w:num w:numId="24" w16cid:durableId="1465269944">
    <w:abstractNumId w:val="3"/>
  </w:num>
  <w:num w:numId="25" w16cid:durableId="888079304">
    <w:abstractNumId w:val="0"/>
    <w:lvlOverride w:ilvl="0">
      <w:startOverride w:val="4"/>
    </w:lvlOverride>
    <w:lvlOverride w:ilvl="1">
      <w:startOverride w:val="2"/>
    </w:lvlOverride>
    <w:lvlOverride w:ilvl="2">
      <w:startOverride w:val="1"/>
    </w:lvlOverride>
  </w:num>
  <w:num w:numId="26" w16cid:durableId="457073349">
    <w:abstractNumId w:val="0"/>
    <w:lvlOverride w:ilvl="0">
      <w:startOverride w:val="4"/>
    </w:lvlOverride>
    <w:lvlOverride w:ilvl="1">
      <w:startOverride w:val="2"/>
    </w:lvlOverride>
    <w:lvlOverride w:ilvl="2">
      <w:startOverride w:val="1"/>
    </w:lvlOverride>
  </w:num>
  <w:num w:numId="27" w16cid:durableId="787237044">
    <w:abstractNumId w:val="0"/>
    <w:lvlOverride w:ilvl="0">
      <w:startOverride w:val="4"/>
    </w:lvlOverride>
    <w:lvlOverride w:ilvl="1">
      <w:startOverride w:val="2"/>
    </w:lvlOverride>
    <w:lvlOverride w:ilvl="2">
      <w:startOverride w:val="1"/>
    </w:lvlOverride>
  </w:num>
  <w:num w:numId="28" w16cid:durableId="1878080965">
    <w:abstractNumId w:val="23"/>
  </w:num>
  <w:num w:numId="29" w16cid:durableId="624845507">
    <w:abstractNumId w:val="5"/>
  </w:num>
  <w:num w:numId="30" w16cid:durableId="1788888318">
    <w:abstractNumId w:val="10"/>
  </w:num>
  <w:num w:numId="31" w16cid:durableId="1806772115">
    <w:abstractNumId w:val="27"/>
  </w:num>
  <w:num w:numId="32" w16cid:durableId="1835950502">
    <w:abstractNumId w:val="19"/>
  </w:num>
  <w:num w:numId="33" w16cid:durableId="196006092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1EF"/>
    <w:rsid w:val="00000336"/>
    <w:rsid w:val="00000FCB"/>
    <w:rsid w:val="000034DA"/>
    <w:rsid w:val="00004B09"/>
    <w:rsid w:val="00006EF5"/>
    <w:rsid w:val="00011194"/>
    <w:rsid w:val="00011991"/>
    <w:rsid w:val="000134A9"/>
    <w:rsid w:val="0001562C"/>
    <w:rsid w:val="00020080"/>
    <w:rsid w:val="000216C5"/>
    <w:rsid w:val="00025849"/>
    <w:rsid w:val="0003007C"/>
    <w:rsid w:val="00030286"/>
    <w:rsid w:val="00036AB4"/>
    <w:rsid w:val="00037AC7"/>
    <w:rsid w:val="00045DCF"/>
    <w:rsid w:val="00045FA8"/>
    <w:rsid w:val="000471B9"/>
    <w:rsid w:val="00047AA8"/>
    <w:rsid w:val="00053BBD"/>
    <w:rsid w:val="00054D4B"/>
    <w:rsid w:val="0005556F"/>
    <w:rsid w:val="00057280"/>
    <w:rsid w:val="00060251"/>
    <w:rsid w:val="00060D75"/>
    <w:rsid w:val="00067562"/>
    <w:rsid w:val="00070B73"/>
    <w:rsid w:val="00074DFC"/>
    <w:rsid w:val="000768E8"/>
    <w:rsid w:val="00077BC3"/>
    <w:rsid w:val="00077CC5"/>
    <w:rsid w:val="00082223"/>
    <w:rsid w:val="00083B18"/>
    <w:rsid w:val="000854EE"/>
    <w:rsid w:val="00085ED1"/>
    <w:rsid w:val="0009084B"/>
    <w:rsid w:val="0009097A"/>
    <w:rsid w:val="000909CF"/>
    <w:rsid w:val="00091028"/>
    <w:rsid w:val="000912AE"/>
    <w:rsid w:val="00091AA2"/>
    <w:rsid w:val="00093403"/>
    <w:rsid w:val="000943ED"/>
    <w:rsid w:val="000951B2"/>
    <w:rsid w:val="000978C2"/>
    <w:rsid w:val="000A2F31"/>
    <w:rsid w:val="000A41E8"/>
    <w:rsid w:val="000A5946"/>
    <w:rsid w:val="000A6AE8"/>
    <w:rsid w:val="000A6CD2"/>
    <w:rsid w:val="000A6DA9"/>
    <w:rsid w:val="000B065C"/>
    <w:rsid w:val="000B108E"/>
    <w:rsid w:val="000B2F33"/>
    <w:rsid w:val="000B3A08"/>
    <w:rsid w:val="000B3CAC"/>
    <w:rsid w:val="000B4913"/>
    <w:rsid w:val="000B4AF6"/>
    <w:rsid w:val="000B4CE2"/>
    <w:rsid w:val="000B7AD6"/>
    <w:rsid w:val="000B7FB0"/>
    <w:rsid w:val="000C0870"/>
    <w:rsid w:val="000C09A9"/>
    <w:rsid w:val="000C196A"/>
    <w:rsid w:val="000C2522"/>
    <w:rsid w:val="000C4C84"/>
    <w:rsid w:val="000C4EF2"/>
    <w:rsid w:val="000C7759"/>
    <w:rsid w:val="000C798A"/>
    <w:rsid w:val="000D1940"/>
    <w:rsid w:val="000D289A"/>
    <w:rsid w:val="000D3AB0"/>
    <w:rsid w:val="000D3CFC"/>
    <w:rsid w:val="000D42D3"/>
    <w:rsid w:val="000D549B"/>
    <w:rsid w:val="000D7056"/>
    <w:rsid w:val="000E0A04"/>
    <w:rsid w:val="000E17F0"/>
    <w:rsid w:val="000E43B0"/>
    <w:rsid w:val="000E54C3"/>
    <w:rsid w:val="000E625E"/>
    <w:rsid w:val="000F2B3A"/>
    <w:rsid w:val="000F34E2"/>
    <w:rsid w:val="000F53A9"/>
    <w:rsid w:val="000F71C8"/>
    <w:rsid w:val="00102A17"/>
    <w:rsid w:val="00103378"/>
    <w:rsid w:val="00111B46"/>
    <w:rsid w:val="00114A48"/>
    <w:rsid w:val="00117CEF"/>
    <w:rsid w:val="0012114F"/>
    <w:rsid w:val="001221B0"/>
    <w:rsid w:val="001238A2"/>
    <w:rsid w:val="0012554D"/>
    <w:rsid w:val="00126132"/>
    <w:rsid w:val="00126380"/>
    <w:rsid w:val="00126FF0"/>
    <w:rsid w:val="00127561"/>
    <w:rsid w:val="00127C8C"/>
    <w:rsid w:val="0013117D"/>
    <w:rsid w:val="00131EA8"/>
    <w:rsid w:val="0013328B"/>
    <w:rsid w:val="001335DD"/>
    <w:rsid w:val="00133F10"/>
    <w:rsid w:val="00135224"/>
    <w:rsid w:val="001352FD"/>
    <w:rsid w:val="001358F8"/>
    <w:rsid w:val="0013766A"/>
    <w:rsid w:val="00142A17"/>
    <w:rsid w:val="001443AC"/>
    <w:rsid w:val="00144AFE"/>
    <w:rsid w:val="0015064E"/>
    <w:rsid w:val="00150B30"/>
    <w:rsid w:val="00153FC2"/>
    <w:rsid w:val="0015423D"/>
    <w:rsid w:val="00155A52"/>
    <w:rsid w:val="00157C75"/>
    <w:rsid w:val="00160058"/>
    <w:rsid w:val="00160CF9"/>
    <w:rsid w:val="00161856"/>
    <w:rsid w:val="00161BFB"/>
    <w:rsid w:val="00161E13"/>
    <w:rsid w:val="00163396"/>
    <w:rsid w:val="00163CE2"/>
    <w:rsid w:val="00165952"/>
    <w:rsid w:val="00167417"/>
    <w:rsid w:val="00171172"/>
    <w:rsid w:val="00171717"/>
    <w:rsid w:val="00171EB5"/>
    <w:rsid w:val="00175D4B"/>
    <w:rsid w:val="001811E9"/>
    <w:rsid w:val="0018248D"/>
    <w:rsid w:val="0018434B"/>
    <w:rsid w:val="00184DCC"/>
    <w:rsid w:val="0018638F"/>
    <w:rsid w:val="001920D1"/>
    <w:rsid w:val="00192BB6"/>
    <w:rsid w:val="001941BB"/>
    <w:rsid w:val="00196E27"/>
    <w:rsid w:val="001A0003"/>
    <w:rsid w:val="001A1C3C"/>
    <w:rsid w:val="001A1C7C"/>
    <w:rsid w:val="001A3E6F"/>
    <w:rsid w:val="001A5DF8"/>
    <w:rsid w:val="001A68EA"/>
    <w:rsid w:val="001A770B"/>
    <w:rsid w:val="001B039A"/>
    <w:rsid w:val="001B0EBB"/>
    <w:rsid w:val="001B1A6E"/>
    <w:rsid w:val="001B53A0"/>
    <w:rsid w:val="001C03BE"/>
    <w:rsid w:val="001C252D"/>
    <w:rsid w:val="001C752B"/>
    <w:rsid w:val="001D0088"/>
    <w:rsid w:val="001D1057"/>
    <w:rsid w:val="001D2B5A"/>
    <w:rsid w:val="001D4087"/>
    <w:rsid w:val="001D45A4"/>
    <w:rsid w:val="001D7361"/>
    <w:rsid w:val="001E0A79"/>
    <w:rsid w:val="001E2948"/>
    <w:rsid w:val="001E2A67"/>
    <w:rsid w:val="001E4C30"/>
    <w:rsid w:val="001E50B6"/>
    <w:rsid w:val="001E554B"/>
    <w:rsid w:val="001F1477"/>
    <w:rsid w:val="001F1884"/>
    <w:rsid w:val="001F6226"/>
    <w:rsid w:val="00200B39"/>
    <w:rsid w:val="00201016"/>
    <w:rsid w:val="0020201C"/>
    <w:rsid w:val="0020279F"/>
    <w:rsid w:val="00203CC0"/>
    <w:rsid w:val="002053D9"/>
    <w:rsid w:val="002078A7"/>
    <w:rsid w:val="002168EA"/>
    <w:rsid w:val="002178ED"/>
    <w:rsid w:val="00220245"/>
    <w:rsid w:val="00221952"/>
    <w:rsid w:val="002230C3"/>
    <w:rsid w:val="00223AD5"/>
    <w:rsid w:val="0022494C"/>
    <w:rsid w:val="00225D21"/>
    <w:rsid w:val="00230B47"/>
    <w:rsid w:val="002335D4"/>
    <w:rsid w:val="00233E68"/>
    <w:rsid w:val="00235374"/>
    <w:rsid w:val="00241CCC"/>
    <w:rsid w:val="00242186"/>
    <w:rsid w:val="002471E1"/>
    <w:rsid w:val="0025003A"/>
    <w:rsid w:val="002503BF"/>
    <w:rsid w:val="00251150"/>
    <w:rsid w:val="00251418"/>
    <w:rsid w:val="002521DA"/>
    <w:rsid w:val="00252DF7"/>
    <w:rsid w:val="002532A0"/>
    <w:rsid w:val="00254325"/>
    <w:rsid w:val="0025481B"/>
    <w:rsid w:val="00254CD2"/>
    <w:rsid w:val="00261BE6"/>
    <w:rsid w:val="00265B94"/>
    <w:rsid w:val="002664A1"/>
    <w:rsid w:val="00267EC5"/>
    <w:rsid w:val="00272435"/>
    <w:rsid w:val="0027690A"/>
    <w:rsid w:val="002772C9"/>
    <w:rsid w:val="00277398"/>
    <w:rsid w:val="00282A0D"/>
    <w:rsid w:val="002843E5"/>
    <w:rsid w:val="002877E4"/>
    <w:rsid w:val="00290958"/>
    <w:rsid w:val="00291025"/>
    <w:rsid w:val="00292E24"/>
    <w:rsid w:val="002948A6"/>
    <w:rsid w:val="00295586"/>
    <w:rsid w:val="002A1B73"/>
    <w:rsid w:val="002A2645"/>
    <w:rsid w:val="002A4779"/>
    <w:rsid w:val="002A6F8C"/>
    <w:rsid w:val="002B09E7"/>
    <w:rsid w:val="002B2FFC"/>
    <w:rsid w:val="002B623B"/>
    <w:rsid w:val="002B6865"/>
    <w:rsid w:val="002B7885"/>
    <w:rsid w:val="002C0E58"/>
    <w:rsid w:val="002C3B89"/>
    <w:rsid w:val="002C4864"/>
    <w:rsid w:val="002C48BF"/>
    <w:rsid w:val="002C5D92"/>
    <w:rsid w:val="002D3FB3"/>
    <w:rsid w:val="002D7F47"/>
    <w:rsid w:val="002E55BF"/>
    <w:rsid w:val="002E5AFA"/>
    <w:rsid w:val="002E7C74"/>
    <w:rsid w:val="002F0987"/>
    <w:rsid w:val="002F3773"/>
    <w:rsid w:val="002F45C9"/>
    <w:rsid w:val="002F4DDF"/>
    <w:rsid w:val="003006A2"/>
    <w:rsid w:val="0030178A"/>
    <w:rsid w:val="003021F2"/>
    <w:rsid w:val="003022E9"/>
    <w:rsid w:val="00302DCC"/>
    <w:rsid w:val="00306506"/>
    <w:rsid w:val="00307854"/>
    <w:rsid w:val="00307E8D"/>
    <w:rsid w:val="00307EDF"/>
    <w:rsid w:val="00310660"/>
    <w:rsid w:val="00313532"/>
    <w:rsid w:val="00315A71"/>
    <w:rsid w:val="00315D7F"/>
    <w:rsid w:val="0032141C"/>
    <w:rsid w:val="003249CB"/>
    <w:rsid w:val="00332BBC"/>
    <w:rsid w:val="0033317D"/>
    <w:rsid w:val="003331BD"/>
    <w:rsid w:val="00334F28"/>
    <w:rsid w:val="003350F2"/>
    <w:rsid w:val="003351EE"/>
    <w:rsid w:val="0033723A"/>
    <w:rsid w:val="00337F94"/>
    <w:rsid w:val="0034165C"/>
    <w:rsid w:val="00341DC2"/>
    <w:rsid w:val="00341E1B"/>
    <w:rsid w:val="00342204"/>
    <w:rsid w:val="00344010"/>
    <w:rsid w:val="00345271"/>
    <w:rsid w:val="003455A4"/>
    <w:rsid w:val="00345693"/>
    <w:rsid w:val="00345C29"/>
    <w:rsid w:val="0034625E"/>
    <w:rsid w:val="003464B6"/>
    <w:rsid w:val="00346DD4"/>
    <w:rsid w:val="003547DF"/>
    <w:rsid w:val="00355275"/>
    <w:rsid w:val="0035668A"/>
    <w:rsid w:val="003649AA"/>
    <w:rsid w:val="00365AAA"/>
    <w:rsid w:val="00366FFC"/>
    <w:rsid w:val="00370084"/>
    <w:rsid w:val="003701D6"/>
    <w:rsid w:val="00371AE3"/>
    <w:rsid w:val="00372270"/>
    <w:rsid w:val="0037350E"/>
    <w:rsid w:val="00383D79"/>
    <w:rsid w:val="003851DD"/>
    <w:rsid w:val="003867F7"/>
    <w:rsid w:val="00386831"/>
    <w:rsid w:val="003878C4"/>
    <w:rsid w:val="00393408"/>
    <w:rsid w:val="00393687"/>
    <w:rsid w:val="00393E29"/>
    <w:rsid w:val="00395715"/>
    <w:rsid w:val="00397DF4"/>
    <w:rsid w:val="003A2A44"/>
    <w:rsid w:val="003A2EB1"/>
    <w:rsid w:val="003A646F"/>
    <w:rsid w:val="003A6AC7"/>
    <w:rsid w:val="003B20D7"/>
    <w:rsid w:val="003B5DA4"/>
    <w:rsid w:val="003B74E3"/>
    <w:rsid w:val="003B7A25"/>
    <w:rsid w:val="003B7A5E"/>
    <w:rsid w:val="003C2336"/>
    <w:rsid w:val="003C32B8"/>
    <w:rsid w:val="003C43BE"/>
    <w:rsid w:val="003C54FB"/>
    <w:rsid w:val="003C7918"/>
    <w:rsid w:val="003C7B18"/>
    <w:rsid w:val="003D0423"/>
    <w:rsid w:val="003D0768"/>
    <w:rsid w:val="003D1282"/>
    <w:rsid w:val="003D1982"/>
    <w:rsid w:val="003D39A2"/>
    <w:rsid w:val="003D4F8C"/>
    <w:rsid w:val="003D5BD5"/>
    <w:rsid w:val="003D7854"/>
    <w:rsid w:val="003D7A4A"/>
    <w:rsid w:val="003E4F31"/>
    <w:rsid w:val="003E69A3"/>
    <w:rsid w:val="003F0074"/>
    <w:rsid w:val="003F0251"/>
    <w:rsid w:val="003F2557"/>
    <w:rsid w:val="003F3DF8"/>
    <w:rsid w:val="003F40A2"/>
    <w:rsid w:val="003F4444"/>
    <w:rsid w:val="003F5339"/>
    <w:rsid w:val="003F5562"/>
    <w:rsid w:val="003F5D75"/>
    <w:rsid w:val="003F7865"/>
    <w:rsid w:val="003F7C08"/>
    <w:rsid w:val="004008C2"/>
    <w:rsid w:val="00400B35"/>
    <w:rsid w:val="00403726"/>
    <w:rsid w:val="00404055"/>
    <w:rsid w:val="00404584"/>
    <w:rsid w:val="00404DBD"/>
    <w:rsid w:val="00406C4D"/>
    <w:rsid w:val="00407E25"/>
    <w:rsid w:val="00412238"/>
    <w:rsid w:val="00412B3A"/>
    <w:rsid w:val="00415880"/>
    <w:rsid w:val="00420602"/>
    <w:rsid w:val="00420B29"/>
    <w:rsid w:val="0042395F"/>
    <w:rsid w:val="00430CB9"/>
    <w:rsid w:val="00431928"/>
    <w:rsid w:val="00432084"/>
    <w:rsid w:val="004334E1"/>
    <w:rsid w:val="004351FC"/>
    <w:rsid w:val="0043576C"/>
    <w:rsid w:val="00437BC6"/>
    <w:rsid w:val="0044630F"/>
    <w:rsid w:val="00446933"/>
    <w:rsid w:val="004469F7"/>
    <w:rsid w:val="00447173"/>
    <w:rsid w:val="004515E9"/>
    <w:rsid w:val="00461093"/>
    <w:rsid w:val="004620A4"/>
    <w:rsid w:val="004641BA"/>
    <w:rsid w:val="00465125"/>
    <w:rsid w:val="00465EC1"/>
    <w:rsid w:val="00471942"/>
    <w:rsid w:val="00472C48"/>
    <w:rsid w:val="00474AF5"/>
    <w:rsid w:val="004754A2"/>
    <w:rsid w:val="0047753C"/>
    <w:rsid w:val="004800C2"/>
    <w:rsid w:val="00480C86"/>
    <w:rsid w:val="00480D3B"/>
    <w:rsid w:val="004835A5"/>
    <w:rsid w:val="00484930"/>
    <w:rsid w:val="00490B32"/>
    <w:rsid w:val="00492488"/>
    <w:rsid w:val="0049317C"/>
    <w:rsid w:val="00493C92"/>
    <w:rsid w:val="004949AC"/>
    <w:rsid w:val="004A18A4"/>
    <w:rsid w:val="004A2F09"/>
    <w:rsid w:val="004A3552"/>
    <w:rsid w:val="004A4D09"/>
    <w:rsid w:val="004A5F3A"/>
    <w:rsid w:val="004A7A15"/>
    <w:rsid w:val="004B64B2"/>
    <w:rsid w:val="004B731A"/>
    <w:rsid w:val="004B78B8"/>
    <w:rsid w:val="004B7A8F"/>
    <w:rsid w:val="004C03AA"/>
    <w:rsid w:val="004C1680"/>
    <w:rsid w:val="004C5183"/>
    <w:rsid w:val="004C530E"/>
    <w:rsid w:val="004C64DD"/>
    <w:rsid w:val="004C6684"/>
    <w:rsid w:val="004D043C"/>
    <w:rsid w:val="004D5193"/>
    <w:rsid w:val="004D565E"/>
    <w:rsid w:val="004D5C02"/>
    <w:rsid w:val="004E2A6B"/>
    <w:rsid w:val="004E3EA7"/>
    <w:rsid w:val="004E5FCC"/>
    <w:rsid w:val="004E6C1B"/>
    <w:rsid w:val="004E7BF5"/>
    <w:rsid w:val="004F1061"/>
    <w:rsid w:val="004F1F8E"/>
    <w:rsid w:val="004F2E38"/>
    <w:rsid w:val="004F51E9"/>
    <w:rsid w:val="004F675A"/>
    <w:rsid w:val="004F70EB"/>
    <w:rsid w:val="00500F09"/>
    <w:rsid w:val="0050246B"/>
    <w:rsid w:val="00502989"/>
    <w:rsid w:val="00503AE1"/>
    <w:rsid w:val="00503B87"/>
    <w:rsid w:val="00503EB4"/>
    <w:rsid w:val="005047D9"/>
    <w:rsid w:val="00506006"/>
    <w:rsid w:val="005064D0"/>
    <w:rsid w:val="005065FD"/>
    <w:rsid w:val="00511D9E"/>
    <w:rsid w:val="00511F8D"/>
    <w:rsid w:val="00520B09"/>
    <w:rsid w:val="00521C01"/>
    <w:rsid w:val="005221CD"/>
    <w:rsid w:val="00522FD4"/>
    <w:rsid w:val="00523853"/>
    <w:rsid w:val="005240F2"/>
    <w:rsid w:val="00524607"/>
    <w:rsid w:val="0052584F"/>
    <w:rsid w:val="0053117C"/>
    <w:rsid w:val="005321A6"/>
    <w:rsid w:val="00532D84"/>
    <w:rsid w:val="00534098"/>
    <w:rsid w:val="00534F5B"/>
    <w:rsid w:val="005367E4"/>
    <w:rsid w:val="005374F8"/>
    <w:rsid w:val="00540822"/>
    <w:rsid w:val="005437E6"/>
    <w:rsid w:val="005443E7"/>
    <w:rsid w:val="005456C4"/>
    <w:rsid w:val="005467D4"/>
    <w:rsid w:val="00552655"/>
    <w:rsid w:val="00552BE0"/>
    <w:rsid w:val="00552E20"/>
    <w:rsid w:val="005535C2"/>
    <w:rsid w:val="0055363D"/>
    <w:rsid w:val="00557044"/>
    <w:rsid w:val="005570D1"/>
    <w:rsid w:val="00564B8A"/>
    <w:rsid w:val="00567A6C"/>
    <w:rsid w:val="00572832"/>
    <w:rsid w:val="005734C9"/>
    <w:rsid w:val="00573AEF"/>
    <w:rsid w:val="00573D50"/>
    <w:rsid w:val="00575088"/>
    <w:rsid w:val="00580435"/>
    <w:rsid w:val="00581F3A"/>
    <w:rsid w:val="00584B78"/>
    <w:rsid w:val="00584D02"/>
    <w:rsid w:val="00585131"/>
    <w:rsid w:val="00586F0A"/>
    <w:rsid w:val="005876D6"/>
    <w:rsid w:val="00591B24"/>
    <w:rsid w:val="00593142"/>
    <w:rsid w:val="005940BB"/>
    <w:rsid w:val="00595B32"/>
    <w:rsid w:val="00595C17"/>
    <w:rsid w:val="005A24D1"/>
    <w:rsid w:val="005A2FD2"/>
    <w:rsid w:val="005A4472"/>
    <w:rsid w:val="005A44CE"/>
    <w:rsid w:val="005A4529"/>
    <w:rsid w:val="005A6030"/>
    <w:rsid w:val="005A7AE8"/>
    <w:rsid w:val="005B1582"/>
    <w:rsid w:val="005B1B0C"/>
    <w:rsid w:val="005B1D81"/>
    <w:rsid w:val="005B1FBD"/>
    <w:rsid w:val="005B2F1D"/>
    <w:rsid w:val="005B41F8"/>
    <w:rsid w:val="005B4AB4"/>
    <w:rsid w:val="005B651D"/>
    <w:rsid w:val="005C20D5"/>
    <w:rsid w:val="005C57C4"/>
    <w:rsid w:val="005C75EF"/>
    <w:rsid w:val="005D0630"/>
    <w:rsid w:val="005D2963"/>
    <w:rsid w:val="005D2FD0"/>
    <w:rsid w:val="005D4AC0"/>
    <w:rsid w:val="005E1853"/>
    <w:rsid w:val="005E3DA6"/>
    <w:rsid w:val="005E40E0"/>
    <w:rsid w:val="005E4674"/>
    <w:rsid w:val="005E52AA"/>
    <w:rsid w:val="005E563F"/>
    <w:rsid w:val="005E7D16"/>
    <w:rsid w:val="005E7FD4"/>
    <w:rsid w:val="005F06F6"/>
    <w:rsid w:val="005F1E23"/>
    <w:rsid w:val="005F29B3"/>
    <w:rsid w:val="005F62CC"/>
    <w:rsid w:val="005F68B2"/>
    <w:rsid w:val="006053CB"/>
    <w:rsid w:val="00606D50"/>
    <w:rsid w:val="0060772E"/>
    <w:rsid w:val="00610ECD"/>
    <w:rsid w:val="0061142F"/>
    <w:rsid w:val="0061166D"/>
    <w:rsid w:val="00612406"/>
    <w:rsid w:val="006153A1"/>
    <w:rsid w:val="00616F28"/>
    <w:rsid w:val="00617C3F"/>
    <w:rsid w:val="00620F1E"/>
    <w:rsid w:val="0062143F"/>
    <w:rsid w:val="006220BC"/>
    <w:rsid w:val="00622925"/>
    <w:rsid w:val="00622EAB"/>
    <w:rsid w:val="00625B92"/>
    <w:rsid w:val="00625EA1"/>
    <w:rsid w:val="00633518"/>
    <w:rsid w:val="00633887"/>
    <w:rsid w:val="0063486B"/>
    <w:rsid w:val="00637629"/>
    <w:rsid w:val="006465A7"/>
    <w:rsid w:val="006504A7"/>
    <w:rsid w:val="006544E9"/>
    <w:rsid w:val="00656422"/>
    <w:rsid w:val="006566C7"/>
    <w:rsid w:val="006568D9"/>
    <w:rsid w:val="006611CF"/>
    <w:rsid w:val="006619AD"/>
    <w:rsid w:val="00662262"/>
    <w:rsid w:val="0066264A"/>
    <w:rsid w:val="006650A0"/>
    <w:rsid w:val="00665EBC"/>
    <w:rsid w:val="00666381"/>
    <w:rsid w:val="00666F15"/>
    <w:rsid w:val="00667AEF"/>
    <w:rsid w:val="006704F2"/>
    <w:rsid w:val="006711F9"/>
    <w:rsid w:val="00674332"/>
    <w:rsid w:val="00674EA8"/>
    <w:rsid w:val="00685D15"/>
    <w:rsid w:val="00685D99"/>
    <w:rsid w:val="006865A5"/>
    <w:rsid w:val="00694D6A"/>
    <w:rsid w:val="0069595B"/>
    <w:rsid w:val="006A318A"/>
    <w:rsid w:val="006A37B4"/>
    <w:rsid w:val="006A3D68"/>
    <w:rsid w:val="006A71DF"/>
    <w:rsid w:val="006A75A6"/>
    <w:rsid w:val="006B3C09"/>
    <w:rsid w:val="006B4D39"/>
    <w:rsid w:val="006B556B"/>
    <w:rsid w:val="006B56B8"/>
    <w:rsid w:val="006B57C6"/>
    <w:rsid w:val="006B6A72"/>
    <w:rsid w:val="006C0BE9"/>
    <w:rsid w:val="006D049C"/>
    <w:rsid w:val="006D2EFA"/>
    <w:rsid w:val="006E02C5"/>
    <w:rsid w:val="006E1A3F"/>
    <w:rsid w:val="006E1EDC"/>
    <w:rsid w:val="006E2456"/>
    <w:rsid w:val="006E4C86"/>
    <w:rsid w:val="006E54AE"/>
    <w:rsid w:val="006F02C5"/>
    <w:rsid w:val="006F13C8"/>
    <w:rsid w:val="006F18A2"/>
    <w:rsid w:val="006F4798"/>
    <w:rsid w:val="006F5029"/>
    <w:rsid w:val="006F5E16"/>
    <w:rsid w:val="00703F42"/>
    <w:rsid w:val="00706557"/>
    <w:rsid w:val="00710503"/>
    <w:rsid w:val="00716DC6"/>
    <w:rsid w:val="00722365"/>
    <w:rsid w:val="00723A88"/>
    <w:rsid w:val="00724218"/>
    <w:rsid w:val="007249DE"/>
    <w:rsid w:val="007258D1"/>
    <w:rsid w:val="00726BD5"/>
    <w:rsid w:val="007308B7"/>
    <w:rsid w:val="007311AE"/>
    <w:rsid w:val="00731898"/>
    <w:rsid w:val="00732343"/>
    <w:rsid w:val="00733236"/>
    <w:rsid w:val="007334B2"/>
    <w:rsid w:val="0074244E"/>
    <w:rsid w:val="00742DA4"/>
    <w:rsid w:val="00744179"/>
    <w:rsid w:val="00747146"/>
    <w:rsid w:val="007476CF"/>
    <w:rsid w:val="00750485"/>
    <w:rsid w:val="00750DF4"/>
    <w:rsid w:val="007514A7"/>
    <w:rsid w:val="007528CC"/>
    <w:rsid w:val="00753F24"/>
    <w:rsid w:val="00754AD3"/>
    <w:rsid w:val="00756DB0"/>
    <w:rsid w:val="00761BBF"/>
    <w:rsid w:val="0076340B"/>
    <w:rsid w:val="00767C8C"/>
    <w:rsid w:val="007709A1"/>
    <w:rsid w:val="00770A51"/>
    <w:rsid w:val="00771832"/>
    <w:rsid w:val="00772763"/>
    <w:rsid w:val="0077515A"/>
    <w:rsid w:val="0077648A"/>
    <w:rsid w:val="0077666B"/>
    <w:rsid w:val="00780F70"/>
    <w:rsid w:val="00783D52"/>
    <w:rsid w:val="0078432B"/>
    <w:rsid w:val="007860A7"/>
    <w:rsid w:val="00786B09"/>
    <w:rsid w:val="00786C37"/>
    <w:rsid w:val="00786EAA"/>
    <w:rsid w:val="00787795"/>
    <w:rsid w:val="00790496"/>
    <w:rsid w:val="0079088E"/>
    <w:rsid w:val="00793643"/>
    <w:rsid w:val="007A0702"/>
    <w:rsid w:val="007A0A57"/>
    <w:rsid w:val="007A18C9"/>
    <w:rsid w:val="007A29CD"/>
    <w:rsid w:val="007A3075"/>
    <w:rsid w:val="007A6849"/>
    <w:rsid w:val="007B29F7"/>
    <w:rsid w:val="007B3F8F"/>
    <w:rsid w:val="007B45EF"/>
    <w:rsid w:val="007B5218"/>
    <w:rsid w:val="007B6D2A"/>
    <w:rsid w:val="007B7707"/>
    <w:rsid w:val="007C0C75"/>
    <w:rsid w:val="007C11EF"/>
    <w:rsid w:val="007C1A02"/>
    <w:rsid w:val="007C1A65"/>
    <w:rsid w:val="007C44AC"/>
    <w:rsid w:val="007C44DC"/>
    <w:rsid w:val="007C45BD"/>
    <w:rsid w:val="007C4F9B"/>
    <w:rsid w:val="007C7300"/>
    <w:rsid w:val="007D4755"/>
    <w:rsid w:val="007D4943"/>
    <w:rsid w:val="007D49C2"/>
    <w:rsid w:val="007D6969"/>
    <w:rsid w:val="007E091F"/>
    <w:rsid w:val="007E16DA"/>
    <w:rsid w:val="007E542B"/>
    <w:rsid w:val="007E7A50"/>
    <w:rsid w:val="007F0312"/>
    <w:rsid w:val="007F1641"/>
    <w:rsid w:val="007F216B"/>
    <w:rsid w:val="007F31B9"/>
    <w:rsid w:val="007F3DA8"/>
    <w:rsid w:val="007F6CA2"/>
    <w:rsid w:val="008013AE"/>
    <w:rsid w:val="00801A5C"/>
    <w:rsid w:val="00803404"/>
    <w:rsid w:val="00805849"/>
    <w:rsid w:val="00807A50"/>
    <w:rsid w:val="00807F45"/>
    <w:rsid w:val="00811950"/>
    <w:rsid w:val="00811FBD"/>
    <w:rsid w:val="00816CC0"/>
    <w:rsid w:val="0082447B"/>
    <w:rsid w:val="00825035"/>
    <w:rsid w:val="008308D1"/>
    <w:rsid w:val="008318E1"/>
    <w:rsid w:val="0083300A"/>
    <w:rsid w:val="00835B4E"/>
    <w:rsid w:val="00835D87"/>
    <w:rsid w:val="00836342"/>
    <w:rsid w:val="008400D3"/>
    <w:rsid w:val="00840FFA"/>
    <w:rsid w:val="008417BE"/>
    <w:rsid w:val="00845CE1"/>
    <w:rsid w:val="00845E0E"/>
    <w:rsid w:val="00845E3F"/>
    <w:rsid w:val="00846FBB"/>
    <w:rsid w:val="00847334"/>
    <w:rsid w:val="008474C8"/>
    <w:rsid w:val="008476CB"/>
    <w:rsid w:val="0085117F"/>
    <w:rsid w:val="00851841"/>
    <w:rsid w:val="008530BD"/>
    <w:rsid w:val="00853849"/>
    <w:rsid w:val="008573CC"/>
    <w:rsid w:val="00861CA1"/>
    <w:rsid w:val="00861CE5"/>
    <w:rsid w:val="00861FD9"/>
    <w:rsid w:val="008643A6"/>
    <w:rsid w:val="00864500"/>
    <w:rsid w:val="008661FE"/>
    <w:rsid w:val="00866934"/>
    <w:rsid w:val="00866EE6"/>
    <w:rsid w:val="00867F6C"/>
    <w:rsid w:val="00870E5E"/>
    <w:rsid w:val="00877968"/>
    <w:rsid w:val="0088519D"/>
    <w:rsid w:val="008854CC"/>
    <w:rsid w:val="00885704"/>
    <w:rsid w:val="008869B8"/>
    <w:rsid w:val="00886DD5"/>
    <w:rsid w:val="00887706"/>
    <w:rsid w:val="00890EB7"/>
    <w:rsid w:val="00891404"/>
    <w:rsid w:val="00892B3F"/>
    <w:rsid w:val="00892C67"/>
    <w:rsid w:val="008931ED"/>
    <w:rsid w:val="008939B5"/>
    <w:rsid w:val="008941D3"/>
    <w:rsid w:val="00895A5F"/>
    <w:rsid w:val="008966CE"/>
    <w:rsid w:val="0089714C"/>
    <w:rsid w:val="0089793C"/>
    <w:rsid w:val="008A0021"/>
    <w:rsid w:val="008A373F"/>
    <w:rsid w:val="008A497E"/>
    <w:rsid w:val="008A6E7C"/>
    <w:rsid w:val="008B0471"/>
    <w:rsid w:val="008B1C81"/>
    <w:rsid w:val="008B1F79"/>
    <w:rsid w:val="008B3ABF"/>
    <w:rsid w:val="008B6E50"/>
    <w:rsid w:val="008B77BA"/>
    <w:rsid w:val="008C1A47"/>
    <w:rsid w:val="008C22BB"/>
    <w:rsid w:val="008C5BEF"/>
    <w:rsid w:val="008C7D69"/>
    <w:rsid w:val="008E3609"/>
    <w:rsid w:val="008E540B"/>
    <w:rsid w:val="008E56CF"/>
    <w:rsid w:val="008E5C16"/>
    <w:rsid w:val="008E7C52"/>
    <w:rsid w:val="008F0839"/>
    <w:rsid w:val="008F0BC8"/>
    <w:rsid w:val="008F331D"/>
    <w:rsid w:val="008F3785"/>
    <w:rsid w:val="008F7743"/>
    <w:rsid w:val="0090089A"/>
    <w:rsid w:val="00900C22"/>
    <w:rsid w:val="00900D28"/>
    <w:rsid w:val="00902DD2"/>
    <w:rsid w:val="00902EAC"/>
    <w:rsid w:val="009034EE"/>
    <w:rsid w:val="00903556"/>
    <w:rsid w:val="009039FD"/>
    <w:rsid w:val="009100A3"/>
    <w:rsid w:val="00914955"/>
    <w:rsid w:val="00916AB7"/>
    <w:rsid w:val="0092677A"/>
    <w:rsid w:val="00930423"/>
    <w:rsid w:val="0093252B"/>
    <w:rsid w:val="00932E87"/>
    <w:rsid w:val="0093385D"/>
    <w:rsid w:val="0093450F"/>
    <w:rsid w:val="00935A20"/>
    <w:rsid w:val="009375D7"/>
    <w:rsid w:val="00937E6D"/>
    <w:rsid w:val="00940AB2"/>
    <w:rsid w:val="00942B26"/>
    <w:rsid w:val="0094675B"/>
    <w:rsid w:val="00947212"/>
    <w:rsid w:val="00951078"/>
    <w:rsid w:val="009535DC"/>
    <w:rsid w:val="00953B28"/>
    <w:rsid w:val="00954BF3"/>
    <w:rsid w:val="00954FAA"/>
    <w:rsid w:val="00955337"/>
    <w:rsid w:val="00956001"/>
    <w:rsid w:val="009602EB"/>
    <w:rsid w:val="00960E69"/>
    <w:rsid w:val="00963EBC"/>
    <w:rsid w:val="00965486"/>
    <w:rsid w:val="009661E1"/>
    <w:rsid w:val="009726B3"/>
    <w:rsid w:val="009772A2"/>
    <w:rsid w:val="00980F4B"/>
    <w:rsid w:val="00983B51"/>
    <w:rsid w:val="00984D07"/>
    <w:rsid w:val="009913D2"/>
    <w:rsid w:val="009916CE"/>
    <w:rsid w:val="0099249D"/>
    <w:rsid w:val="009944B8"/>
    <w:rsid w:val="00997263"/>
    <w:rsid w:val="009A001A"/>
    <w:rsid w:val="009A0E15"/>
    <w:rsid w:val="009A3E7B"/>
    <w:rsid w:val="009B01B6"/>
    <w:rsid w:val="009B1125"/>
    <w:rsid w:val="009B5C7A"/>
    <w:rsid w:val="009B6442"/>
    <w:rsid w:val="009B7F26"/>
    <w:rsid w:val="009B7FC3"/>
    <w:rsid w:val="009C34ED"/>
    <w:rsid w:val="009C3E21"/>
    <w:rsid w:val="009C521A"/>
    <w:rsid w:val="009C6E1C"/>
    <w:rsid w:val="009C71E2"/>
    <w:rsid w:val="009D1716"/>
    <w:rsid w:val="009D1C4D"/>
    <w:rsid w:val="009D5ABA"/>
    <w:rsid w:val="009D5AD1"/>
    <w:rsid w:val="009E3385"/>
    <w:rsid w:val="009E4A89"/>
    <w:rsid w:val="009E6F9D"/>
    <w:rsid w:val="009F0020"/>
    <w:rsid w:val="009F07A2"/>
    <w:rsid w:val="009F0D74"/>
    <w:rsid w:val="009F11AF"/>
    <w:rsid w:val="009F26F8"/>
    <w:rsid w:val="009F3C38"/>
    <w:rsid w:val="009F4EF7"/>
    <w:rsid w:val="009F52BC"/>
    <w:rsid w:val="00A0213B"/>
    <w:rsid w:val="00A033C5"/>
    <w:rsid w:val="00A05C9F"/>
    <w:rsid w:val="00A05D95"/>
    <w:rsid w:val="00A05E48"/>
    <w:rsid w:val="00A07071"/>
    <w:rsid w:val="00A111C7"/>
    <w:rsid w:val="00A1136E"/>
    <w:rsid w:val="00A13CE8"/>
    <w:rsid w:val="00A143B0"/>
    <w:rsid w:val="00A212E2"/>
    <w:rsid w:val="00A24E24"/>
    <w:rsid w:val="00A250AD"/>
    <w:rsid w:val="00A26222"/>
    <w:rsid w:val="00A26736"/>
    <w:rsid w:val="00A26DC5"/>
    <w:rsid w:val="00A36AE9"/>
    <w:rsid w:val="00A41876"/>
    <w:rsid w:val="00A434BB"/>
    <w:rsid w:val="00A4442B"/>
    <w:rsid w:val="00A44E5A"/>
    <w:rsid w:val="00A47088"/>
    <w:rsid w:val="00A502CE"/>
    <w:rsid w:val="00A505DD"/>
    <w:rsid w:val="00A50E92"/>
    <w:rsid w:val="00A537B6"/>
    <w:rsid w:val="00A5632B"/>
    <w:rsid w:val="00A642DE"/>
    <w:rsid w:val="00A64EE7"/>
    <w:rsid w:val="00A6621F"/>
    <w:rsid w:val="00A6744E"/>
    <w:rsid w:val="00A7039A"/>
    <w:rsid w:val="00A721CC"/>
    <w:rsid w:val="00A73391"/>
    <w:rsid w:val="00A741F8"/>
    <w:rsid w:val="00A75662"/>
    <w:rsid w:val="00A75E91"/>
    <w:rsid w:val="00A761FE"/>
    <w:rsid w:val="00A766F2"/>
    <w:rsid w:val="00A77507"/>
    <w:rsid w:val="00A77F05"/>
    <w:rsid w:val="00A835A5"/>
    <w:rsid w:val="00A86564"/>
    <w:rsid w:val="00A86AB4"/>
    <w:rsid w:val="00A87EE2"/>
    <w:rsid w:val="00A9535B"/>
    <w:rsid w:val="00A97DD2"/>
    <w:rsid w:val="00AA26B5"/>
    <w:rsid w:val="00AA3480"/>
    <w:rsid w:val="00AA42E0"/>
    <w:rsid w:val="00AA4C39"/>
    <w:rsid w:val="00AA6262"/>
    <w:rsid w:val="00AA67E9"/>
    <w:rsid w:val="00AA70B4"/>
    <w:rsid w:val="00AA728D"/>
    <w:rsid w:val="00AA759A"/>
    <w:rsid w:val="00AB0841"/>
    <w:rsid w:val="00AB21A8"/>
    <w:rsid w:val="00AB3450"/>
    <w:rsid w:val="00AB4773"/>
    <w:rsid w:val="00AB47D5"/>
    <w:rsid w:val="00AB50D1"/>
    <w:rsid w:val="00AB6BFC"/>
    <w:rsid w:val="00AB7B01"/>
    <w:rsid w:val="00AC4612"/>
    <w:rsid w:val="00AC5346"/>
    <w:rsid w:val="00AC5D91"/>
    <w:rsid w:val="00AD1561"/>
    <w:rsid w:val="00AD54E7"/>
    <w:rsid w:val="00AD5A26"/>
    <w:rsid w:val="00AD6DCD"/>
    <w:rsid w:val="00AE0109"/>
    <w:rsid w:val="00AE169D"/>
    <w:rsid w:val="00AE4B46"/>
    <w:rsid w:val="00AE5C0F"/>
    <w:rsid w:val="00AE71A8"/>
    <w:rsid w:val="00AF0C16"/>
    <w:rsid w:val="00AF1E45"/>
    <w:rsid w:val="00AF4468"/>
    <w:rsid w:val="00AF4BF3"/>
    <w:rsid w:val="00AF57F7"/>
    <w:rsid w:val="00AF6311"/>
    <w:rsid w:val="00B00C13"/>
    <w:rsid w:val="00B04DC6"/>
    <w:rsid w:val="00B05C4C"/>
    <w:rsid w:val="00B0737F"/>
    <w:rsid w:val="00B10C31"/>
    <w:rsid w:val="00B1316A"/>
    <w:rsid w:val="00B13263"/>
    <w:rsid w:val="00B1389C"/>
    <w:rsid w:val="00B17881"/>
    <w:rsid w:val="00B179E4"/>
    <w:rsid w:val="00B2367C"/>
    <w:rsid w:val="00B26B44"/>
    <w:rsid w:val="00B31008"/>
    <w:rsid w:val="00B34295"/>
    <w:rsid w:val="00B41D51"/>
    <w:rsid w:val="00B4208E"/>
    <w:rsid w:val="00B43258"/>
    <w:rsid w:val="00B435D2"/>
    <w:rsid w:val="00B4416F"/>
    <w:rsid w:val="00B44E31"/>
    <w:rsid w:val="00B512F4"/>
    <w:rsid w:val="00B53AB9"/>
    <w:rsid w:val="00B55E26"/>
    <w:rsid w:val="00B566AF"/>
    <w:rsid w:val="00B60189"/>
    <w:rsid w:val="00B60E43"/>
    <w:rsid w:val="00B6301A"/>
    <w:rsid w:val="00B64332"/>
    <w:rsid w:val="00B64A6C"/>
    <w:rsid w:val="00B650FF"/>
    <w:rsid w:val="00B675A9"/>
    <w:rsid w:val="00B67725"/>
    <w:rsid w:val="00B707F0"/>
    <w:rsid w:val="00B71B6F"/>
    <w:rsid w:val="00B71F11"/>
    <w:rsid w:val="00B72F53"/>
    <w:rsid w:val="00B74E8E"/>
    <w:rsid w:val="00B7502B"/>
    <w:rsid w:val="00B7753A"/>
    <w:rsid w:val="00B80DC2"/>
    <w:rsid w:val="00B830A5"/>
    <w:rsid w:val="00B83348"/>
    <w:rsid w:val="00B847E9"/>
    <w:rsid w:val="00B8501B"/>
    <w:rsid w:val="00B865FB"/>
    <w:rsid w:val="00B87900"/>
    <w:rsid w:val="00B87C07"/>
    <w:rsid w:val="00B90418"/>
    <w:rsid w:val="00B912CE"/>
    <w:rsid w:val="00B91446"/>
    <w:rsid w:val="00B93DB1"/>
    <w:rsid w:val="00B96323"/>
    <w:rsid w:val="00B963CA"/>
    <w:rsid w:val="00B97485"/>
    <w:rsid w:val="00BA0FDE"/>
    <w:rsid w:val="00BA1C0A"/>
    <w:rsid w:val="00BA3EE4"/>
    <w:rsid w:val="00BA495D"/>
    <w:rsid w:val="00BA4A2B"/>
    <w:rsid w:val="00BA52D3"/>
    <w:rsid w:val="00BA5B09"/>
    <w:rsid w:val="00BA719A"/>
    <w:rsid w:val="00BB0628"/>
    <w:rsid w:val="00BB2EEC"/>
    <w:rsid w:val="00BB3E2A"/>
    <w:rsid w:val="00BB46C2"/>
    <w:rsid w:val="00BC1795"/>
    <w:rsid w:val="00BC1E51"/>
    <w:rsid w:val="00BC37B6"/>
    <w:rsid w:val="00BC3F91"/>
    <w:rsid w:val="00BC4383"/>
    <w:rsid w:val="00BD1D8E"/>
    <w:rsid w:val="00BD233C"/>
    <w:rsid w:val="00BD2807"/>
    <w:rsid w:val="00BD3402"/>
    <w:rsid w:val="00BD64CA"/>
    <w:rsid w:val="00BE0F85"/>
    <w:rsid w:val="00BE2600"/>
    <w:rsid w:val="00BE63B0"/>
    <w:rsid w:val="00BF15E1"/>
    <w:rsid w:val="00BF6B3A"/>
    <w:rsid w:val="00BF6F3E"/>
    <w:rsid w:val="00C0464B"/>
    <w:rsid w:val="00C055F3"/>
    <w:rsid w:val="00C05EDB"/>
    <w:rsid w:val="00C1305E"/>
    <w:rsid w:val="00C22BC4"/>
    <w:rsid w:val="00C260C7"/>
    <w:rsid w:val="00C26202"/>
    <w:rsid w:val="00C27EB7"/>
    <w:rsid w:val="00C30A61"/>
    <w:rsid w:val="00C316D0"/>
    <w:rsid w:val="00C319AB"/>
    <w:rsid w:val="00C333D2"/>
    <w:rsid w:val="00C361E3"/>
    <w:rsid w:val="00C3621E"/>
    <w:rsid w:val="00C403E6"/>
    <w:rsid w:val="00C41432"/>
    <w:rsid w:val="00C42590"/>
    <w:rsid w:val="00C50877"/>
    <w:rsid w:val="00C52FA2"/>
    <w:rsid w:val="00C5510E"/>
    <w:rsid w:val="00C55166"/>
    <w:rsid w:val="00C55268"/>
    <w:rsid w:val="00C56EC2"/>
    <w:rsid w:val="00C604EC"/>
    <w:rsid w:val="00C60780"/>
    <w:rsid w:val="00C6114A"/>
    <w:rsid w:val="00C627ED"/>
    <w:rsid w:val="00C63A2E"/>
    <w:rsid w:val="00C6403B"/>
    <w:rsid w:val="00C6784A"/>
    <w:rsid w:val="00C67F12"/>
    <w:rsid w:val="00C70DD2"/>
    <w:rsid w:val="00C72423"/>
    <w:rsid w:val="00C74C96"/>
    <w:rsid w:val="00C75B3A"/>
    <w:rsid w:val="00C77B0B"/>
    <w:rsid w:val="00C81BF9"/>
    <w:rsid w:val="00C820FF"/>
    <w:rsid w:val="00C84987"/>
    <w:rsid w:val="00C859E2"/>
    <w:rsid w:val="00C85B61"/>
    <w:rsid w:val="00C85C9A"/>
    <w:rsid w:val="00C8712D"/>
    <w:rsid w:val="00C90280"/>
    <w:rsid w:val="00C9057B"/>
    <w:rsid w:val="00C91DC9"/>
    <w:rsid w:val="00C926B1"/>
    <w:rsid w:val="00C93E15"/>
    <w:rsid w:val="00C9725A"/>
    <w:rsid w:val="00C97C72"/>
    <w:rsid w:val="00CA2BCB"/>
    <w:rsid w:val="00CA3F3B"/>
    <w:rsid w:val="00CA5F62"/>
    <w:rsid w:val="00CA701D"/>
    <w:rsid w:val="00CA7679"/>
    <w:rsid w:val="00CB52A2"/>
    <w:rsid w:val="00CB5995"/>
    <w:rsid w:val="00CC1012"/>
    <w:rsid w:val="00CC1C91"/>
    <w:rsid w:val="00CC341B"/>
    <w:rsid w:val="00CC6B7C"/>
    <w:rsid w:val="00CC6BF2"/>
    <w:rsid w:val="00CC7095"/>
    <w:rsid w:val="00CD03BD"/>
    <w:rsid w:val="00CD11A2"/>
    <w:rsid w:val="00CD4525"/>
    <w:rsid w:val="00CE1D59"/>
    <w:rsid w:val="00CE22B0"/>
    <w:rsid w:val="00CE766D"/>
    <w:rsid w:val="00CE7A2E"/>
    <w:rsid w:val="00CF0EA9"/>
    <w:rsid w:val="00CF1DF2"/>
    <w:rsid w:val="00CF2742"/>
    <w:rsid w:val="00CF3D28"/>
    <w:rsid w:val="00CF4C0D"/>
    <w:rsid w:val="00CF4E0B"/>
    <w:rsid w:val="00CF60D5"/>
    <w:rsid w:val="00D004B6"/>
    <w:rsid w:val="00D01B4B"/>
    <w:rsid w:val="00D033E4"/>
    <w:rsid w:val="00D038BD"/>
    <w:rsid w:val="00D05E1D"/>
    <w:rsid w:val="00D10141"/>
    <w:rsid w:val="00D103D1"/>
    <w:rsid w:val="00D1104F"/>
    <w:rsid w:val="00D12E8D"/>
    <w:rsid w:val="00D14C58"/>
    <w:rsid w:val="00D15E84"/>
    <w:rsid w:val="00D16978"/>
    <w:rsid w:val="00D16A9D"/>
    <w:rsid w:val="00D172D4"/>
    <w:rsid w:val="00D17632"/>
    <w:rsid w:val="00D23FAB"/>
    <w:rsid w:val="00D24598"/>
    <w:rsid w:val="00D263F1"/>
    <w:rsid w:val="00D268B2"/>
    <w:rsid w:val="00D26EBD"/>
    <w:rsid w:val="00D27145"/>
    <w:rsid w:val="00D37FAB"/>
    <w:rsid w:val="00D41A88"/>
    <w:rsid w:val="00D428B2"/>
    <w:rsid w:val="00D4392A"/>
    <w:rsid w:val="00D43BD5"/>
    <w:rsid w:val="00D45784"/>
    <w:rsid w:val="00D50194"/>
    <w:rsid w:val="00D5447B"/>
    <w:rsid w:val="00D56068"/>
    <w:rsid w:val="00D56C90"/>
    <w:rsid w:val="00D636D5"/>
    <w:rsid w:val="00D644A7"/>
    <w:rsid w:val="00D65CAF"/>
    <w:rsid w:val="00D661BC"/>
    <w:rsid w:val="00D70030"/>
    <w:rsid w:val="00D70DDF"/>
    <w:rsid w:val="00D71899"/>
    <w:rsid w:val="00D7349D"/>
    <w:rsid w:val="00D75269"/>
    <w:rsid w:val="00D755D3"/>
    <w:rsid w:val="00D77A18"/>
    <w:rsid w:val="00D80059"/>
    <w:rsid w:val="00D80F0A"/>
    <w:rsid w:val="00D81EEE"/>
    <w:rsid w:val="00D82286"/>
    <w:rsid w:val="00D82368"/>
    <w:rsid w:val="00D82A5E"/>
    <w:rsid w:val="00D84731"/>
    <w:rsid w:val="00D85793"/>
    <w:rsid w:val="00D875F5"/>
    <w:rsid w:val="00D87DA3"/>
    <w:rsid w:val="00D956BF"/>
    <w:rsid w:val="00D960C7"/>
    <w:rsid w:val="00D9690E"/>
    <w:rsid w:val="00DA03EA"/>
    <w:rsid w:val="00DA42DA"/>
    <w:rsid w:val="00DA53D0"/>
    <w:rsid w:val="00DA5705"/>
    <w:rsid w:val="00DA5817"/>
    <w:rsid w:val="00DA7A9C"/>
    <w:rsid w:val="00DB0FD6"/>
    <w:rsid w:val="00DB103B"/>
    <w:rsid w:val="00DB343D"/>
    <w:rsid w:val="00DB35A2"/>
    <w:rsid w:val="00DB4B80"/>
    <w:rsid w:val="00DB6C3A"/>
    <w:rsid w:val="00DB7709"/>
    <w:rsid w:val="00DC01F4"/>
    <w:rsid w:val="00DC104B"/>
    <w:rsid w:val="00DC16A0"/>
    <w:rsid w:val="00DC2313"/>
    <w:rsid w:val="00DC273E"/>
    <w:rsid w:val="00DC6F69"/>
    <w:rsid w:val="00DC7B2F"/>
    <w:rsid w:val="00DD269D"/>
    <w:rsid w:val="00DD2C48"/>
    <w:rsid w:val="00DD41A7"/>
    <w:rsid w:val="00DD44D5"/>
    <w:rsid w:val="00DD47C7"/>
    <w:rsid w:val="00DD4B67"/>
    <w:rsid w:val="00DD4BF7"/>
    <w:rsid w:val="00DD7619"/>
    <w:rsid w:val="00DE1274"/>
    <w:rsid w:val="00DE22E1"/>
    <w:rsid w:val="00DE2645"/>
    <w:rsid w:val="00DE541C"/>
    <w:rsid w:val="00DE71BC"/>
    <w:rsid w:val="00DF0CB2"/>
    <w:rsid w:val="00DF15AD"/>
    <w:rsid w:val="00DF6066"/>
    <w:rsid w:val="00DF6C00"/>
    <w:rsid w:val="00DF6EC9"/>
    <w:rsid w:val="00E00C51"/>
    <w:rsid w:val="00E00D8A"/>
    <w:rsid w:val="00E0278B"/>
    <w:rsid w:val="00E031BE"/>
    <w:rsid w:val="00E0474E"/>
    <w:rsid w:val="00E047AA"/>
    <w:rsid w:val="00E05984"/>
    <w:rsid w:val="00E05AB6"/>
    <w:rsid w:val="00E05AE7"/>
    <w:rsid w:val="00E061FA"/>
    <w:rsid w:val="00E062C7"/>
    <w:rsid w:val="00E06A69"/>
    <w:rsid w:val="00E10F36"/>
    <w:rsid w:val="00E11550"/>
    <w:rsid w:val="00E12162"/>
    <w:rsid w:val="00E12FAE"/>
    <w:rsid w:val="00E15599"/>
    <w:rsid w:val="00E236A4"/>
    <w:rsid w:val="00E26545"/>
    <w:rsid w:val="00E35ABD"/>
    <w:rsid w:val="00E36639"/>
    <w:rsid w:val="00E36BE8"/>
    <w:rsid w:val="00E4199B"/>
    <w:rsid w:val="00E423C0"/>
    <w:rsid w:val="00E44115"/>
    <w:rsid w:val="00E46291"/>
    <w:rsid w:val="00E464B9"/>
    <w:rsid w:val="00E47290"/>
    <w:rsid w:val="00E50452"/>
    <w:rsid w:val="00E50F5B"/>
    <w:rsid w:val="00E53E8C"/>
    <w:rsid w:val="00E549B5"/>
    <w:rsid w:val="00E55CA4"/>
    <w:rsid w:val="00E56D74"/>
    <w:rsid w:val="00E56FE6"/>
    <w:rsid w:val="00E572D1"/>
    <w:rsid w:val="00E61559"/>
    <w:rsid w:val="00E6246F"/>
    <w:rsid w:val="00E6325B"/>
    <w:rsid w:val="00E63D82"/>
    <w:rsid w:val="00E63F0D"/>
    <w:rsid w:val="00E64516"/>
    <w:rsid w:val="00E64AEC"/>
    <w:rsid w:val="00E64D4B"/>
    <w:rsid w:val="00E716A7"/>
    <w:rsid w:val="00E726BA"/>
    <w:rsid w:val="00E73BC9"/>
    <w:rsid w:val="00E73C1B"/>
    <w:rsid w:val="00E7497F"/>
    <w:rsid w:val="00E75B06"/>
    <w:rsid w:val="00E75D26"/>
    <w:rsid w:val="00E75E00"/>
    <w:rsid w:val="00E7667B"/>
    <w:rsid w:val="00E80692"/>
    <w:rsid w:val="00E80C88"/>
    <w:rsid w:val="00E82362"/>
    <w:rsid w:val="00E82DA2"/>
    <w:rsid w:val="00E83162"/>
    <w:rsid w:val="00E8447F"/>
    <w:rsid w:val="00E86815"/>
    <w:rsid w:val="00E86E8D"/>
    <w:rsid w:val="00E9461A"/>
    <w:rsid w:val="00EA1A5C"/>
    <w:rsid w:val="00EA2028"/>
    <w:rsid w:val="00EA2964"/>
    <w:rsid w:val="00EA2A88"/>
    <w:rsid w:val="00EA2FD4"/>
    <w:rsid w:val="00EA737D"/>
    <w:rsid w:val="00EA7DD9"/>
    <w:rsid w:val="00EA7F4F"/>
    <w:rsid w:val="00EB43EB"/>
    <w:rsid w:val="00EB5271"/>
    <w:rsid w:val="00EB64BB"/>
    <w:rsid w:val="00EC0155"/>
    <w:rsid w:val="00EC1C41"/>
    <w:rsid w:val="00EC305E"/>
    <w:rsid w:val="00EC3081"/>
    <w:rsid w:val="00EC34B6"/>
    <w:rsid w:val="00EC4987"/>
    <w:rsid w:val="00EC5D92"/>
    <w:rsid w:val="00EC6C7A"/>
    <w:rsid w:val="00ED1A88"/>
    <w:rsid w:val="00ED23BE"/>
    <w:rsid w:val="00ED4BC9"/>
    <w:rsid w:val="00ED7E85"/>
    <w:rsid w:val="00EE0311"/>
    <w:rsid w:val="00EE1AB1"/>
    <w:rsid w:val="00EE248E"/>
    <w:rsid w:val="00EE46A5"/>
    <w:rsid w:val="00EE798C"/>
    <w:rsid w:val="00EE7FD8"/>
    <w:rsid w:val="00EF20B7"/>
    <w:rsid w:val="00EF5B39"/>
    <w:rsid w:val="00EF7A37"/>
    <w:rsid w:val="00F00A0F"/>
    <w:rsid w:val="00F00FE1"/>
    <w:rsid w:val="00F019BA"/>
    <w:rsid w:val="00F06624"/>
    <w:rsid w:val="00F07E4C"/>
    <w:rsid w:val="00F10EA3"/>
    <w:rsid w:val="00F14583"/>
    <w:rsid w:val="00F165E7"/>
    <w:rsid w:val="00F17082"/>
    <w:rsid w:val="00F20041"/>
    <w:rsid w:val="00F21435"/>
    <w:rsid w:val="00F22682"/>
    <w:rsid w:val="00F262A0"/>
    <w:rsid w:val="00F307C1"/>
    <w:rsid w:val="00F32375"/>
    <w:rsid w:val="00F32BA6"/>
    <w:rsid w:val="00F335C4"/>
    <w:rsid w:val="00F35716"/>
    <w:rsid w:val="00F35D21"/>
    <w:rsid w:val="00F36FAE"/>
    <w:rsid w:val="00F37DE0"/>
    <w:rsid w:val="00F37F83"/>
    <w:rsid w:val="00F449A7"/>
    <w:rsid w:val="00F454CA"/>
    <w:rsid w:val="00F45D81"/>
    <w:rsid w:val="00F4640A"/>
    <w:rsid w:val="00F47C11"/>
    <w:rsid w:val="00F503FB"/>
    <w:rsid w:val="00F50AFF"/>
    <w:rsid w:val="00F50E74"/>
    <w:rsid w:val="00F51F92"/>
    <w:rsid w:val="00F525C4"/>
    <w:rsid w:val="00F52AB1"/>
    <w:rsid w:val="00F614BF"/>
    <w:rsid w:val="00F61975"/>
    <w:rsid w:val="00F633CC"/>
    <w:rsid w:val="00F668A1"/>
    <w:rsid w:val="00F70C0D"/>
    <w:rsid w:val="00F71E47"/>
    <w:rsid w:val="00F7309B"/>
    <w:rsid w:val="00F804AB"/>
    <w:rsid w:val="00F80CD4"/>
    <w:rsid w:val="00F8126A"/>
    <w:rsid w:val="00F815AF"/>
    <w:rsid w:val="00F81B6D"/>
    <w:rsid w:val="00F91329"/>
    <w:rsid w:val="00F92C2C"/>
    <w:rsid w:val="00F95798"/>
    <w:rsid w:val="00F958B6"/>
    <w:rsid w:val="00F96D2E"/>
    <w:rsid w:val="00FA261D"/>
    <w:rsid w:val="00FA4699"/>
    <w:rsid w:val="00FA4C55"/>
    <w:rsid w:val="00FA608E"/>
    <w:rsid w:val="00FA6999"/>
    <w:rsid w:val="00FB1421"/>
    <w:rsid w:val="00FB53CF"/>
    <w:rsid w:val="00FB5579"/>
    <w:rsid w:val="00FB7ACB"/>
    <w:rsid w:val="00FC177B"/>
    <w:rsid w:val="00FC3D1C"/>
    <w:rsid w:val="00FC4F34"/>
    <w:rsid w:val="00FC5913"/>
    <w:rsid w:val="00FC625A"/>
    <w:rsid w:val="00FC77C4"/>
    <w:rsid w:val="00FD2835"/>
    <w:rsid w:val="00FD29C1"/>
    <w:rsid w:val="00FD3CDA"/>
    <w:rsid w:val="00FD4554"/>
    <w:rsid w:val="00FD4BB9"/>
    <w:rsid w:val="00FE08FC"/>
    <w:rsid w:val="00FE29D7"/>
    <w:rsid w:val="00FE3F66"/>
    <w:rsid w:val="00FE4372"/>
    <w:rsid w:val="00FE4559"/>
    <w:rsid w:val="00FE7049"/>
    <w:rsid w:val="00FF00F2"/>
    <w:rsid w:val="00FF07BD"/>
    <w:rsid w:val="00FF0A7C"/>
    <w:rsid w:val="00FF0F62"/>
    <w:rsid w:val="00FF3782"/>
    <w:rsid w:val="00FF3EDD"/>
    <w:rsid w:val="00FF41FE"/>
    <w:rsid w:val="00FF4643"/>
    <w:rsid w:val="00FF5325"/>
    <w:rsid w:val="00FF5451"/>
    <w:rsid w:val="00FF5DD4"/>
    <w:rsid w:val="00FF6F62"/>
    <w:rsid w:val="01124A0B"/>
    <w:rsid w:val="01CE1D2B"/>
    <w:rsid w:val="0354A8F9"/>
    <w:rsid w:val="043869E5"/>
    <w:rsid w:val="0705237F"/>
    <w:rsid w:val="079E8B25"/>
    <w:rsid w:val="08F749B8"/>
    <w:rsid w:val="0981C787"/>
    <w:rsid w:val="09999B7E"/>
    <w:rsid w:val="0B6DDB1B"/>
    <w:rsid w:val="0EB77D9E"/>
    <w:rsid w:val="11A7BA93"/>
    <w:rsid w:val="12E88C31"/>
    <w:rsid w:val="152C90CC"/>
    <w:rsid w:val="1541ADEC"/>
    <w:rsid w:val="15AD5386"/>
    <w:rsid w:val="163C8A6F"/>
    <w:rsid w:val="16466156"/>
    <w:rsid w:val="1765179C"/>
    <w:rsid w:val="18AE39CF"/>
    <w:rsid w:val="196D1492"/>
    <w:rsid w:val="1A044B14"/>
    <w:rsid w:val="1B263EA2"/>
    <w:rsid w:val="1BD391B0"/>
    <w:rsid w:val="1C8B6D18"/>
    <w:rsid w:val="1CCF0A5F"/>
    <w:rsid w:val="1E3BC269"/>
    <w:rsid w:val="1EAF3E7A"/>
    <w:rsid w:val="21D70087"/>
    <w:rsid w:val="225225C4"/>
    <w:rsid w:val="23F2BDEE"/>
    <w:rsid w:val="25BF7E32"/>
    <w:rsid w:val="25F75F78"/>
    <w:rsid w:val="26341790"/>
    <w:rsid w:val="2641B412"/>
    <w:rsid w:val="2B0232CB"/>
    <w:rsid w:val="2C69CF88"/>
    <w:rsid w:val="2D54B62E"/>
    <w:rsid w:val="2E97AB17"/>
    <w:rsid w:val="30E3780E"/>
    <w:rsid w:val="33AA0DDA"/>
    <w:rsid w:val="35ACED3C"/>
    <w:rsid w:val="3788ADE3"/>
    <w:rsid w:val="37A03F5E"/>
    <w:rsid w:val="39D29B49"/>
    <w:rsid w:val="3A0E3E80"/>
    <w:rsid w:val="3AA9DAFA"/>
    <w:rsid w:val="3BD1E2D7"/>
    <w:rsid w:val="3C23B7FF"/>
    <w:rsid w:val="3DA87998"/>
    <w:rsid w:val="40B515C0"/>
    <w:rsid w:val="40EDBA45"/>
    <w:rsid w:val="42A32358"/>
    <w:rsid w:val="42BCBE26"/>
    <w:rsid w:val="43915677"/>
    <w:rsid w:val="4549990E"/>
    <w:rsid w:val="455321E6"/>
    <w:rsid w:val="461CD4E1"/>
    <w:rsid w:val="48FB3891"/>
    <w:rsid w:val="4C88D82D"/>
    <w:rsid w:val="4C972880"/>
    <w:rsid w:val="4CC812C2"/>
    <w:rsid w:val="4D0D36DB"/>
    <w:rsid w:val="4DAB91A4"/>
    <w:rsid w:val="4F3E9FDA"/>
    <w:rsid w:val="4F983CA1"/>
    <w:rsid w:val="5047E2F8"/>
    <w:rsid w:val="537C5520"/>
    <w:rsid w:val="562AE911"/>
    <w:rsid w:val="569A3A18"/>
    <w:rsid w:val="56CFC755"/>
    <w:rsid w:val="580DF880"/>
    <w:rsid w:val="5D2F4166"/>
    <w:rsid w:val="5D7C90D3"/>
    <w:rsid w:val="61A4A3CA"/>
    <w:rsid w:val="61A4A5B3"/>
    <w:rsid w:val="6434B446"/>
    <w:rsid w:val="6A9C4FA8"/>
    <w:rsid w:val="6C2318D4"/>
    <w:rsid w:val="6DCE8FFC"/>
    <w:rsid w:val="6EA00605"/>
    <w:rsid w:val="7051B419"/>
    <w:rsid w:val="707A15B5"/>
    <w:rsid w:val="71142D05"/>
    <w:rsid w:val="715F6B14"/>
    <w:rsid w:val="72E6C16C"/>
    <w:rsid w:val="75EDE187"/>
    <w:rsid w:val="7621AB96"/>
    <w:rsid w:val="7666CA93"/>
    <w:rsid w:val="791AE279"/>
    <w:rsid w:val="7A0B4AA6"/>
    <w:rsid w:val="7A6D9456"/>
    <w:rsid w:val="7AA487F9"/>
    <w:rsid w:val="7AF759DA"/>
    <w:rsid w:val="7B135F3B"/>
    <w:rsid w:val="7B5A7318"/>
    <w:rsid w:val="7DD32126"/>
    <w:rsid w:val="7E994B17"/>
    <w:rsid w:val="7EC400B6"/>
    <w:rsid w:val="7FD967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0E798"/>
  <w15:chartTrackingRefBased/>
  <w15:docId w15:val="{FFC14BEF-CBA6-4AFA-B3D4-43D9F9F4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C7"/>
    <w:rPr>
      <w:rFonts w:ascii="Times New Roman" w:hAnsi="Times New Roman"/>
      <w:sz w:val="24"/>
    </w:rPr>
  </w:style>
  <w:style w:type="paragraph" w:styleId="Heading1">
    <w:name w:val="heading 1"/>
    <w:basedOn w:val="Normal"/>
    <w:link w:val="Heading1Char"/>
    <w:autoRedefine/>
    <w:uiPriority w:val="9"/>
    <w:qFormat/>
    <w:rsid w:val="00420B29"/>
    <w:pPr>
      <w:numPr>
        <w:numId w:val="2"/>
      </w:numPr>
      <w:spacing w:before="100" w:beforeAutospacing="1" w:after="100" w:afterAutospacing="1" w:line="240" w:lineRule="auto"/>
      <w:jc w:val="both"/>
      <w:outlineLvl w:val="0"/>
    </w:pPr>
    <w:rPr>
      <w:rFonts w:eastAsia="Times New Roman" w:cs="Times New Roman"/>
      <w:b/>
      <w:kern w:val="36"/>
      <w:szCs w:val="48"/>
    </w:rPr>
  </w:style>
  <w:style w:type="paragraph" w:styleId="Heading2">
    <w:name w:val="heading 2"/>
    <w:aliases w:val="Heading"/>
    <w:basedOn w:val="Normal"/>
    <w:link w:val="Heading2Char"/>
    <w:uiPriority w:val="9"/>
    <w:unhideWhenUsed/>
    <w:qFormat/>
    <w:rsid w:val="00AC4612"/>
    <w:pPr>
      <w:keepNext/>
      <w:keepLines/>
      <w:numPr>
        <w:numId w:val="1"/>
      </w:numPr>
      <w:spacing w:before="40" w:after="0"/>
      <w:outlineLvl w:val="1"/>
    </w:pPr>
    <w:rPr>
      <w:rFonts w:eastAsiaTheme="majorEastAsia" w:cstheme="majorBidi"/>
      <w:b/>
      <w:sz w:val="28"/>
      <w:szCs w:val="26"/>
    </w:rPr>
  </w:style>
  <w:style w:type="paragraph" w:styleId="Heading3">
    <w:name w:val="heading 3"/>
    <w:basedOn w:val="Normal"/>
    <w:link w:val="Heading3Char"/>
    <w:uiPriority w:val="9"/>
    <w:unhideWhenUsed/>
    <w:qFormat/>
    <w:rsid w:val="00ED1A88"/>
    <w:pPr>
      <w:keepNext/>
      <w:keepLines/>
      <w:spacing w:before="40" w:after="0"/>
      <w:ind w:left="72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5F06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A3"/>
    <w:pPr>
      <w:ind w:left="720"/>
      <w:contextualSpacing/>
    </w:pPr>
  </w:style>
  <w:style w:type="character" w:styleId="Hyperlink">
    <w:name w:val="Hyperlink"/>
    <w:basedOn w:val="DefaultParagraphFont"/>
    <w:uiPriority w:val="99"/>
    <w:unhideWhenUsed/>
    <w:rsid w:val="00AD6DCD"/>
    <w:rPr>
      <w:color w:val="0563C1" w:themeColor="hyperlink"/>
      <w:u w:val="single"/>
    </w:rPr>
  </w:style>
  <w:style w:type="character" w:customStyle="1" w:styleId="UnresolvedMention1">
    <w:name w:val="Unresolved Mention1"/>
    <w:basedOn w:val="DefaultParagraphFont"/>
    <w:uiPriority w:val="99"/>
    <w:semiHidden/>
    <w:unhideWhenUsed/>
    <w:rsid w:val="00AD6DCD"/>
    <w:rPr>
      <w:color w:val="605E5C"/>
      <w:shd w:val="clear" w:color="auto" w:fill="E1DFDD"/>
    </w:rPr>
  </w:style>
  <w:style w:type="character" w:customStyle="1" w:styleId="Heading1Char">
    <w:name w:val="Heading 1 Char"/>
    <w:basedOn w:val="DefaultParagraphFont"/>
    <w:link w:val="Heading1"/>
    <w:uiPriority w:val="9"/>
    <w:rsid w:val="00420B29"/>
    <w:rPr>
      <w:rFonts w:ascii="Times New Roman" w:eastAsia="Times New Roman" w:hAnsi="Times New Roman" w:cs="Times New Roman"/>
      <w:b/>
      <w:kern w:val="36"/>
      <w:sz w:val="24"/>
      <w:szCs w:val="48"/>
    </w:rPr>
  </w:style>
  <w:style w:type="character" w:customStyle="1" w:styleId="Heading2Char">
    <w:name w:val="Heading 2 Char"/>
    <w:aliases w:val="Heading Char"/>
    <w:basedOn w:val="DefaultParagraphFont"/>
    <w:link w:val="Heading2"/>
    <w:uiPriority w:val="9"/>
    <w:rsid w:val="00AC4612"/>
    <w:rPr>
      <w:rFonts w:ascii="Times New Roman" w:eastAsiaTheme="majorEastAsia" w:hAnsi="Times New Roman" w:cstheme="majorBidi"/>
      <w:b/>
      <w:sz w:val="28"/>
      <w:szCs w:val="26"/>
    </w:rPr>
  </w:style>
  <w:style w:type="table" w:styleId="TableGrid">
    <w:name w:val="Table Grid"/>
    <w:basedOn w:val="TableNormal"/>
    <w:uiPriority w:val="39"/>
    <w:rsid w:val="00D2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63F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C305E"/>
    <w:rPr>
      <w:b/>
      <w:bCs/>
    </w:rPr>
  </w:style>
  <w:style w:type="paragraph" w:styleId="Header">
    <w:name w:val="header"/>
    <w:basedOn w:val="Normal"/>
    <w:link w:val="HeaderChar"/>
    <w:uiPriority w:val="99"/>
    <w:unhideWhenUsed/>
    <w:rsid w:val="0020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16"/>
  </w:style>
  <w:style w:type="paragraph" w:styleId="Footer">
    <w:name w:val="footer"/>
    <w:basedOn w:val="Normal"/>
    <w:link w:val="FooterChar"/>
    <w:uiPriority w:val="99"/>
    <w:unhideWhenUsed/>
    <w:rsid w:val="0020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16"/>
  </w:style>
  <w:style w:type="character" w:customStyle="1" w:styleId="Heading3Char">
    <w:name w:val="Heading 3 Char"/>
    <w:basedOn w:val="DefaultParagraphFont"/>
    <w:link w:val="Heading3"/>
    <w:uiPriority w:val="9"/>
    <w:rsid w:val="00ED1A88"/>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5F06F6"/>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801A5C"/>
    <w:pPr>
      <w:keepNext/>
      <w:keepLines/>
      <w:spacing w:before="240" w:beforeAutospacing="0" w:after="0" w:afterAutospacing="0" w:line="259" w:lineRule="auto"/>
      <w:ind w:left="0"/>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Normal"/>
    <w:next w:val="Normal"/>
    <w:autoRedefine/>
    <w:uiPriority w:val="39"/>
    <w:unhideWhenUsed/>
    <w:rsid w:val="00801A5C"/>
    <w:pPr>
      <w:spacing w:after="100"/>
      <w:ind w:left="240"/>
    </w:pPr>
  </w:style>
  <w:style w:type="paragraph" w:styleId="TOC1">
    <w:name w:val="toc 1"/>
    <w:basedOn w:val="Normal"/>
    <w:next w:val="Normal"/>
    <w:autoRedefine/>
    <w:uiPriority w:val="39"/>
    <w:unhideWhenUsed/>
    <w:rsid w:val="00801A5C"/>
    <w:pPr>
      <w:spacing w:after="100"/>
    </w:pPr>
  </w:style>
  <w:style w:type="paragraph" w:styleId="TOC3">
    <w:name w:val="toc 3"/>
    <w:basedOn w:val="Normal"/>
    <w:next w:val="Normal"/>
    <w:autoRedefine/>
    <w:uiPriority w:val="39"/>
    <w:unhideWhenUsed/>
    <w:rsid w:val="00801A5C"/>
    <w:pPr>
      <w:spacing w:after="100" w:line="278" w:lineRule="auto"/>
      <w:ind w:left="480"/>
    </w:pPr>
    <w:rPr>
      <w:rFonts w:asciiTheme="minorHAnsi" w:eastAsiaTheme="minorEastAsia" w:hAnsiTheme="minorHAnsi"/>
      <w:kern w:val="2"/>
      <w:szCs w:val="24"/>
      <w14:ligatures w14:val="standardContextual"/>
    </w:rPr>
  </w:style>
  <w:style w:type="paragraph" w:styleId="TOC4">
    <w:name w:val="toc 4"/>
    <w:basedOn w:val="Normal"/>
    <w:next w:val="Normal"/>
    <w:autoRedefine/>
    <w:uiPriority w:val="39"/>
    <w:unhideWhenUsed/>
    <w:rsid w:val="00801A5C"/>
    <w:pPr>
      <w:spacing w:after="100" w:line="278" w:lineRule="auto"/>
      <w:ind w:left="720"/>
    </w:pPr>
    <w:rPr>
      <w:rFonts w:asciiTheme="minorHAnsi" w:eastAsiaTheme="minorEastAsia" w:hAnsiTheme="minorHAnsi"/>
      <w:kern w:val="2"/>
      <w:szCs w:val="24"/>
      <w14:ligatures w14:val="standardContextual"/>
    </w:rPr>
  </w:style>
  <w:style w:type="paragraph" w:styleId="TOC5">
    <w:name w:val="toc 5"/>
    <w:basedOn w:val="Normal"/>
    <w:next w:val="Normal"/>
    <w:autoRedefine/>
    <w:uiPriority w:val="39"/>
    <w:unhideWhenUsed/>
    <w:rsid w:val="00801A5C"/>
    <w:pPr>
      <w:spacing w:after="100" w:line="278" w:lineRule="auto"/>
      <w:ind w:left="960"/>
    </w:pPr>
    <w:rPr>
      <w:rFonts w:asciiTheme="minorHAnsi" w:eastAsiaTheme="minorEastAsia" w:hAnsiTheme="minorHAnsi"/>
      <w:kern w:val="2"/>
      <w:szCs w:val="24"/>
      <w14:ligatures w14:val="standardContextual"/>
    </w:rPr>
  </w:style>
  <w:style w:type="paragraph" w:styleId="TOC6">
    <w:name w:val="toc 6"/>
    <w:basedOn w:val="Normal"/>
    <w:next w:val="Normal"/>
    <w:autoRedefine/>
    <w:uiPriority w:val="39"/>
    <w:unhideWhenUsed/>
    <w:rsid w:val="00801A5C"/>
    <w:pPr>
      <w:spacing w:after="100" w:line="278" w:lineRule="auto"/>
      <w:ind w:left="1200"/>
    </w:pPr>
    <w:rPr>
      <w:rFonts w:asciiTheme="minorHAnsi" w:eastAsiaTheme="minorEastAsia" w:hAnsiTheme="minorHAnsi"/>
      <w:kern w:val="2"/>
      <w:szCs w:val="24"/>
      <w14:ligatures w14:val="standardContextual"/>
    </w:rPr>
  </w:style>
  <w:style w:type="paragraph" w:styleId="TOC7">
    <w:name w:val="toc 7"/>
    <w:basedOn w:val="Normal"/>
    <w:next w:val="Normal"/>
    <w:autoRedefine/>
    <w:uiPriority w:val="39"/>
    <w:unhideWhenUsed/>
    <w:rsid w:val="00801A5C"/>
    <w:pPr>
      <w:spacing w:after="100" w:line="278" w:lineRule="auto"/>
      <w:ind w:left="1440"/>
    </w:pPr>
    <w:rPr>
      <w:rFonts w:asciiTheme="minorHAnsi" w:eastAsiaTheme="minorEastAsia" w:hAnsiTheme="minorHAnsi"/>
      <w:kern w:val="2"/>
      <w:szCs w:val="24"/>
      <w14:ligatures w14:val="standardContextual"/>
    </w:rPr>
  </w:style>
  <w:style w:type="paragraph" w:styleId="TOC8">
    <w:name w:val="toc 8"/>
    <w:basedOn w:val="Normal"/>
    <w:next w:val="Normal"/>
    <w:autoRedefine/>
    <w:uiPriority w:val="39"/>
    <w:unhideWhenUsed/>
    <w:rsid w:val="00801A5C"/>
    <w:pPr>
      <w:spacing w:after="100" w:line="278" w:lineRule="auto"/>
      <w:ind w:left="1680"/>
    </w:pPr>
    <w:rPr>
      <w:rFonts w:asciiTheme="minorHAnsi" w:eastAsiaTheme="minorEastAsia" w:hAnsiTheme="minorHAnsi"/>
      <w:kern w:val="2"/>
      <w:szCs w:val="24"/>
      <w14:ligatures w14:val="standardContextual"/>
    </w:rPr>
  </w:style>
  <w:style w:type="paragraph" w:styleId="TOC9">
    <w:name w:val="toc 9"/>
    <w:basedOn w:val="Normal"/>
    <w:next w:val="Normal"/>
    <w:autoRedefine/>
    <w:uiPriority w:val="39"/>
    <w:unhideWhenUsed/>
    <w:rsid w:val="00801A5C"/>
    <w:pPr>
      <w:spacing w:after="100" w:line="278" w:lineRule="auto"/>
      <w:ind w:left="1920"/>
    </w:pPr>
    <w:rPr>
      <w:rFonts w:asciiTheme="minorHAnsi" w:eastAsiaTheme="minorEastAsia" w:hAnsiTheme="minorHAnsi"/>
      <w:kern w:val="2"/>
      <w:szCs w:val="24"/>
      <w14:ligatures w14:val="standardContextual"/>
    </w:rPr>
  </w:style>
  <w:style w:type="character" w:customStyle="1" w:styleId="UnresolvedMention2">
    <w:name w:val="Unresolved Mention2"/>
    <w:basedOn w:val="DefaultParagraphFont"/>
    <w:uiPriority w:val="99"/>
    <w:semiHidden/>
    <w:unhideWhenUsed/>
    <w:rsid w:val="00801A5C"/>
    <w:rPr>
      <w:color w:val="605E5C"/>
      <w:shd w:val="clear" w:color="auto" w:fill="E1DFDD"/>
    </w:rPr>
  </w:style>
  <w:style w:type="paragraph" w:styleId="CommentText">
    <w:name w:val="annotation text"/>
    <w:basedOn w:val="Normal"/>
    <w:link w:val="CommentTextChar"/>
    <w:uiPriority w:val="99"/>
    <w:semiHidden/>
    <w:unhideWhenUsed/>
    <w:rsid w:val="00F00A0F"/>
    <w:pPr>
      <w:spacing w:line="240" w:lineRule="auto"/>
    </w:pPr>
    <w:rPr>
      <w:sz w:val="20"/>
      <w:szCs w:val="20"/>
    </w:rPr>
  </w:style>
  <w:style w:type="character" w:customStyle="1" w:styleId="CommentTextChar">
    <w:name w:val="Comment Text Char"/>
    <w:basedOn w:val="DefaultParagraphFont"/>
    <w:link w:val="CommentText"/>
    <w:uiPriority w:val="99"/>
    <w:semiHidden/>
    <w:rsid w:val="00F00A0F"/>
    <w:rPr>
      <w:rFonts w:ascii="Times New Roman" w:hAnsi="Times New Roman"/>
      <w:sz w:val="20"/>
      <w:szCs w:val="20"/>
    </w:rPr>
  </w:style>
  <w:style w:type="character" w:styleId="CommentReference">
    <w:name w:val="annotation reference"/>
    <w:basedOn w:val="DefaultParagraphFont"/>
    <w:uiPriority w:val="99"/>
    <w:semiHidden/>
    <w:unhideWhenUsed/>
    <w:rsid w:val="00F00A0F"/>
    <w:rPr>
      <w:sz w:val="16"/>
      <w:szCs w:val="16"/>
    </w:rPr>
  </w:style>
  <w:style w:type="character" w:styleId="UnresolvedMention">
    <w:name w:val="Unresolved Mention"/>
    <w:basedOn w:val="DefaultParagraphFont"/>
    <w:uiPriority w:val="99"/>
    <w:semiHidden/>
    <w:unhideWhenUsed/>
    <w:rsid w:val="004351FC"/>
    <w:rPr>
      <w:color w:val="605E5C"/>
      <w:shd w:val="clear" w:color="auto" w:fill="E1DFDD"/>
    </w:rPr>
  </w:style>
  <w:style w:type="character" w:styleId="FollowedHyperlink">
    <w:name w:val="FollowedHyperlink"/>
    <w:basedOn w:val="DefaultParagraphFont"/>
    <w:uiPriority w:val="99"/>
    <w:semiHidden/>
    <w:unhideWhenUsed/>
    <w:rsid w:val="00534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6563">
      <w:bodyDiv w:val="1"/>
      <w:marLeft w:val="0"/>
      <w:marRight w:val="0"/>
      <w:marTop w:val="0"/>
      <w:marBottom w:val="0"/>
      <w:divBdr>
        <w:top w:val="none" w:sz="0" w:space="0" w:color="auto"/>
        <w:left w:val="none" w:sz="0" w:space="0" w:color="auto"/>
        <w:bottom w:val="none" w:sz="0" w:space="0" w:color="auto"/>
        <w:right w:val="none" w:sz="0" w:space="0" w:color="auto"/>
      </w:divBdr>
    </w:div>
    <w:div w:id="21058674">
      <w:bodyDiv w:val="1"/>
      <w:marLeft w:val="0"/>
      <w:marRight w:val="0"/>
      <w:marTop w:val="0"/>
      <w:marBottom w:val="0"/>
      <w:divBdr>
        <w:top w:val="none" w:sz="0" w:space="0" w:color="auto"/>
        <w:left w:val="none" w:sz="0" w:space="0" w:color="auto"/>
        <w:bottom w:val="none" w:sz="0" w:space="0" w:color="auto"/>
        <w:right w:val="none" w:sz="0" w:space="0" w:color="auto"/>
      </w:divBdr>
    </w:div>
    <w:div w:id="55787830">
      <w:bodyDiv w:val="1"/>
      <w:marLeft w:val="0"/>
      <w:marRight w:val="0"/>
      <w:marTop w:val="0"/>
      <w:marBottom w:val="0"/>
      <w:divBdr>
        <w:top w:val="none" w:sz="0" w:space="0" w:color="auto"/>
        <w:left w:val="none" w:sz="0" w:space="0" w:color="auto"/>
        <w:bottom w:val="none" w:sz="0" w:space="0" w:color="auto"/>
        <w:right w:val="none" w:sz="0" w:space="0" w:color="auto"/>
      </w:divBdr>
    </w:div>
    <w:div w:id="72820979">
      <w:bodyDiv w:val="1"/>
      <w:marLeft w:val="0"/>
      <w:marRight w:val="0"/>
      <w:marTop w:val="0"/>
      <w:marBottom w:val="0"/>
      <w:divBdr>
        <w:top w:val="none" w:sz="0" w:space="0" w:color="auto"/>
        <w:left w:val="none" w:sz="0" w:space="0" w:color="auto"/>
        <w:bottom w:val="none" w:sz="0" w:space="0" w:color="auto"/>
        <w:right w:val="none" w:sz="0" w:space="0" w:color="auto"/>
      </w:divBdr>
    </w:div>
    <w:div w:id="88933609">
      <w:bodyDiv w:val="1"/>
      <w:marLeft w:val="0"/>
      <w:marRight w:val="0"/>
      <w:marTop w:val="0"/>
      <w:marBottom w:val="0"/>
      <w:divBdr>
        <w:top w:val="none" w:sz="0" w:space="0" w:color="auto"/>
        <w:left w:val="none" w:sz="0" w:space="0" w:color="auto"/>
        <w:bottom w:val="none" w:sz="0" w:space="0" w:color="auto"/>
        <w:right w:val="none" w:sz="0" w:space="0" w:color="auto"/>
      </w:divBdr>
    </w:div>
    <w:div w:id="96489751">
      <w:bodyDiv w:val="1"/>
      <w:marLeft w:val="0"/>
      <w:marRight w:val="0"/>
      <w:marTop w:val="0"/>
      <w:marBottom w:val="0"/>
      <w:divBdr>
        <w:top w:val="none" w:sz="0" w:space="0" w:color="auto"/>
        <w:left w:val="none" w:sz="0" w:space="0" w:color="auto"/>
        <w:bottom w:val="none" w:sz="0" w:space="0" w:color="auto"/>
        <w:right w:val="none" w:sz="0" w:space="0" w:color="auto"/>
      </w:divBdr>
    </w:div>
    <w:div w:id="104929222">
      <w:bodyDiv w:val="1"/>
      <w:marLeft w:val="0"/>
      <w:marRight w:val="0"/>
      <w:marTop w:val="0"/>
      <w:marBottom w:val="0"/>
      <w:divBdr>
        <w:top w:val="none" w:sz="0" w:space="0" w:color="auto"/>
        <w:left w:val="none" w:sz="0" w:space="0" w:color="auto"/>
        <w:bottom w:val="none" w:sz="0" w:space="0" w:color="auto"/>
        <w:right w:val="none" w:sz="0" w:space="0" w:color="auto"/>
      </w:divBdr>
    </w:div>
    <w:div w:id="123737885">
      <w:bodyDiv w:val="1"/>
      <w:marLeft w:val="0"/>
      <w:marRight w:val="0"/>
      <w:marTop w:val="0"/>
      <w:marBottom w:val="0"/>
      <w:divBdr>
        <w:top w:val="none" w:sz="0" w:space="0" w:color="auto"/>
        <w:left w:val="none" w:sz="0" w:space="0" w:color="auto"/>
        <w:bottom w:val="none" w:sz="0" w:space="0" w:color="auto"/>
        <w:right w:val="none" w:sz="0" w:space="0" w:color="auto"/>
      </w:divBdr>
    </w:div>
    <w:div w:id="130825646">
      <w:bodyDiv w:val="1"/>
      <w:marLeft w:val="0"/>
      <w:marRight w:val="0"/>
      <w:marTop w:val="0"/>
      <w:marBottom w:val="0"/>
      <w:divBdr>
        <w:top w:val="none" w:sz="0" w:space="0" w:color="auto"/>
        <w:left w:val="none" w:sz="0" w:space="0" w:color="auto"/>
        <w:bottom w:val="none" w:sz="0" w:space="0" w:color="auto"/>
        <w:right w:val="none" w:sz="0" w:space="0" w:color="auto"/>
      </w:divBdr>
      <w:divsChild>
        <w:div w:id="350424543">
          <w:marLeft w:val="0"/>
          <w:marRight w:val="0"/>
          <w:marTop w:val="0"/>
          <w:marBottom w:val="0"/>
          <w:divBdr>
            <w:top w:val="single" w:sz="6" w:space="9" w:color="FFFFFF"/>
            <w:left w:val="none" w:sz="0" w:space="0" w:color="auto"/>
            <w:bottom w:val="single" w:sz="6" w:space="9" w:color="D2D2D2"/>
            <w:right w:val="none" w:sz="0" w:space="0" w:color="auto"/>
          </w:divBdr>
          <w:divsChild>
            <w:div w:id="753085026">
              <w:marLeft w:val="0"/>
              <w:marRight w:val="0"/>
              <w:marTop w:val="0"/>
              <w:marBottom w:val="0"/>
              <w:divBdr>
                <w:top w:val="none" w:sz="0" w:space="0" w:color="auto"/>
                <w:left w:val="none" w:sz="0" w:space="0" w:color="auto"/>
                <w:bottom w:val="none" w:sz="0" w:space="0" w:color="auto"/>
                <w:right w:val="none" w:sz="0" w:space="0" w:color="auto"/>
              </w:divBdr>
            </w:div>
          </w:divsChild>
        </w:div>
        <w:div w:id="400374269">
          <w:marLeft w:val="0"/>
          <w:marRight w:val="0"/>
          <w:marTop w:val="0"/>
          <w:marBottom w:val="0"/>
          <w:divBdr>
            <w:top w:val="single" w:sz="6" w:space="9" w:color="FFFFFF"/>
            <w:left w:val="none" w:sz="0" w:space="0" w:color="auto"/>
            <w:bottom w:val="single" w:sz="6" w:space="9" w:color="D2D2D2"/>
            <w:right w:val="none" w:sz="0" w:space="0" w:color="auto"/>
          </w:divBdr>
          <w:divsChild>
            <w:div w:id="1015611996">
              <w:marLeft w:val="0"/>
              <w:marRight w:val="0"/>
              <w:marTop w:val="0"/>
              <w:marBottom w:val="0"/>
              <w:divBdr>
                <w:top w:val="none" w:sz="0" w:space="0" w:color="auto"/>
                <w:left w:val="none" w:sz="0" w:space="0" w:color="auto"/>
                <w:bottom w:val="none" w:sz="0" w:space="0" w:color="auto"/>
                <w:right w:val="none" w:sz="0" w:space="0" w:color="auto"/>
              </w:divBdr>
            </w:div>
          </w:divsChild>
        </w:div>
        <w:div w:id="412705582">
          <w:marLeft w:val="0"/>
          <w:marRight w:val="0"/>
          <w:marTop w:val="0"/>
          <w:marBottom w:val="0"/>
          <w:divBdr>
            <w:top w:val="single" w:sz="6" w:space="9" w:color="FFFFFF"/>
            <w:left w:val="none" w:sz="0" w:space="0" w:color="auto"/>
            <w:bottom w:val="single" w:sz="6" w:space="9" w:color="D2D2D2"/>
            <w:right w:val="none" w:sz="0" w:space="0" w:color="auto"/>
          </w:divBdr>
          <w:divsChild>
            <w:div w:id="527841194">
              <w:marLeft w:val="0"/>
              <w:marRight w:val="0"/>
              <w:marTop w:val="0"/>
              <w:marBottom w:val="0"/>
              <w:divBdr>
                <w:top w:val="none" w:sz="0" w:space="0" w:color="auto"/>
                <w:left w:val="none" w:sz="0" w:space="0" w:color="auto"/>
                <w:bottom w:val="none" w:sz="0" w:space="0" w:color="auto"/>
                <w:right w:val="none" w:sz="0" w:space="0" w:color="auto"/>
              </w:divBdr>
            </w:div>
          </w:divsChild>
        </w:div>
        <w:div w:id="1187595536">
          <w:marLeft w:val="0"/>
          <w:marRight w:val="0"/>
          <w:marTop w:val="0"/>
          <w:marBottom w:val="0"/>
          <w:divBdr>
            <w:top w:val="single" w:sz="6" w:space="9" w:color="FFFFFF"/>
            <w:left w:val="none" w:sz="0" w:space="0" w:color="auto"/>
            <w:bottom w:val="single" w:sz="6" w:space="9" w:color="D2D2D2"/>
            <w:right w:val="none" w:sz="0" w:space="0" w:color="auto"/>
          </w:divBdr>
          <w:divsChild>
            <w:div w:id="695276524">
              <w:marLeft w:val="0"/>
              <w:marRight w:val="0"/>
              <w:marTop w:val="0"/>
              <w:marBottom w:val="0"/>
              <w:divBdr>
                <w:top w:val="none" w:sz="0" w:space="0" w:color="auto"/>
                <w:left w:val="none" w:sz="0" w:space="0" w:color="auto"/>
                <w:bottom w:val="none" w:sz="0" w:space="0" w:color="auto"/>
                <w:right w:val="none" w:sz="0" w:space="0" w:color="auto"/>
              </w:divBdr>
            </w:div>
          </w:divsChild>
        </w:div>
        <w:div w:id="1357610684">
          <w:marLeft w:val="0"/>
          <w:marRight w:val="0"/>
          <w:marTop w:val="0"/>
          <w:marBottom w:val="0"/>
          <w:divBdr>
            <w:top w:val="single" w:sz="6" w:space="9" w:color="FFFFFF"/>
            <w:left w:val="none" w:sz="0" w:space="0" w:color="auto"/>
            <w:bottom w:val="single" w:sz="6" w:space="9" w:color="D2D2D2"/>
            <w:right w:val="none" w:sz="0" w:space="0" w:color="auto"/>
          </w:divBdr>
          <w:divsChild>
            <w:div w:id="581183666">
              <w:marLeft w:val="0"/>
              <w:marRight w:val="0"/>
              <w:marTop w:val="0"/>
              <w:marBottom w:val="0"/>
              <w:divBdr>
                <w:top w:val="none" w:sz="0" w:space="0" w:color="auto"/>
                <w:left w:val="none" w:sz="0" w:space="0" w:color="auto"/>
                <w:bottom w:val="none" w:sz="0" w:space="0" w:color="auto"/>
                <w:right w:val="none" w:sz="0" w:space="0" w:color="auto"/>
              </w:divBdr>
            </w:div>
          </w:divsChild>
        </w:div>
        <w:div w:id="1479221314">
          <w:marLeft w:val="0"/>
          <w:marRight w:val="0"/>
          <w:marTop w:val="0"/>
          <w:marBottom w:val="0"/>
          <w:divBdr>
            <w:top w:val="single" w:sz="6" w:space="9" w:color="FFFFFF"/>
            <w:left w:val="none" w:sz="0" w:space="0" w:color="auto"/>
            <w:bottom w:val="single" w:sz="6" w:space="9" w:color="D2D2D2"/>
            <w:right w:val="none" w:sz="0" w:space="0" w:color="auto"/>
          </w:divBdr>
          <w:divsChild>
            <w:div w:id="1651863665">
              <w:marLeft w:val="0"/>
              <w:marRight w:val="0"/>
              <w:marTop w:val="0"/>
              <w:marBottom w:val="0"/>
              <w:divBdr>
                <w:top w:val="none" w:sz="0" w:space="0" w:color="auto"/>
                <w:left w:val="none" w:sz="0" w:space="0" w:color="auto"/>
                <w:bottom w:val="none" w:sz="0" w:space="0" w:color="auto"/>
                <w:right w:val="none" w:sz="0" w:space="0" w:color="auto"/>
              </w:divBdr>
            </w:div>
          </w:divsChild>
        </w:div>
        <w:div w:id="1505365466">
          <w:marLeft w:val="0"/>
          <w:marRight w:val="0"/>
          <w:marTop w:val="0"/>
          <w:marBottom w:val="0"/>
          <w:divBdr>
            <w:top w:val="single" w:sz="6" w:space="9" w:color="FFFFFF"/>
            <w:left w:val="none" w:sz="0" w:space="0" w:color="auto"/>
            <w:bottom w:val="single" w:sz="6" w:space="9" w:color="D2D2D2"/>
            <w:right w:val="none" w:sz="0" w:space="0" w:color="auto"/>
          </w:divBdr>
          <w:divsChild>
            <w:div w:id="12414843">
              <w:marLeft w:val="0"/>
              <w:marRight w:val="0"/>
              <w:marTop w:val="0"/>
              <w:marBottom w:val="0"/>
              <w:divBdr>
                <w:top w:val="none" w:sz="0" w:space="0" w:color="auto"/>
                <w:left w:val="none" w:sz="0" w:space="0" w:color="auto"/>
                <w:bottom w:val="none" w:sz="0" w:space="0" w:color="auto"/>
                <w:right w:val="none" w:sz="0" w:space="0" w:color="auto"/>
              </w:divBdr>
            </w:div>
          </w:divsChild>
        </w:div>
        <w:div w:id="1844856227">
          <w:marLeft w:val="0"/>
          <w:marRight w:val="0"/>
          <w:marTop w:val="0"/>
          <w:marBottom w:val="0"/>
          <w:divBdr>
            <w:top w:val="single" w:sz="6" w:space="9" w:color="FFFFFF"/>
            <w:left w:val="none" w:sz="0" w:space="0" w:color="auto"/>
            <w:bottom w:val="single" w:sz="6" w:space="9" w:color="D2D2D2"/>
            <w:right w:val="none" w:sz="0" w:space="0" w:color="auto"/>
          </w:divBdr>
          <w:divsChild>
            <w:div w:id="12477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66">
      <w:bodyDiv w:val="1"/>
      <w:marLeft w:val="0"/>
      <w:marRight w:val="0"/>
      <w:marTop w:val="0"/>
      <w:marBottom w:val="0"/>
      <w:divBdr>
        <w:top w:val="none" w:sz="0" w:space="0" w:color="auto"/>
        <w:left w:val="none" w:sz="0" w:space="0" w:color="auto"/>
        <w:bottom w:val="none" w:sz="0" w:space="0" w:color="auto"/>
        <w:right w:val="none" w:sz="0" w:space="0" w:color="auto"/>
      </w:divBdr>
      <w:divsChild>
        <w:div w:id="152796342">
          <w:marLeft w:val="0"/>
          <w:marRight w:val="720"/>
          <w:marTop w:val="0"/>
          <w:marBottom w:val="0"/>
          <w:divBdr>
            <w:top w:val="none" w:sz="0" w:space="0" w:color="auto"/>
            <w:left w:val="none" w:sz="0" w:space="0" w:color="auto"/>
            <w:bottom w:val="none" w:sz="0" w:space="0" w:color="auto"/>
            <w:right w:val="none" w:sz="0" w:space="0" w:color="auto"/>
          </w:divBdr>
        </w:div>
        <w:div w:id="245891349">
          <w:marLeft w:val="0"/>
          <w:marRight w:val="0"/>
          <w:marTop w:val="0"/>
          <w:marBottom w:val="0"/>
          <w:divBdr>
            <w:top w:val="none" w:sz="0" w:space="0" w:color="auto"/>
            <w:left w:val="none" w:sz="0" w:space="0" w:color="auto"/>
            <w:bottom w:val="none" w:sz="0" w:space="0" w:color="auto"/>
            <w:right w:val="none" w:sz="0" w:space="0" w:color="auto"/>
          </w:divBdr>
        </w:div>
      </w:divsChild>
    </w:div>
    <w:div w:id="169374656">
      <w:bodyDiv w:val="1"/>
      <w:marLeft w:val="0"/>
      <w:marRight w:val="0"/>
      <w:marTop w:val="0"/>
      <w:marBottom w:val="0"/>
      <w:divBdr>
        <w:top w:val="none" w:sz="0" w:space="0" w:color="auto"/>
        <w:left w:val="none" w:sz="0" w:space="0" w:color="auto"/>
        <w:bottom w:val="none" w:sz="0" w:space="0" w:color="auto"/>
        <w:right w:val="none" w:sz="0" w:space="0" w:color="auto"/>
      </w:divBdr>
    </w:div>
    <w:div w:id="185794629">
      <w:bodyDiv w:val="1"/>
      <w:marLeft w:val="0"/>
      <w:marRight w:val="0"/>
      <w:marTop w:val="0"/>
      <w:marBottom w:val="0"/>
      <w:divBdr>
        <w:top w:val="none" w:sz="0" w:space="0" w:color="auto"/>
        <w:left w:val="none" w:sz="0" w:space="0" w:color="auto"/>
        <w:bottom w:val="none" w:sz="0" w:space="0" w:color="auto"/>
        <w:right w:val="none" w:sz="0" w:space="0" w:color="auto"/>
      </w:divBdr>
    </w:div>
    <w:div w:id="186992174">
      <w:bodyDiv w:val="1"/>
      <w:marLeft w:val="0"/>
      <w:marRight w:val="0"/>
      <w:marTop w:val="0"/>
      <w:marBottom w:val="0"/>
      <w:divBdr>
        <w:top w:val="none" w:sz="0" w:space="0" w:color="auto"/>
        <w:left w:val="none" w:sz="0" w:space="0" w:color="auto"/>
        <w:bottom w:val="none" w:sz="0" w:space="0" w:color="auto"/>
        <w:right w:val="none" w:sz="0" w:space="0" w:color="auto"/>
      </w:divBdr>
      <w:divsChild>
        <w:div w:id="372854674">
          <w:marLeft w:val="0"/>
          <w:marRight w:val="720"/>
          <w:marTop w:val="0"/>
          <w:marBottom w:val="0"/>
          <w:divBdr>
            <w:top w:val="none" w:sz="0" w:space="0" w:color="auto"/>
            <w:left w:val="none" w:sz="0" w:space="0" w:color="auto"/>
            <w:bottom w:val="none" w:sz="0" w:space="0" w:color="auto"/>
            <w:right w:val="none" w:sz="0" w:space="0" w:color="auto"/>
          </w:divBdr>
        </w:div>
        <w:div w:id="594289363">
          <w:marLeft w:val="0"/>
          <w:marRight w:val="0"/>
          <w:marTop w:val="0"/>
          <w:marBottom w:val="0"/>
          <w:divBdr>
            <w:top w:val="none" w:sz="0" w:space="0" w:color="auto"/>
            <w:left w:val="none" w:sz="0" w:space="0" w:color="auto"/>
            <w:bottom w:val="none" w:sz="0" w:space="0" w:color="auto"/>
            <w:right w:val="none" w:sz="0" w:space="0" w:color="auto"/>
          </w:divBdr>
        </w:div>
      </w:divsChild>
    </w:div>
    <w:div w:id="218514874">
      <w:bodyDiv w:val="1"/>
      <w:marLeft w:val="0"/>
      <w:marRight w:val="0"/>
      <w:marTop w:val="0"/>
      <w:marBottom w:val="0"/>
      <w:divBdr>
        <w:top w:val="none" w:sz="0" w:space="0" w:color="auto"/>
        <w:left w:val="none" w:sz="0" w:space="0" w:color="auto"/>
        <w:bottom w:val="none" w:sz="0" w:space="0" w:color="auto"/>
        <w:right w:val="none" w:sz="0" w:space="0" w:color="auto"/>
      </w:divBdr>
    </w:div>
    <w:div w:id="238104872">
      <w:bodyDiv w:val="1"/>
      <w:marLeft w:val="0"/>
      <w:marRight w:val="0"/>
      <w:marTop w:val="0"/>
      <w:marBottom w:val="0"/>
      <w:divBdr>
        <w:top w:val="none" w:sz="0" w:space="0" w:color="auto"/>
        <w:left w:val="none" w:sz="0" w:space="0" w:color="auto"/>
        <w:bottom w:val="none" w:sz="0" w:space="0" w:color="auto"/>
        <w:right w:val="none" w:sz="0" w:space="0" w:color="auto"/>
      </w:divBdr>
    </w:div>
    <w:div w:id="265042049">
      <w:bodyDiv w:val="1"/>
      <w:marLeft w:val="0"/>
      <w:marRight w:val="0"/>
      <w:marTop w:val="0"/>
      <w:marBottom w:val="0"/>
      <w:divBdr>
        <w:top w:val="none" w:sz="0" w:space="0" w:color="auto"/>
        <w:left w:val="none" w:sz="0" w:space="0" w:color="auto"/>
        <w:bottom w:val="none" w:sz="0" w:space="0" w:color="auto"/>
        <w:right w:val="none" w:sz="0" w:space="0" w:color="auto"/>
      </w:divBdr>
      <w:divsChild>
        <w:div w:id="93865599">
          <w:marLeft w:val="0"/>
          <w:marRight w:val="0"/>
          <w:marTop w:val="0"/>
          <w:marBottom w:val="0"/>
          <w:divBdr>
            <w:top w:val="none" w:sz="0" w:space="0" w:color="auto"/>
            <w:left w:val="none" w:sz="0" w:space="0" w:color="auto"/>
            <w:bottom w:val="none" w:sz="0" w:space="0" w:color="auto"/>
            <w:right w:val="none" w:sz="0" w:space="0" w:color="auto"/>
          </w:divBdr>
        </w:div>
        <w:div w:id="349069018">
          <w:marLeft w:val="0"/>
          <w:marRight w:val="0"/>
          <w:marTop w:val="0"/>
          <w:marBottom w:val="0"/>
          <w:divBdr>
            <w:top w:val="none" w:sz="0" w:space="0" w:color="auto"/>
            <w:left w:val="none" w:sz="0" w:space="0" w:color="auto"/>
            <w:bottom w:val="none" w:sz="0" w:space="0" w:color="auto"/>
            <w:right w:val="none" w:sz="0" w:space="0" w:color="auto"/>
          </w:divBdr>
        </w:div>
        <w:div w:id="827942133">
          <w:marLeft w:val="0"/>
          <w:marRight w:val="0"/>
          <w:marTop w:val="0"/>
          <w:marBottom w:val="0"/>
          <w:divBdr>
            <w:top w:val="none" w:sz="0" w:space="0" w:color="auto"/>
            <w:left w:val="none" w:sz="0" w:space="0" w:color="auto"/>
            <w:bottom w:val="none" w:sz="0" w:space="0" w:color="auto"/>
            <w:right w:val="none" w:sz="0" w:space="0" w:color="auto"/>
          </w:divBdr>
        </w:div>
        <w:div w:id="1374500892">
          <w:marLeft w:val="0"/>
          <w:marRight w:val="0"/>
          <w:marTop w:val="0"/>
          <w:marBottom w:val="0"/>
          <w:divBdr>
            <w:top w:val="none" w:sz="0" w:space="0" w:color="auto"/>
            <w:left w:val="none" w:sz="0" w:space="0" w:color="auto"/>
            <w:bottom w:val="none" w:sz="0" w:space="0" w:color="auto"/>
            <w:right w:val="none" w:sz="0" w:space="0" w:color="auto"/>
          </w:divBdr>
        </w:div>
        <w:div w:id="1451436395">
          <w:marLeft w:val="0"/>
          <w:marRight w:val="0"/>
          <w:marTop w:val="0"/>
          <w:marBottom w:val="0"/>
          <w:divBdr>
            <w:top w:val="none" w:sz="0" w:space="0" w:color="auto"/>
            <w:left w:val="none" w:sz="0" w:space="0" w:color="auto"/>
            <w:bottom w:val="none" w:sz="0" w:space="0" w:color="auto"/>
            <w:right w:val="none" w:sz="0" w:space="0" w:color="auto"/>
          </w:divBdr>
        </w:div>
        <w:div w:id="1537960078">
          <w:marLeft w:val="0"/>
          <w:marRight w:val="0"/>
          <w:marTop w:val="0"/>
          <w:marBottom w:val="0"/>
          <w:divBdr>
            <w:top w:val="none" w:sz="0" w:space="0" w:color="auto"/>
            <w:left w:val="none" w:sz="0" w:space="0" w:color="auto"/>
            <w:bottom w:val="none" w:sz="0" w:space="0" w:color="auto"/>
            <w:right w:val="none" w:sz="0" w:space="0" w:color="auto"/>
          </w:divBdr>
        </w:div>
        <w:div w:id="1902668686">
          <w:marLeft w:val="0"/>
          <w:marRight w:val="0"/>
          <w:marTop w:val="0"/>
          <w:marBottom w:val="0"/>
          <w:divBdr>
            <w:top w:val="none" w:sz="0" w:space="0" w:color="auto"/>
            <w:left w:val="none" w:sz="0" w:space="0" w:color="auto"/>
            <w:bottom w:val="none" w:sz="0" w:space="0" w:color="auto"/>
            <w:right w:val="none" w:sz="0" w:space="0" w:color="auto"/>
          </w:divBdr>
        </w:div>
        <w:div w:id="2078433109">
          <w:marLeft w:val="0"/>
          <w:marRight w:val="0"/>
          <w:marTop w:val="0"/>
          <w:marBottom w:val="0"/>
          <w:divBdr>
            <w:top w:val="none" w:sz="0" w:space="0" w:color="auto"/>
            <w:left w:val="none" w:sz="0" w:space="0" w:color="auto"/>
            <w:bottom w:val="none" w:sz="0" w:space="0" w:color="auto"/>
            <w:right w:val="none" w:sz="0" w:space="0" w:color="auto"/>
          </w:divBdr>
        </w:div>
      </w:divsChild>
    </w:div>
    <w:div w:id="268320773">
      <w:bodyDiv w:val="1"/>
      <w:marLeft w:val="0"/>
      <w:marRight w:val="0"/>
      <w:marTop w:val="0"/>
      <w:marBottom w:val="0"/>
      <w:divBdr>
        <w:top w:val="none" w:sz="0" w:space="0" w:color="auto"/>
        <w:left w:val="none" w:sz="0" w:space="0" w:color="auto"/>
        <w:bottom w:val="none" w:sz="0" w:space="0" w:color="auto"/>
        <w:right w:val="none" w:sz="0" w:space="0" w:color="auto"/>
      </w:divBdr>
    </w:div>
    <w:div w:id="271087460">
      <w:bodyDiv w:val="1"/>
      <w:marLeft w:val="0"/>
      <w:marRight w:val="0"/>
      <w:marTop w:val="0"/>
      <w:marBottom w:val="0"/>
      <w:divBdr>
        <w:top w:val="none" w:sz="0" w:space="0" w:color="auto"/>
        <w:left w:val="none" w:sz="0" w:space="0" w:color="auto"/>
        <w:bottom w:val="none" w:sz="0" w:space="0" w:color="auto"/>
        <w:right w:val="none" w:sz="0" w:space="0" w:color="auto"/>
      </w:divBdr>
    </w:div>
    <w:div w:id="304821977">
      <w:bodyDiv w:val="1"/>
      <w:marLeft w:val="0"/>
      <w:marRight w:val="0"/>
      <w:marTop w:val="0"/>
      <w:marBottom w:val="0"/>
      <w:divBdr>
        <w:top w:val="none" w:sz="0" w:space="0" w:color="auto"/>
        <w:left w:val="none" w:sz="0" w:space="0" w:color="auto"/>
        <w:bottom w:val="none" w:sz="0" w:space="0" w:color="auto"/>
        <w:right w:val="none" w:sz="0" w:space="0" w:color="auto"/>
      </w:divBdr>
    </w:div>
    <w:div w:id="313721139">
      <w:bodyDiv w:val="1"/>
      <w:marLeft w:val="0"/>
      <w:marRight w:val="0"/>
      <w:marTop w:val="0"/>
      <w:marBottom w:val="0"/>
      <w:divBdr>
        <w:top w:val="none" w:sz="0" w:space="0" w:color="auto"/>
        <w:left w:val="none" w:sz="0" w:space="0" w:color="auto"/>
        <w:bottom w:val="none" w:sz="0" w:space="0" w:color="auto"/>
        <w:right w:val="none" w:sz="0" w:space="0" w:color="auto"/>
      </w:divBdr>
    </w:div>
    <w:div w:id="335575473">
      <w:bodyDiv w:val="1"/>
      <w:marLeft w:val="0"/>
      <w:marRight w:val="0"/>
      <w:marTop w:val="0"/>
      <w:marBottom w:val="0"/>
      <w:divBdr>
        <w:top w:val="none" w:sz="0" w:space="0" w:color="auto"/>
        <w:left w:val="none" w:sz="0" w:space="0" w:color="auto"/>
        <w:bottom w:val="none" w:sz="0" w:space="0" w:color="auto"/>
        <w:right w:val="none" w:sz="0" w:space="0" w:color="auto"/>
      </w:divBdr>
    </w:div>
    <w:div w:id="368575271">
      <w:bodyDiv w:val="1"/>
      <w:marLeft w:val="0"/>
      <w:marRight w:val="0"/>
      <w:marTop w:val="0"/>
      <w:marBottom w:val="0"/>
      <w:divBdr>
        <w:top w:val="none" w:sz="0" w:space="0" w:color="auto"/>
        <w:left w:val="none" w:sz="0" w:space="0" w:color="auto"/>
        <w:bottom w:val="none" w:sz="0" w:space="0" w:color="auto"/>
        <w:right w:val="none" w:sz="0" w:space="0" w:color="auto"/>
      </w:divBdr>
    </w:div>
    <w:div w:id="406532873">
      <w:bodyDiv w:val="1"/>
      <w:marLeft w:val="0"/>
      <w:marRight w:val="0"/>
      <w:marTop w:val="0"/>
      <w:marBottom w:val="0"/>
      <w:divBdr>
        <w:top w:val="none" w:sz="0" w:space="0" w:color="auto"/>
        <w:left w:val="none" w:sz="0" w:space="0" w:color="auto"/>
        <w:bottom w:val="none" w:sz="0" w:space="0" w:color="auto"/>
        <w:right w:val="none" w:sz="0" w:space="0" w:color="auto"/>
      </w:divBdr>
    </w:div>
    <w:div w:id="409540846">
      <w:bodyDiv w:val="1"/>
      <w:marLeft w:val="0"/>
      <w:marRight w:val="0"/>
      <w:marTop w:val="0"/>
      <w:marBottom w:val="0"/>
      <w:divBdr>
        <w:top w:val="none" w:sz="0" w:space="0" w:color="auto"/>
        <w:left w:val="none" w:sz="0" w:space="0" w:color="auto"/>
        <w:bottom w:val="none" w:sz="0" w:space="0" w:color="auto"/>
        <w:right w:val="none" w:sz="0" w:space="0" w:color="auto"/>
      </w:divBdr>
    </w:div>
    <w:div w:id="409621671">
      <w:bodyDiv w:val="1"/>
      <w:marLeft w:val="0"/>
      <w:marRight w:val="0"/>
      <w:marTop w:val="0"/>
      <w:marBottom w:val="0"/>
      <w:divBdr>
        <w:top w:val="none" w:sz="0" w:space="0" w:color="auto"/>
        <w:left w:val="none" w:sz="0" w:space="0" w:color="auto"/>
        <w:bottom w:val="none" w:sz="0" w:space="0" w:color="auto"/>
        <w:right w:val="none" w:sz="0" w:space="0" w:color="auto"/>
      </w:divBdr>
      <w:divsChild>
        <w:div w:id="1453745799">
          <w:marLeft w:val="0"/>
          <w:marRight w:val="720"/>
          <w:marTop w:val="0"/>
          <w:marBottom w:val="0"/>
          <w:divBdr>
            <w:top w:val="none" w:sz="0" w:space="0" w:color="auto"/>
            <w:left w:val="none" w:sz="0" w:space="0" w:color="auto"/>
            <w:bottom w:val="none" w:sz="0" w:space="0" w:color="auto"/>
            <w:right w:val="none" w:sz="0" w:space="0" w:color="auto"/>
          </w:divBdr>
        </w:div>
        <w:div w:id="1684934397">
          <w:marLeft w:val="0"/>
          <w:marRight w:val="0"/>
          <w:marTop w:val="0"/>
          <w:marBottom w:val="0"/>
          <w:divBdr>
            <w:top w:val="none" w:sz="0" w:space="0" w:color="auto"/>
            <w:left w:val="none" w:sz="0" w:space="0" w:color="auto"/>
            <w:bottom w:val="none" w:sz="0" w:space="0" w:color="auto"/>
            <w:right w:val="none" w:sz="0" w:space="0" w:color="auto"/>
          </w:divBdr>
        </w:div>
      </w:divsChild>
    </w:div>
    <w:div w:id="410009219">
      <w:bodyDiv w:val="1"/>
      <w:marLeft w:val="0"/>
      <w:marRight w:val="0"/>
      <w:marTop w:val="0"/>
      <w:marBottom w:val="0"/>
      <w:divBdr>
        <w:top w:val="none" w:sz="0" w:space="0" w:color="auto"/>
        <w:left w:val="none" w:sz="0" w:space="0" w:color="auto"/>
        <w:bottom w:val="none" w:sz="0" w:space="0" w:color="auto"/>
        <w:right w:val="none" w:sz="0" w:space="0" w:color="auto"/>
      </w:divBdr>
    </w:div>
    <w:div w:id="428307336">
      <w:bodyDiv w:val="1"/>
      <w:marLeft w:val="0"/>
      <w:marRight w:val="0"/>
      <w:marTop w:val="0"/>
      <w:marBottom w:val="0"/>
      <w:divBdr>
        <w:top w:val="none" w:sz="0" w:space="0" w:color="auto"/>
        <w:left w:val="none" w:sz="0" w:space="0" w:color="auto"/>
        <w:bottom w:val="none" w:sz="0" w:space="0" w:color="auto"/>
        <w:right w:val="none" w:sz="0" w:space="0" w:color="auto"/>
      </w:divBdr>
    </w:div>
    <w:div w:id="434329352">
      <w:bodyDiv w:val="1"/>
      <w:marLeft w:val="0"/>
      <w:marRight w:val="0"/>
      <w:marTop w:val="0"/>
      <w:marBottom w:val="0"/>
      <w:divBdr>
        <w:top w:val="none" w:sz="0" w:space="0" w:color="auto"/>
        <w:left w:val="none" w:sz="0" w:space="0" w:color="auto"/>
        <w:bottom w:val="none" w:sz="0" w:space="0" w:color="auto"/>
        <w:right w:val="none" w:sz="0" w:space="0" w:color="auto"/>
      </w:divBdr>
    </w:div>
    <w:div w:id="464467212">
      <w:bodyDiv w:val="1"/>
      <w:marLeft w:val="0"/>
      <w:marRight w:val="0"/>
      <w:marTop w:val="0"/>
      <w:marBottom w:val="0"/>
      <w:divBdr>
        <w:top w:val="none" w:sz="0" w:space="0" w:color="auto"/>
        <w:left w:val="none" w:sz="0" w:space="0" w:color="auto"/>
        <w:bottom w:val="none" w:sz="0" w:space="0" w:color="auto"/>
        <w:right w:val="none" w:sz="0" w:space="0" w:color="auto"/>
      </w:divBdr>
    </w:div>
    <w:div w:id="495534909">
      <w:bodyDiv w:val="1"/>
      <w:marLeft w:val="0"/>
      <w:marRight w:val="0"/>
      <w:marTop w:val="0"/>
      <w:marBottom w:val="0"/>
      <w:divBdr>
        <w:top w:val="none" w:sz="0" w:space="0" w:color="auto"/>
        <w:left w:val="none" w:sz="0" w:space="0" w:color="auto"/>
        <w:bottom w:val="none" w:sz="0" w:space="0" w:color="auto"/>
        <w:right w:val="none" w:sz="0" w:space="0" w:color="auto"/>
      </w:divBdr>
    </w:div>
    <w:div w:id="513692061">
      <w:bodyDiv w:val="1"/>
      <w:marLeft w:val="0"/>
      <w:marRight w:val="0"/>
      <w:marTop w:val="0"/>
      <w:marBottom w:val="0"/>
      <w:divBdr>
        <w:top w:val="none" w:sz="0" w:space="0" w:color="auto"/>
        <w:left w:val="none" w:sz="0" w:space="0" w:color="auto"/>
        <w:bottom w:val="none" w:sz="0" w:space="0" w:color="auto"/>
        <w:right w:val="none" w:sz="0" w:space="0" w:color="auto"/>
      </w:divBdr>
    </w:div>
    <w:div w:id="515005489">
      <w:bodyDiv w:val="1"/>
      <w:marLeft w:val="0"/>
      <w:marRight w:val="0"/>
      <w:marTop w:val="0"/>
      <w:marBottom w:val="0"/>
      <w:divBdr>
        <w:top w:val="none" w:sz="0" w:space="0" w:color="auto"/>
        <w:left w:val="none" w:sz="0" w:space="0" w:color="auto"/>
        <w:bottom w:val="none" w:sz="0" w:space="0" w:color="auto"/>
        <w:right w:val="none" w:sz="0" w:space="0" w:color="auto"/>
      </w:divBdr>
    </w:div>
    <w:div w:id="517700753">
      <w:bodyDiv w:val="1"/>
      <w:marLeft w:val="0"/>
      <w:marRight w:val="0"/>
      <w:marTop w:val="0"/>
      <w:marBottom w:val="0"/>
      <w:divBdr>
        <w:top w:val="none" w:sz="0" w:space="0" w:color="auto"/>
        <w:left w:val="none" w:sz="0" w:space="0" w:color="auto"/>
        <w:bottom w:val="none" w:sz="0" w:space="0" w:color="auto"/>
        <w:right w:val="none" w:sz="0" w:space="0" w:color="auto"/>
      </w:divBdr>
    </w:div>
    <w:div w:id="519853874">
      <w:bodyDiv w:val="1"/>
      <w:marLeft w:val="0"/>
      <w:marRight w:val="0"/>
      <w:marTop w:val="0"/>
      <w:marBottom w:val="0"/>
      <w:divBdr>
        <w:top w:val="none" w:sz="0" w:space="0" w:color="auto"/>
        <w:left w:val="none" w:sz="0" w:space="0" w:color="auto"/>
        <w:bottom w:val="none" w:sz="0" w:space="0" w:color="auto"/>
        <w:right w:val="none" w:sz="0" w:space="0" w:color="auto"/>
      </w:divBdr>
    </w:div>
    <w:div w:id="540094612">
      <w:bodyDiv w:val="1"/>
      <w:marLeft w:val="0"/>
      <w:marRight w:val="0"/>
      <w:marTop w:val="0"/>
      <w:marBottom w:val="0"/>
      <w:divBdr>
        <w:top w:val="none" w:sz="0" w:space="0" w:color="auto"/>
        <w:left w:val="none" w:sz="0" w:space="0" w:color="auto"/>
        <w:bottom w:val="none" w:sz="0" w:space="0" w:color="auto"/>
        <w:right w:val="none" w:sz="0" w:space="0" w:color="auto"/>
      </w:divBdr>
    </w:div>
    <w:div w:id="549650468">
      <w:bodyDiv w:val="1"/>
      <w:marLeft w:val="0"/>
      <w:marRight w:val="0"/>
      <w:marTop w:val="0"/>
      <w:marBottom w:val="0"/>
      <w:divBdr>
        <w:top w:val="none" w:sz="0" w:space="0" w:color="auto"/>
        <w:left w:val="none" w:sz="0" w:space="0" w:color="auto"/>
        <w:bottom w:val="none" w:sz="0" w:space="0" w:color="auto"/>
        <w:right w:val="none" w:sz="0" w:space="0" w:color="auto"/>
      </w:divBdr>
    </w:div>
    <w:div w:id="557084207">
      <w:bodyDiv w:val="1"/>
      <w:marLeft w:val="0"/>
      <w:marRight w:val="0"/>
      <w:marTop w:val="0"/>
      <w:marBottom w:val="0"/>
      <w:divBdr>
        <w:top w:val="none" w:sz="0" w:space="0" w:color="auto"/>
        <w:left w:val="none" w:sz="0" w:space="0" w:color="auto"/>
        <w:bottom w:val="none" w:sz="0" w:space="0" w:color="auto"/>
        <w:right w:val="none" w:sz="0" w:space="0" w:color="auto"/>
      </w:divBdr>
    </w:div>
    <w:div w:id="620380017">
      <w:bodyDiv w:val="1"/>
      <w:marLeft w:val="0"/>
      <w:marRight w:val="0"/>
      <w:marTop w:val="0"/>
      <w:marBottom w:val="0"/>
      <w:divBdr>
        <w:top w:val="none" w:sz="0" w:space="0" w:color="auto"/>
        <w:left w:val="none" w:sz="0" w:space="0" w:color="auto"/>
        <w:bottom w:val="none" w:sz="0" w:space="0" w:color="auto"/>
        <w:right w:val="none" w:sz="0" w:space="0" w:color="auto"/>
      </w:divBdr>
    </w:div>
    <w:div w:id="635449891">
      <w:bodyDiv w:val="1"/>
      <w:marLeft w:val="0"/>
      <w:marRight w:val="0"/>
      <w:marTop w:val="0"/>
      <w:marBottom w:val="0"/>
      <w:divBdr>
        <w:top w:val="none" w:sz="0" w:space="0" w:color="auto"/>
        <w:left w:val="none" w:sz="0" w:space="0" w:color="auto"/>
        <w:bottom w:val="none" w:sz="0" w:space="0" w:color="auto"/>
        <w:right w:val="none" w:sz="0" w:space="0" w:color="auto"/>
      </w:divBdr>
    </w:div>
    <w:div w:id="640041659">
      <w:bodyDiv w:val="1"/>
      <w:marLeft w:val="0"/>
      <w:marRight w:val="0"/>
      <w:marTop w:val="0"/>
      <w:marBottom w:val="0"/>
      <w:divBdr>
        <w:top w:val="none" w:sz="0" w:space="0" w:color="auto"/>
        <w:left w:val="none" w:sz="0" w:space="0" w:color="auto"/>
        <w:bottom w:val="none" w:sz="0" w:space="0" w:color="auto"/>
        <w:right w:val="none" w:sz="0" w:space="0" w:color="auto"/>
      </w:divBdr>
    </w:div>
    <w:div w:id="645086326">
      <w:bodyDiv w:val="1"/>
      <w:marLeft w:val="0"/>
      <w:marRight w:val="0"/>
      <w:marTop w:val="0"/>
      <w:marBottom w:val="0"/>
      <w:divBdr>
        <w:top w:val="none" w:sz="0" w:space="0" w:color="auto"/>
        <w:left w:val="none" w:sz="0" w:space="0" w:color="auto"/>
        <w:bottom w:val="none" w:sz="0" w:space="0" w:color="auto"/>
        <w:right w:val="none" w:sz="0" w:space="0" w:color="auto"/>
      </w:divBdr>
    </w:div>
    <w:div w:id="681707805">
      <w:bodyDiv w:val="1"/>
      <w:marLeft w:val="0"/>
      <w:marRight w:val="0"/>
      <w:marTop w:val="0"/>
      <w:marBottom w:val="0"/>
      <w:divBdr>
        <w:top w:val="none" w:sz="0" w:space="0" w:color="auto"/>
        <w:left w:val="none" w:sz="0" w:space="0" w:color="auto"/>
        <w:bottom w:val="none" w:sz="0" w:space="0" w:color="auto"/>
        <w:right w:val="none" w:sz="0" w:space="0" w:color="auto"/>
      </w:divBdr>
    </w:div>
    <w:div w:id="690571641">
      <w:bodyDiv w:val="1"/>
      <w:marLeft w:val="0"/>
      <w:marRight w:val="0"/>
      <w:marTop w:val="0"/>
      <w:marBottom w:val="0"/>
      <w:divBdr>
        <w:top w:val="none" w:sz="0" w:space="0" w:color="auto"/>
        <w:left w:val="none" w:sz="0" w:space="0" w:color="auto"/>
        <w:bottom w:val="none" w:sz="0" w:space="0" w:color="auto"/>
        <w:right w:val="none" w:sz="0" w:space="0" w:color="auto"/>
      </w:divBdr>
    </w:div>
    <w:div w:id="720247582">
      <w:bodyDiv w:val="1"/>
      <w:marLeft w:val="0"/>
      <w:marRight w:val="0"/>
      <w:marTop w:val="0"/>
      <w:marBottom w:val="0"/>
      <w:divBdr>
        <w:top w:val="none" w:sz="0" w:space="0" w:color="auto"/>
        <w:left w:val="none" w:sz="0" w:space="0" w:color="auto"/>
        <w:bottom w:val="none" w:sz="0" w:space="0" w:color="auto"/>
        <w:right w:val="none" w:sz="0" w:space="0" w:color="auto"/>
      </w:divBdr>
    </w:div>
    <w:div w:id="722144776">
      <w:bodyDiv w:val="1"/>
      <w:marLeft w:val="0"/>
      <w:marRight w:val="0"/>
      <w:marTop w:val="0"/>
      <w:marBottom w:val="0"/>
      <w:divBdr>
        <w:top w:val="none" w:sz="0" w:space="0" w:color="auto"/>
        <w:left w:val="none" w:sz="0" w:space="0" w:color="auto"/>
        <w:bottom w:val="none" w:sz="0" w:space="0" w:color="auto"/>
        <w:right w:val="none" w:sz="0" w:space="0" w:color="auto"/>
      </w:divBdr>
    </w:div>
    <w:div w:id="727799771">
      <w:bodyDiv w:val="1"/>
      <w:marLeft w:val="0"/>
      <w:marRight w:val="0"/>
      <w:marTop w:val="0"/>
      <w:marBottom w:val="0"/>
      <w:divBdr>
        <w:top w:val="none" w:sz="0" w:space="0" w:color="auto"/>
        <w:left w:val="none" w:sz="0" w:space="0" w:color="auto"/>
        <w:bottom w:val="none" w:sz="0" w:space="0" w:color="auto"/>
        <w:right w:val="none" w:sz="0" w:space="0" w:color="auto"/>
      </w:divBdr>
    </w:div>
    <w:div w:id="757289502">
      <w:bodyDiv w:val="1"/>
      <w:marLeft w:val="0"/>
      <w:marRight w:val="0"/>
      <w:marTop w:val="0"/>
      <w:marBottom w:val="0"/>
      <w:divBdr>
        <w:top w:val="none" w:sz="0" w:space="0" w:color="auto"/>
        <w:left w:val="none" w:sz="0" w:space="0" w:color="auto"/>
        <w:bottom w:val="none" w:sz="0" w:space="0" w:color="auto"/>
        <w:right w:val="none" w:sz="0" w:space="0" w:color="auto"/>
      </w:divBdr>
    </w:div>
    <w:div w:id="785850143">
      <w:bodyDiv w:val="1"/>
      <w:marLeft w:val="0"/>
      <w:marRight w:val="0"/>
      <w:marTop w:val="0"/>
      <w:marBottom w:val="0"/>
      <w:divBdr>
        <w:top w:val="none" w:sz="0" w:space="0" w:color="auto"/>
        <w:left w:val="none" w:sz="0" w:space="0" w:color="auto"/>
        <w:bottom w:val="none" w:sz="0" w:space="0" w:color="auto"/>
        <w:right w:val="none" w:sz="0" w:space="0" w:color="auto"/>
      </w:divBdr>
      <w:divsChild>
        <w:div w:id="894438178">
          <w:marLeft w:val="0"/>
          <w:marRight w:val="720"/>
          <w:marTop w:val="0"/>
          <w:marBottom w:val="0"/>
          <w:divBdr>
            <w:top w:val="none" w:sz="0" w:space="0" w:color="auto"/>
            <w:left w:val="none" w:sz="0" w:space="0" w:color="auto"/>
            <w:bottom w:val="none" w:sz="0" w:space="0" w:color="auto"/>
            <w:right w:val="none" w:sz="0" w:space="0" w:color="auto"/>
          </w:divBdr>
        </w:div>
        <w:div w:id="897017154">
          <w:marLeft w:val="0"/>
          <w:marRight w:val="0"/>
          <w:marTop w:val="0"/>
          <w:marBottom w:val="0"/>
          <w:divBdr>
            <w:top w:val="none" w:sz="0" w:space="0" w:color="auto"/>
            <w:left w:val="none" w:sz="0" w:space="0" w:color="auto"/>
            <w:bottom w:val="none" w:sz="0" w:space="0" w:color="auto"/>
            <w:right w:val="none" w:sz="0" w:space="0" w:color="auto"/>
          </w:divBdr>
        </w:div>
      </w:divsChild>
    </w:div>
    <w:div w:id="802113412">
      <w:bodyDiv w:val="1"/>
      <w:marLeft w:val="0"/>
      <w:marRight w:val="0"/>
      <w:marTop w:val="0"/>
      <w:marBottom w:val="0"/>
      <w:divBdr>
        <w:top w:val="none" w:sz="0" w:space="0" w:color="auto"/>
        <w:left w:val="none" w:sz="0" w:space="0" w:color="auto"/>
        <w:bottom w:val="none" w:sz="0" w:space="0" w:color="auto"/>
        <w:right w:val="none" w:sz="0" w:space="0" w:color="auto"/>
      </w:divBdr>
      <w:divsChild>
        <w:div w:id="937176956">
          <w:marLeft w:val="0"/>
          <w:marRight w:val="720"/>
          <w:marTop w:val="0"/>
          <w:marBottom w:val="0"/>
          <w:divBdr>
            <w:top w:val="none" w:sz="0" w:space="0" w:color="auto"/>
            <w:left w:val="none" w:sz="0" w:space="0" w:color="auto"/>
            <w:bottom w:val="none" w:sz="0" w:space="0" w:color="auto"/>
            <w:right w:val="none" w:sz="0" w:space="0" w:color="auto"/>
          </w:divBdr>
        </w:div>
        <w:div w:id="1350256549">
          <w:marLeft w:val="0"/>
          <w:marRight w:val="0"/>
          <w:marTop w:val="0"/>
          <w:marBottom w:val="0"/>
          <w:divBdr>
            <w:top w:val="none" w:sz="0" w:space="0" w:color="auto"/>
            <w:left w:val="none" w:sz="0" w:space="0" w:color="auto"/>
            <w:bottom w:val="none" w:sz="0" w:space="0" w:color="auto"/>
            <w:right w:val="none" w:sz="0" w:space="0" w:color="auto"/>
          </w:divBdr>
        </w:div>
      </w:divsChild>
    </w:div>
    <w:div w:id="809059303">
      <w:bodyDiv w:val="1"/>
      <w:marLeft w:val="0"/>
      <w:marRight w:val="0"/>
      <w:marTop w:val="0"/>
      <w:marBottom w:val="0"/>
      <w:divBdr>
        <w:top w:val="none" w:sz="0" w:space="0" w:color="auto"/>
        <w:left w:val="none" w:sz="0" w:space="0" w:color="auto"/>
        <w:bottom w:val="none" w:sz="0" w:space="0" w:color="auto"/>
        <w:right w:val="none" w:sz="0" w:space="0" w:color="auto"/>
      </w:divBdr>
    </w:div>
    <w:div w:id="860631143">
      <w:bodyDiv w:val="1"/>
      <w:marLeft w:val="0"/>
      <w:marRight w:val="0"/>
      <w:marTop w:val="0"/>
      <w:marBottom w:val="0"/>
      <w:divBdr>
        <w:top w:val="none" w:sz="0" w:space="0" w:color="auto"/>
        <w:left w:val="none" w:sz="0" w:space="0" w:color="auto"/>
        <w:bottom w:val="none" w:sz="0" w:space="0" w:color="auto"/>
        <w:right w:val="none" w:sz="0" w:space="0" w:color="auto"/>
      </w:divBdr>
    </w:div>
    <w:div w:id="873813187">
      <w:bodyDiv w:val="1"/>
      <w:marLeft w:val="0"/>
      <w:marRight w:val="0"/>
      <w:marTop w:val="0"/>
      <w:marBottom w:val="0"/>
      <w:divBdr>
        <w:top w:val="none" w:sz="0" w:space="0" w:color="auto"/>
        <w:left w:val="none" w:sz="0" w:space="0" w:color="auto"/>
        <w:bottom w:val="none" w:sz="0" w:space="0" w:color="auto"/>
        <w:right w:val="none" w:sz="0" w:space="0" w:color="auto"/>
      </w:divBdr>
    </w:div>
    <w:div w:id="898244910">
      <w:bodyDiv w:val="1"/>
      <w:marLeft w:val="0"/>
      <w:marRight w:val="0"/>
      <w:marTop w:val="0"/>
      <w:marBottom w:val="0"/>
      <w:divBdr>
        <w:top w:val="none" w:sz="0" w:space="0" w:color="auto"/>
        <w:left w:val="none" w:sz="0" w:space="0" w:color="auto"/>
        <w:bottom w:val="none" w:sz="0" w:space="0" w:color="auto"/>
        <w:right w:val="none" w:sz="0" w:space="0" w:color="auto"/>
      </w:divBdr>
    </w:div>
    <w:div w:id="918322596">
      <w:bodyDiv w:val="1"/>
      <w:marLeft w:val="0"/>
      <w:marRight w:val="0"/>
      <w:marTop w:val="0"/>
      <w:marBottom w:val="0"/>
      <w:divBdr>
        <w:top w:val="none" w:sz="0" w:space="0" w:color="auto"/>
        <w:left w:val="none" w:sz="0" w:space="0" w:color="auto"/>
        <w:bottom w:val="none" w:sz="0" w:space="0" w:color="auto"/>
        <w:right w:val="none" w:sz="0" w:space="0" w:color="auto"/>
      </w:divBdr>
    </w:div>
    <w:div w:id="922879501">
      <w:bodyDiv w:val="1"/>
      <w:marLeft w:val="0"/>
      <w:marRight w:val="0"/>
      <w:marTop w:val="0"/>
      <w:marBottom w:val="0"/>
      <w:divBdr>
        <w:top w:val="none" w:sz="0" w:space="0" w:color="auto"/>
        <w:left w:val="none" w:sz="0" w:space="0" w:color="auto"/>
        <w:bottom w:val="none" w:sz="0" w:space="0" w:color="auto"/>
        <w:right w:val="none" w:sz="0" w:space="0" w:color="auto"/>
      </w:divBdr>
    </w:div>
    <w:div w:id="925117439">
      <w:bodyDiv w:val="1"/>
      <w:marLeft w:val="0"/>
      <w:marRight w:val="0"/>
      <w:marTop w:val="0"/>
      <w:marBottom w:val="0"/>
      <w:divBdr>
        <w:top w:val="none" w:sz="0" w:space="0" w:color="auto"/>
        <w:left w:val="none" w:sz="0" w:space="0" w:color="auto"/>
        <w:bottom w:val="none" w:sz="0" w:space="0" w:color="auto"/>
        <w:right w:val="none" w:sz="0" w:space="0" w:color="auto"/>
      </w:divBdr>
    </w:div>
    <w:div w:id="982975885">
      <w:bodyDiv w:val="1"/>
      <w:marLeft w:val="0"/>
      <w:marRight w:val="0"/>
      <w:marTop w:val="0"/>
      <w:marBottom w:val="0"/>
      <w:divBdr>
        <w:top w:val="none" w:sz="0" w:space="0" w:color="auto"/>
        <w:left w:val="none" w:sz="0" w:space="0" w:color="auto"/>
        <w:bottom w:val="none" w:sz="0" w:space="0" w:color="auto"/>
        <w:right w:val="none" w:sz="0" w:space="0" w:color="auto"/>
      </w:divBdr>
    </w:div>
    <w:div w:id="985159499">
      <w:bodyDiv w:val="1"/>
      <w:marLeft w:val="0"/>
      <w:marRight w:val="0"/>
      <w:marTop w:val="0"/>
      <w:marBottom w:val="0"/>
      <w:divBdr>
        <w:top w:val="none" w:sz="0" w:space="0" w:color="auto"/>
        <w:left w:val="none" w:sz="0" w:space="0" w:color="auto"/>
        <w:bottom w:val="none" w:sz="0" w:space="0" w:color="auto"/>
        <w:right w:val="none" w:sz="0" w:space="0" w:color="auto"/>
      </w:divBdr>
    </w:div>
    <w:div w:id="986013581">
      <w:bodyDiv w:val="1"/>
      <w:marLeft w:val="0"/>
      <w:marRight w:val="0"/>
      <w:marTop w:val="0"/>
      <w:marBottom w:val="0"/>
      <w:divBdr>
        <w:top w:val="none" w:sz="0" w:space="0" w:color="auto"/>
        <w:left w:val="none" w:sz="0" w:space="0" w:color="auto"/>
        <w:bottom w:val="none" w:sz="0" w:space="0" w:color="auto"/>
        <w:right w:val="none" w:sz="0" w:space="0" w:color="auto"/>
      </w:divBdr>
    </w:div>
    <w:div w:id="990671629">
      <w:bodyDiv w:val="1"/>
      <w:marLeft w:val="0"/>
      <w:marRight w:val="0"/>
      <w:marTop w:val="0"/>
      <w:marBottom w:val="0"/>
      <w:divBdr>
        <w:top w:val="none" w:sz="0" w:space="0" w:color="auto"/>
        <w:left w:val="none" w:sz="0" w:space="0" w:color="auto"/>
        <w:bottom w:val="none" w:sz="0" w:space="0" w:color="auto"/>
        <w:right w:val="none" w:sz="0" w:space="0" w:color="auto"/>
      </w:divBdr>
    </w:div>
    <w:div w:id="997268240">
      <w:bodyDiv w:val="1"/>
      <w:marLeft w:val="0"/>
      <w:marRight w:val="0"/>
      <w:marTop w:val="0"/>
      <w:marBottom w:val="0"/>
      <w:divBdr>
        <w:top w:val="none" w:sz="0" w:space="0" w:color="auto"/>
        <w:left w:val="none" w:sz="0" w:space="0" w:color="auto"/>
        <w:bottom w:val="none" w:sz="0" w:space="0" w:color="auto"/>
        <w:right w:val="none" w:sz="0" w:space="0" w:color="auto"/>
      </w:divBdr>
    </w:div>
    <w:div w:id="1011760366">
      <w:bodyDiv w:val="1"/>
      <w:marLeft w:val="0"/>
      <w:marRight w:val="0"/>
      <w:marTop w:val="0"/>
      <w:marBottom w:val="0"/>
      <w:divBdr>
        <w:top w:val="none" w:sz="0" w:space="0" w:color="auto"/>
        <w:left w:val="none" w:sz="0" w:space="0" w:color="auto"/>
        <w:bottom w:val="none" w:sz="0" w:space="0" w:color="auto"/>
        <w:right w:val="none" w:sz="0" w:space="0" w:color="auto"/>
      </w:divBdr>
    </w:div>
    <w:div w:id="1023554466">
      <w:bodyDiv w:val="1"/>
      <w:marLeft w:val="0"/>
      <w:marRight w:val="0"/>
      <w:marTop w:val="0"/>
      <w:marBottom w:val="0"/>
      <w:divBdr>
        <w:top w:val="none" w:sz="0" w:space="0" w:color="auto"/>
        <w:left w:val="none" w:sz="0" w:space="0" w:color="auto"/>
        <w:bottom w:val="none" w:sz="0" w:space="0" w:color="auto"/>
        <w:right w:val="none" w:sz="0" w:space="0" w:color="auto"/>
      </w:divBdr>
    </w:div>
    <w:div w:id="1041129427">
      <w:bodyDiv w:val="1"/>
      <w:marLeft w:val="0"/>
      <w:marRight w:val="0"/>
      <w:marTop w:val="0"/>
      <w:marBottom w:val="0"/>
      <w:divBdr>
        <w:top w:val="none" w:sz="0" w:space="0" w:color="auto"/>
        <w:left w:val="none" w:sz="0" w:space="0" w:color="auto"/>
        <w:bottom w:val="none" w:sz="0" w:space="0" w:color="auto"/>
        <w:right w:val="none" w:sz="0" w:space="0" w:color="auto"/>
      </w:divBdr>
    </w:div>
    <w:div w:id="1042440857">
      <w:bodyDiv w:val="1"/>
      <w:marLeft w:val="0"/>
      <w:marRight w:val="0"/>
      <w:marTop w:val="0"/>
      <w:marBottom w:val="0"/>
      <w:divBdr>
        <w:top w:val="none" w:sz="0" w:space="0" w:color="auto"/>
        <w:left w:val="none" w:sz="0" w:space="0" w:color="auto"/>
        <w:bottom w:val="none" w:sz="0" w:space="0" w:color="auto"/>
        <w:right w:val="none" w:sz="0" w:space="0" w:color="auto"/>
      </w:divBdr>
    </w:div>
    <w:div w:id="1053579248">
      <w:bodyDiv w:val="1"/>
      <w:marLeft w:val="0"/>
      <w:marRight w:val="0"/>
      <w:marTop w:val="0"/>
      <w:marBottom w:val="0"/>
      <w:divBdr>
        <w:top w:val="none" w:sz="0" w:space="0" w:color="auto"/>
        <w:left w:val="none" w:sz="0" w:space="0" w:color="auto"/>
        <w:bottom w:val="none" w:sz="0" w:space="0" w:color="auto"/>
        <w:right w:val="none" w:sz="0" w:space="0" w:color="auto"/>
      </w:divBdr>
      <w:divsChild>
        <w:div w:id="126820202">
          <w:marLeft w:val="0"/>
          <w:marRight w:val="0"/>
          <w:marTop w:val="0"/>
          <w:marBottom w:val="0"/>
          <w:divBdr>
            <w:top w:val="none" w:sz="0" w:space="0" w:color="auto"/>
            <w:left w:val="none" w:sz="0" w:space="0" w:color="auto"/>
            <w:bottom w:val="none" w:sz="0" w:space="0" w:color="auto"/>
            <w:right w:val="none" w:sz="0" w:space="0" w:color="auto"/>
          </w:divBdr>
        </w:div>
        <w:div w:id="1929388862">
          <w:marLeft w:val="0"/>
          <w:marRight w:val="720"/>
          <w:marTop w:val="0"/>
          <w:marBottom w:val="0"/>
          <w:divBdr>
            <w:top w:val="none" w:sz="0" w:space="0" w:color="auto"/>
            <w:left w:val="none" w:sz="0" w:space="0" w:color="auto"/>
            <w:bottom w:val="none" w:sz="0" w:space="0" w:color="auto"/>
            <w:right w:val="none" w:sz="0" w:space="0" w:color="auto"/>
          </w:divBdr>
        </w:div>
      </w:divsChild>
    </w:div>
    <w:div w:id="1066997063">
      <w:bodyDiv w:val="1"/>
      <w:marLeft w:val="0"/>
      <w:marRight w:val="0"/>
      <w:marTop w:val="0"/>
      <w:marBottom w:val="0"/>
      <w:divBdr>
        <w:top w:val="none" w:sz="0" w:space="0" w:color="auto"/>
        <w:left w:val="none" w:sz="0" w:space="0" w:color="auto"/>
        <w:bottom w:val="none" w:sz="0" w:space="0" w:color="auto"/>
        <w:right w:val="none" w:sz="0" w:space="0" w:color="auto"/>
      </w:divBdr>
    </w:div>
    <w:div w:id="1075472351">
      <w:bodyDiv w:val="1"/>
      <w:marLeft w:val="0"/>
      <w:marRight w:val="0"/>
      <w:marTop w:val="0"/>
      <w:marBottom w:val="0"/>
      <w:divBdr>
        <w:top w:val="none" w:sz="0" w:space="0" w:color="auto"/>
        <w:left w:val="none" w:sz="0" w:space="0" w:color="auto"/>
        <w:bottom w:val="none" w:sz="0" w:space="0" w:color="auto"/>
        <w:right w:val="none" w:sz="0" w:space="0" w:color="auto"/>
      </w:divBdr>
    </w:div>
    <w:div w:id="1087775079">
      <w:bodyDiv w:val="1"/>
      <w:marLeft w:val="0"/>
      <w:marRight w:val="0"/>
      <w:marTop w:val="0"/>
      <w:marBottom w:val="0"/>
      <w:divBdr>
        <w:top w:val="none" w:sz="0" w:space="0" w:color="auto"/>
        <w:left w:val="none" w:sz="0" w:space="0" w:color="auto"/>
        <w:bottom w:val="none" w:sz="0" w:space="0" w:color="auto"/>
        <w:right w:val="none" w:sz="0" w:space="0" w:color="auto"/>
      </w:divBdr>
    </w:div>
    <w:div w:id="1093480208">
      <w:bodyDiv w:val="1"/>
      <w:marLeft w:val="0"/>
      <w:marRight w:val="0"/>
      <w:marTop w:val="0"/>
      <w:marBottom w:val="0"/>
      <w:divBdr>
        <w:top w:val="none" w:sz="0" w:space="0" w:color="auto"/>
        <w:left w:val="none" w:sz="0" w:space="0" w:color="auto"/>
        <w:bottom w:val="none" w:sz="0" w:space="0" w:color="auto"/>
        <w:right w:val="none" w:sz="0" w:space="0" w:color="auto"/>
      </w:divBdr>
    </w:div>
    <w:div w:id="1095980906">
      <w:bodyDiv w:val="1"/>
      <w:marLeft w:val="0"/>
      <w:marRight w:val="0"/>
      <w:marTop w:val="0"/>
      <w:marBottom w:val="0"/>
      <w:divBdr>
        <w:top w:val="none" w:sz="0" w:space="0" w:color="auto"/>
        <w:left w:val="none" w:sz="0" w:space="0" w:color="auto"/>
        <w:bottom w:val="none" w:sz="0" w:space="0" w:color="auto"/>
        <w:right w:val="none" w:sz="0" w:space="0" w:color="auto"/>
      </w:divBdr>
    </w:div>
    <w:div w:id="1098449863">
      <w:bodyDiv w:val="1"/>
      <w:marLeft w:val="0"/>
      <w:marRight w:val="0"/>
      <w:marTop w:val="0"/>
      <w:marBottom w:val="0"/>
      <w:divBdr>
        <w:top w:val="none" w:sz="0" w:space="0" w:color="auto"/>
        <w:left w:val="none" w:sz="0" w:space="0" w:color="auto"/>
        <w:bottom w:val="none" w:sz="0" w:space="0" w:color="auto"/>
        <w:right w:val="none" w:sz="0" w:space="0" w:color="auto"/>
      </w:divBdr>
      <w:divsChild>
        <w:div w:id="262996327">
          <w:marLeft w:val="0"/>
          <w:marRight w:val="720"/>
          <w:marTop w:val="0"/>
          <w:marBottom w:val="0"/>
          <w:divBdr>
            <w:top w:val="none" w:sz="0" w:space="0" w:color="auto"/>
            <w:left w:val="none" w:sz="0" w:space="0" w:color="auto"/>
            <w:bottom w:val="none" w:sz="0" w:space="0" w:color="auto"/>
            <w:right w:val="none" w:sz="0" w:space="0" w:color="auto"/>
          </w:divBdr>
        </w:div>
        <w:div w:id="1741518281">
          <w:marLeft w:val="0"/>
          <w:marRight w:val="0"/>
          <w:marTop w:val="0"/>
          <w:marBottom w:val="0"/>
          <w:divBdr>
            <w:top w:val="none" w:sz="0" w:space="0" w:color="auto"/>
            <w:left w:val="none" w:sz="0" w:space="0" w:color="auto"/>
            <w:bottom w:val="none" w:sz="0" w:space="0" w:color="auto"/>
            <w:right w:val="none" w:sz="0" w:space="0" w:color="auto"/>
          </w:divBdr>
        </w:div>
      </w:divsChild>
    </w:div>
    <w:div w:id="1110121236">
      <w:bodyDiv w:val="1"/>
      <w:marLeft w:val="0"/>
      <w:marRight w:val="0"/>
      <w:marTop w:val="0"/>
      <w:marBottom w:val="0"/>
      <w:divBdr>
        <w:top w:val="none" w:sz="0" w:space="0" w:color="auto"/>
        <w:left w:val="none" w:sz="0" w:space="0" w:color="auto"/>
        <w:bottom w:val="none" w:sz="0" w:space="0" w:color="auto"/>
        <w:right w:val="none" w:sz="0" w:space="0" w:color="auto"/>
      </w:divBdr>
    </w:div>
    <w:div w:id="1111818910">
      <w:bodyDiv w:val="1"/>
      <w:marLeft w:val="0"/>
      <w:marRight w:val="0"/>
      <w:marTop w:val="0"/>
      <w:marBottom w:val="0"/>
      <w:divBdr>
        <w:top w:val="none" w:sz="0" w:space="0" w:color="auto"/>
        <w:left w:val="none" w:sz="0" w:space="0" w:color="auto"/>
        <w:bottom w:val="none" w:sz="0" w:space="0" w:color="auto"/>
        <w:right w:val="none" w:sz="0" w:space="0" w:color="auto"/>
      </w:divBdr>
    </w:div>
    <w:div w:id="1113671828">
      <w:bodyDiv w:val="1"/>
      <w:marLeft w:val="0"/>
      <w:marRight w:val="0"/>
      <w:marTop w:val="0"/>
      <w:marBottom w:val="0"/>
      <w:divBdr>
        <w:top w:val="none" w:sz="0" w:space="0" w:color="auto"/>
        <w:left w:val="none" w:sz="0" w:space="0" w:color="auto"/>
        <w:bottom w:val="none" w:sz="0" w:space="0" w:color="auto"/>
        <w:right w:val="none" w:sz="0" w:space="0" w:color="auto"/>
      </w:divBdr>
    </w:div>
    <w:div w:id="1121924903">
      <w:bodyDiv w:val="1"/>
      <w:marLeft w:val="0"/>
      <w:marRight w:val="0"/>
      <w:marTop w:val="0"/>
      <w:marBottom w:val="0"/>
      <w:divBdr>
        <w:top w:val="none" w:sz="0" w:space="0" w:color="auto"/>
        <w:left w:val="none" w:sz="0" w:space="0" w:color="auto"/>
        <w:bottom w:val="none" w:sz="0" w:space="0" w:color="auto"/>
        <w:right w:val="none" w:sz="0" w:space="0" w:color="auto"/>
      </w:divBdr>
    </w:div>
    <w:div w:id="1171022488">
      <w:bodyDiv w:val="1"/>
      <w:marLeft w:val="0"/>
      <w:marRight w:val="0"/>
      <w:marTop w:val="0"/>
      <w:marBottom w:val="0"/>
      <w:divBdr>
        <w:top w:val="none" w:sz="0" w:space="0" w:color="auto"/>
        <w:left w:val="none" w:sz="0" w:space="0" w:color="auto"/>
        <w:bottom w:val="none" w:sz="0" w:space="0" w:color="auto"/>
        <w:right w:val="none" w:sz="0" w:space="0" w:color="auto"/>
      </w:divBdr>
    </w:div>
    <w:div w:id="1257640721">
      <w:bodyDiv w:val="1"/>
      <w:marLeft w:val="0"/>
      <w:marRight w:val="0"/>
      <w:marTop w:val="0"/>
      <w:marBottom w:val="0"/>
      <w:divBdr>
        <w:top w:val="none" w:sz="0" w:space="0" w:color="auto"/>
        <w:left w:val="none" w:sz="0" w:space="0" w:color="auto"/>
        <w:bottom w:val="none" w:sz="0" w:space="0" w:color="auto"/>
        <w:right w:val="none" w:sz="0" w:space="0" w:color="auto"/>
      </w:divBdr>
    </w:div>
    <w:div w:id="1277519124">
      <w:bodyDiv w:val="1"/>
      <w:marLeft w:val="0"/>
      <w:marRight w:val="0"/>
      <w:marTop w:val="0"/>
      <w:marBottom w:val="0"/>
      <w:divBdr>
        <w:top w:val="none" w:sz="0" w:space="0" w:color="auto"/>
        <w:left w:val="none" w:sz="0" w:space="0" w:color="auto"/>
        <w:bottom w:val="none" w:sz="0" w:space="0" w:color="auto"/>
        <w:right w:val="none" w:sz="0" w:space="0" w:color="auto"/>
      </w:divBdr>
    </w:div>
    <w:div w:id="1320428188">
      <w:bodyDiv w:val="1"/>
      <w:marLeft w:val="0"/>
      <w:marRight w:val="0"/>
      <w:marTop w:val="0"/>
      <w:marBottom w:val="0"/>
      <w:divBdr>
        <w:top w:val="none" w:sz="0" w:space="0" w:color="auto"/>
        <w:left w:val="none" w:sz="0" w:space="0" w:color="auto"/>
        <w:bottom w:val="none" w:sz="0" w:space="0" w:color="auto"/>
        <w:right w:val="none" w:sz="0" w:space="0" w:color="auto"/>
      </w:divBdr>
    </w:div>
    <w:div w:id="1351689041">
      <w:bodyDiv w:val="1"/>
      <w:marLeft w:val="0"/>
      <w:marRight w:val="0"/>
      <w:marTop w:val="0"/>
      <w:marBottom w:val="0"/>
      <w:divBdr>
        <w:top w:val="none" w:sz="0" w:space="0" w:color="auto"/>
        <w:left w:val="none" w:sz="0" w:space="0" w:color="auto"/>
        <w:bottom w:val="none" w:sz="0" w:space="0" w:color="auto"/>
        <w:right w:val="none" w:sz="0" w:space="0" w:color="auto"/>
      </w:divBdr>
    </w:div>
    <w:div w:id="1372221104">
      <w:bodyDiv w:val="1"/>
      <w:marLeft w:val="0"/>
      <w:marRight w:val="0"/>
      <w:marTop w:val="0"/>
      <w:marBottom w:val="0"/>
      <w:divBdr>
        <w:top w:val="none" w:sz="0" w:space="0" w:color="auto"/>
        <w:left w:val="none" w:sz="0" w:space="0" w:color="auto"/>
        <w:bottom w:val="none" w:sz="0" w:space="0" w:color="auto"/>
        <w:right w:val="none" w:sz="0" w:space="0" w:color="auto"/>
      </w:divBdr>
    </w:div>
    <w:div w:id="1380279390">
      <w:bodyDiv w:val="1"/>
      <w:marLeft w:val="0"/>
      <w:marRight w:val="0"/>
      <w:marTop w:val="0"/>
      <w:marBottom w:val="0"/>
      <w:divBdr>
        <w:top w:val="none" w:sz="0" w:space="0" w:color="auto"/>
        <w:left w:val="none" w:sz="0" w:space="0" w:color="auto"/>
        <w:bottom w:val="none" w:sz="0" w:space="0" w:color="auto"/>
        <w:right w:val="none" w:sz="0" w:space="0" w:color="auto"/>
      </w:divBdr>
    </w:div>
    <w:div w:id="1414275525">
      <w:bodyDiv w:val="1"/>
      <w:marLeft w:val="0"/>
      <w:marRight w:val="0"/>
      <w:marTop w:val="0"/>
      <w:marBottom w:val="0"/>
      <w:divBdr>
        <w:top w:val="none" w:sz="0" w:space="0" w:color="auto"/>
        <w:left w:val="none" w:sz="0" w:space="0" w:color="auto"/>
        <w:bottom w:val="none" w:sz="0" w:space="0" w:color="auto"/>
        <w:right w:val="none" w:sz="0" w:space="0" w:color="auto"/>
      </w:divBdr>
    </w:div>
    <w:div w:id="1484202885">
      <w:bodyDiv w:val="1"/>
      <w:marLeft w:val="0"/>
      <w:marRight w:val="0"/>
      <w:marTop w:val="0"/>
      <w:marBottom w:val="0"/>
      <w:divBdr>
        <w:top w:val="none" w:sz="0" w:space="0" w:color="auto"/>
        <w:left w:val="none" w:sz="0" w:space="0" w:color="auto"/>
        <w:bottom w:val="none" w:sz="0" w:space="0" w:color="auto"/>
        <w:right w:val="none" w:sz="0" w:space="0" w:color="auto"/>
      </w:divBdr>
    </w:div>
    <w:div w:id="1487208603">
      <w:bodyDiv w:val="1"/>
      <w:marLeft w:val="0"/>
      <w:marRight w:val="0"/>
      <w:marTop w:val="0"/>
      <w:marBottom w:val="0"/>
      <w:divBdr>
        <w:top w:val="none" w:sz="0" w:space="0" w:color="auto"/>
        <w:left w:val="none" w:sz="0" w:space="0" w:color="auto"/>
        <w:bottom w:val="none" w:sz="0" w:space="0" w:color="auto"/>
        <w:right w:val="none" w:sz="0" w:space="0" w:color="auto"/>
      </w:divBdr>
    </w:div>
    <w:div w:id="1570532966">
      <w:bodyDiv w:val="1"/>
      <w:marLeft w:val="0"/>
      <w:marRight w:val="0"/>
      <w:marTop w:val="0"/>
      <w:marBottom w:val="0"/>
      <w:divBdr>
        <w:top w:val="none" w:sz="0" w:space="0" w:color="auto"/>
        <w:left w:val="none" w:sz="0" w:space="0" w:color="auto"/>
        <w:bottom w:val="none" w:sz="0" w:space="0" w:color="auto"/>
        <w:right w:val="none" w:sz="0" w:space="0" w:color="auto"/>
      </w:divBdr>
    </w:div>
    <w:div w:id="1572617814">
      <w:bodyDiv w:val="1"/>
      <w:marLeft w:val="0"/>
      <w:marRight w:val="0"/>
      <w:marTop w:val="0"/>
      <w:marBottom w:val="0"/>
      <w:divBdr>
        <w:top w:val="none" w:sz="0" w:space="0" w:color="auto"/>
        <w:left w:val="none" w:sz="0" w:space="0" w:color="auto"/>
        <w:bottom w:val="none" w:sz="0" w:space="0" w:color="auto"/>
        <w:right w:val="none" w:sz="0" w:space="0" w:color="auto"/>
      </w:divBdr>
    </w:div>
    <w:div w:id="1611160657">
      <w:bodyDiv w:val="1"/>
      <w:marLeft w:val="0"/>
      <w:marRight w:val="0"/>
      <w:marTop w:val="0"/>
      <w:marBottom w:val="0"/>
      <w:divBdr>
        <w:top w:val="none" w:sz="0" w:space="0" w:color="auto"/>
        <w:left w:val="none" w:sz="0" w:space="0" w:color="auto"/>
        <w:bottom w:val="none" w:sz="0" w:space="0" w:color="auto"/>
        <w:right w:val="none" w:sz="0" w:space="0" w:color="auto"/>
      </w:divBdr>
    </w:div>
    <w:div w:id="1662852401">
      <w:bodyDiv w:val="1"/>
      <w:marLeft w:val="0"/>
      <w:marRight w:val="0"/>
      <w:marTop w:val="0"/>
      <w:marBottom w:val="0"/>
      <w:divBdr>
        <w:top w:val="none" w:sz="0" w:space="0" w:color="auto"/>
        <w:left w:val="none" w:sz="0" w:space="0" w:color="auto"/>
        <w:bottom w:val="none" w:sz="0" w:space="0" w:color="auto"/>
        <w:right w:val="none" w:sz="0" w:space="0" w:color="auto"/>
      </w:divBdr>
    </w:div>
    <w:div w:id="1668166667">
      <w:bodyDiv w:val="1"/>
      <w:marLeft w:val="0"/>
      <w:marRight w:val="0"/>
      <w:marTop w:val="0"/>
      <w:marBottom w:val="0"/>
      <w:divBdr>
        <w:top w:val="none" w:sz="0" w:space="0" w:color="auto"/>
        <w:left w:val="none" w:sz="0" w:space="0" w:color="auto"/>
        <w:bottom w:val="none" w:sz="0" w:space="0" w:color="auto"/>
        <w:right w:val="none" w:sz="0" w:space="0" w:color="auto"/>
      </w:divBdr>
      <w:divsChild>
        <w:div w:id="1551838143">
          <w:marLeft w:val="0"/>
          <w:marRight w:val="720"/>
          <w:marTop w:val="0"/>
          <w:marBottom w:val="0"/>
          <w:divBdr>
            <w:top w:val="none" w:sz="0" w:space="0" w:color="auto"/>
            <w:left w:val="none" w:sz="0" w:space="0" w:color="auto"/>
            <w:bottom w:val="none" w:sz="0" w:space="0" w:color="auto"/>
            <w:right w:val="none" w:sz="0" w:space="0" w:color="auto"/>
          </w:divBdr>
        </w:div>
        <w:div w:id="1599829169">
          <w:marLeft w:val="0"/>
          <w:marRight w:val="0"/>
          <w:marTop w:val="0"/>
          <w:marBottom w:val="0"/>
          <w:divBdr>
            <w:top w:val="none" w:sz="0" w:space="0" w:color="auto"/>
            <w:left w:val="none" w:sz="0" w:space="0" w:color="auto"/>
            <w:bottom w:val="none" w:sz="0" w:space="0" w:color="auto"/>
            <w:right w:val="none" w:sz="0" w:space="0" w:color="auto"/>
          </w:divBdr>
        </w:div>
      </w:divsChild>
    </w:div>
    <w:div w:id="1674725276">
      <w:bodyDiv w:val="1"/>
      <w:marLeft w:val="0"/>
      <w:marRight w:val="0"/>
      <w:marTop w:val="0"/>
      <w:marBottom w:val="0"/>
      <w:divBdr>
        <w:top w:val="none" w:sz="0" w:space="0" w:color="auto"/>
        <w:left w:val="none" w:sz="0" w:space="0" w:color="auto"/>
        <w:bottom w:val="none" w:sz="0" w:space="0" w:color="auto"/>
        <w:right w:val="none" w:sz="0" w:space="0" w:color="auto"/>
      </w:divBdr>
    </w:div>
    <w:div w:id="1680741731">
      <w:bodyDiv w:val="1"/>
      <w:marLeft w:val="0"/>
      <w:marRight w:val="0"/>
      <w:marTop w:val="0"/>
      <w:marBottom w:val="0"/>
      <w:divBdr>
        <w:top w:val="none" w:sz="0" w:space="0" w:color="auto"/>
        <w:left w:val="none" w:sz="0" w:space="0" w:color="auto"/>
        <w:bottom w:val="none" w:sz="0" w:space="0" w:color="auto"/>
        <w:right w:val="none" w:sz="0" w:space="0" w:color="auto"/>
      </w:divBdr>
    </w:div>
    <w:div w:id="1694724693">
      <w:bodyDiv w:val="1"/>
      <w:marLeft w:val="0"/>
      <w:marRight w:val="0"/>
      <w:marTop w:val="0"/>
      <w:marBottom w:val="0"/>
      <w:divBdr>
        <w:top w:val="none" w:sz="0" w:space="0" w:color="auto"/>
        <w:left w:val="none" w:sz="0" w:space="0" w:color="auto"/>
        <w:bottom w:val="none" w:sz="0" w:space="0" w:color="auto"/>
        <w:right w:val="none" w:sz="0" w:space="0" w:color="auto"/>
      </w:divBdr>
    </w:div>
    <w:div w:id="1694912737">
      <w:bodyDiv w:val="1"/>
      <w:marLeft w:val="0"/>
      <w:marRight w:val="0"/>
      <w:marTop w:val="0"/>
      <w:marBottom w:val="0"/>
      <w:divBdr>
        <w:top w:val="none" w:sz="0" w:space="0" w:color="auto"/>
        <w:left w:val="none" w:sz="0" w:space="0" w:color="auto"/>
        <w:bottom w:val="none" w:sz="0" w:space="0" w:color="auto"/>
        <w:right w:val="none" w:sz="0" w:space="0" w:color="auto"/>
      </w:divBdr>
    </w:div>
    <w:div w:id="1721133052">
      <w:bodyDiv w:val="1"/>
      <w:marLeft w:val="0"/>
      <w:marRight w:val="0"/>
      <w:marTop w:val="0"/>
      <w:marBottom w:val="0"/>
      <w:divBdr>
        <w:top w:val="none" w:sz="0" w:space="0" w:color="auto"/>
        <w:left w:val="none" w:sz="0" w:space="0" w:color="auto"/>
        <w:bottom w:val="none" w:sz="0" w:space="0" w:color="auto"/>
        <w:right w:val="none" w:sz="0" w:space="0" w:color="auto"/>
      </w:divBdr>
    </w:div>
    <w:div w:id="1753240416">
      <w:bodyDiv w:val="1"/>
      <w:marLeft w:val="0"/>
      <w:marRight w:val="0"/>
      <w:marTop w:val="0"/>
      <w:marBottom w:val="0"/>
      <w:divBdr>
        <w:top w:val="none" w:sz="0" w:space="0" w:color="auto"/>
        <w:left w:val="none" w:sz="0" w:space="0" w:color="auto"/>
        <w:bottom w:val="none" w:sz="0" w:space="0" w:color="auto"/>
        <w:right w:val="none" w:sz="0" w:space="0" w:color="auto"/>
      </w:divBdr>
    </w:div>
    <w:div w:id="1762600733">
      <w:bodyDiv w:val="1"/>
      <w:marLeft w:val="0"/>
      <w:marRight w:val="0"/>
      <w:marTop w:val="0"/>
      <w:marBottom w:val="0"/>
      <w:divBdr>
        <w:top w:val="none" w:sz="0" w:space="0" w:color="auto"/>
        <w:left w:val="none" w:sz="0" w:space="0" w:color="auto"/>
        <w:bottom w:val="none" w:sz="0" w:space="0" w:color="auto"/>
        <w:right w:val="none" w:sz="0" w:space="0" w:color="auto"/>
      </w:divBdr>
    </w:div>
    <w:div w:id="1801410784">
      <w:bodyDiv w:val="1"/>
      <w:marLeft w:val="0"/>
      <w:marRight w:val="0"/>
      <w:marTop w:val="0"/>
      <w:marBottom w:val="0"/>
      <w:divBdr>
        <w:top w:val="none" w:sz="0" w:space="0" w:color="auto"/>
        <w:left w:val="none" w:sz="0" w:space="0" w:color="auto"/>
        <w:bottom w:val="none" w:sz="0" w:space="0" w:color="auto"/>
        <w:right w:val="none" w:sz="0" w:space="0" w:color="auto"/>
      </w:divBdr>
    </w:div>
    <w:div w:id="1802458797">
      <w:bodyDiv w:val="1"/>
      <w:marLeft w:val="0"/>
      <w:marRight w:val="0"/>
      <w:marTop w:val="0"/>
      <w:marBottom w:val="0"/>
      <w:divBdr>
        <w:top w:val="none" w:sz="0" w:space="0" w:color="auto"/>
        <w:left w:val="none" w:sz="0" w:space="0" w:color="auto"/>
        <w:bottom w:val="none" w:sz="0" w:space="0" w:color="auto"/>
        <w:right w:val="none" w:sz="0" w:space="0" w:color="auto"/>
      </w:divBdr>
    </w:div>
    <w:div w:id="1843425218">
      <w:bodyDiv w:val="1"/>
      <w:marLeft w:val="0"/>
      <w:marRight w:val="0"/>
      <w:marTop w:val="0"/>
      <w:marBottom w:val="0"/>
      <w:divBdr>
        <w:top w:val="none" w:sz="0" w:space="0" w:color="auto"/>
        <w:left w:val="none" w:sz="0" w:space="0" w:color="auto"/>
        <w:bottom w:val="none" w:sz="0" w:space="0" w:color="auto"/>
        <w:right w:val="none" w:sz="0" w:space="0" w:color="auto"/>
      </w:divBdr>
    </w:div>
    <w:div w:id="1897737671">
      <w:bodyDiv w:val="1"/>
      <w:marLeft w:val="0"/>
      <w:marRight w:val="0"/>
      <w:marTop w:val="0"/>
      <w:marBottom w:val="0"/>
      <w:divBdr>
        <w:top w:val="none" w:sz="0" w:space="0" w:color="auto"/>
        <w:left w:val="none" w:sz="0" w:space="0" w:color="auto"/>
        <w:bottom w:val="none" w:sz="0" w:space="0" w:color="auto"/>
        <w:right w:val="none" w:sz="0" w:space="0" w:color="auto"/>
      </w:divBdr>
    </w:div>
    <w:div w:id="1927612076">
      <w:bodyDiv w:val="1"/>
      <w:marLeft w:val="0"/>
      <w:marRight w:val="0"/>
      <w:marTop w:val="0"/>
      <w:marBottom w:val="0"/>
      <w:divBdr>
        <w:top w:val="none" w:sz="0" w:space="0" w:color="auto"/>
        <w:left w:val="none" w:sz="0" w:space="0" w:color="auto"/>
        <w:bottom w:val="none" w:sz="0" w:space="0" w:color="auto"/>
        <w:right w:val="none" w:sz="0" w:space="0" w:color="auto"/>
      </w:divBdr>
    </w:div>
    <w:div w:id="1955865791">
      <w:bodyDiv w:val="1"/>
      <w:marLeft w:val="0"/>
      <w:marRight w:val="0"/>
      <w:marTop w:val="0"/>
      <w:marBottom w:val="0"/>
      <w:divBdr>
        <w:top w:val="none" w:sz="0" w:space="0" w:color="auto"/>
        <w:left w:val="none" w:sz="0" w:space="0" w:color="auto"/>
        <w:bottom w:val="none" w:sz="0" w:space="0" w:color="auto"/>
        <w:right w:val="none" w:sz="0" w:space="0" w:color="auto"/>
      </w:divBdr>
    </w:div>
    <w:div w:id="1964189124">
      <w:bodyDiv w:val="1"/>
      <w:marLeft w:val="0"/>
      <w:marRight w:val="0"/>
      <w:marTop w:val="0"/>
      <w:marBottom w:val="0"/>
      <w:divBdr>
        <w:top w:val="none" w:sz="0" w:space="0" w:color="auto"/>
        <w:left w:val="none" w:sz="0" w:space="0" w:color="auto"/>
        <w:bottom w:val="none" w:sz="0" w:space="0" w:color="auto"/>
        <w:right w:val="none" w:sz="0" w:space="0" w:color="auto"/>
      </w:divBdr>
    </w:div>
    <w:div w:id="1969048148">
      <w:bodyDiv w:val="1"/>
      <w:marLeft w:val="0"/>
      <w:marRight w:val="0"/>
      <w:marTop w:val="0"/>
      <w:marBottom w:val="0"/>
      <w:divBdr>
        <w:top w:val="none" w:sz="0" w:space="0" w:color="auto"/>
        <w:left w:val="none" w:sz="0" w:space="0" w:color="auto"/>
        <w:bottom w:val="none" w:sz="0" w:space="0" w:color="auto"/>
        <w:right w:val="none" w:sz="0" w:space="0" w:color="auto"/>
      </w:divBdr>
    </w:div>
    <w:div w:id="1986425588">
      <w:bodyDiv w:val="1"/>
      <w:marLeft w:val="0"/>
      <w:marRight w:val="0"/>
      <w:marTop w:val="0"/>
      <w:marBottom w:val="0"/>
      <w:divBdr>
        <w:top w:val="none" w:sz="0" w:space="0" w:color="auto"/>
        <w:left w:val="none" w:sz="0" w:space="0" w:color="auto"/>
        <w:bottom w:val="none" w:sz="0" w:space="0" w:color="auto"/>
        <w:right w:val="none" w:sz="0" w:space="0" w:color="auto"/>
      </w:divBdr>
    </w:div>
    <w:div w:id="2001762536">
      <w:bodyDiv w:val="1"/>
      <w:marLeft w:val="0"/>
      <w:marRight w:val="0"/>
      <w:marTop w:val="0"/>
      <w:marBottom w:val="0"/>
      <w:divBdr>
        <w:top w:val="none" w:sz="0" w:space="0" w:color="auto"/>
        <w:left w:val="none" w:sz="0" w:space="0" w:color="auto"/>
        <w:bottom w:val="none" w:sz="0" w:space="0" w:color="auto"/>
        <w:right w:val="none" w:sz="0" w:space="0" w:color="auto"/>
      </w:divBdr>
    </w:div>
    <w:div w:id="2012759980">
      <w:bodyDiv w:val="1"/>
      <w:marLeft w:val="0"/>
      <w:marRight w:val="0"/>
      <w:marTop w:val="0"/>
      <w:marBottom w:val="0"/>
      <w:divBdr>
        <w:top w:val="none" w:sz="0" w:space="0" w:color="auto"/>
        <w:left w:val="none" w:sz="0" w:space="0" w:color="auto"/>
        <w:bottom w:val="none" w:sz="0" w:space="0" w:color="auto"/>
        <w:right w:val="none" w:sz="0" w:space="0" w:color="auto"/>
      </w:divBdr>
    </w:div>
    <w:div w:id="2035226357">
      <w:bodyDiv w:val="1"/>
      <w:marLeft w:val="0"/>
      <w:marRight w:val="0"/>
      <w:marTop w:val="0"/>
      <w:marBottom w:val="0"/>
      <w:divBdr>
        <w:top w:val="none" w:sz="0" w:space="0" w:color="auto"/>
        <w:left w:val="none" w:sz="0" w:space="0" w:color="auto"/>
        <w:bottom w:val="none" w:sz="0" w:space="0" w:color="auto"/>
        <w:right w:val="none" w:sz="0" w:space="0" w:color="auto"/>
      </w:divBdr>
    </w:div>
    <w:div w:id="2056733102">
      <w:bodyDiv w:val="1"/>
      <w:marLeft w:val="0"/>
      <w:marRight w:val="0"/>
      <w:marTop w:val="0"/>
      <w:marBottom w:val="0"/>
      <w:divBdr>
        <w:top w:val="none" w:sz="0" w:space="0" w:color="auto"/>
        <w:left w:val="none" w:sz="0" w:space="0" w:color="auto"/>
        <w:bottom w:val="none" w:sz="0" w:space="0" w:color="auto"/>
        <w:right w:val="none" w:sz="0" w:space="0" w:color="auto"/>
      </w:divBdr>
    </w:div>
    <w:div w:id="2056999940">
      <w:bodyDiv w:val="1"/>
      <w:marLeft w:val="0"/>
      <w:marRight w:val="0"/>
      <w:marTop w:val="0"/>
      <w:marBottom w:val="0"/>
      <w:divBdr>
        <w:top w:val="none" w:sz="0" w:space="0" w:color="auto"/>
        <w:left w:val="none" w:sz="0" w:space="0" w:color="auto"/>
        <w:bottom w:val="none" w:sz="0" w:space="0" w:color="auto"/>
        <w:right w:val="none" w:sz="0" w:space="0" w:color="auto"/>
      </w:divBdr>
      <w:divsChild>
        <w:div w:id="663093850">
          <w:marLeft w:val="0"/>
          <w:marRight w:val="720"/>
          <w:marTop w:val="0"/>
          <w:marBottom w:val="0"/>
          <w:divBdr>
            <w:top w:val="none" w:sz="0" w:space="0" w:color="auto"/>
            <w:left w:val="none" w:sz="0" w:space="0" w:color="auto"/>
            <w:bottom w:val="none" w:sz="0" w:space="0" w:color="auto"/>
            <w:right w:val="none" w:sz="0" w:space="0" w:color="auto"/>
          </w:divBdr>
        </w:div>
        <w:div w:id="931400197">
          <w:marLeft w:val="0"/>
          <w:marRight w:val="0"/>
          <w:marTop w:val="0"/>
          <w:marBottom w:val="0"/>
          <w:divBdr>
            <w:top w:val="none" w:sz="0" w:space="0" w:color="auto"/>
            <w:left w:val="none" w:sz="0" w:space="0" w:color="auto"/>
            <w:bottom w:val="none" w:sz="0" w:space="0" w:color="auto"/>
            <w:right w:val="none" w:sz="0" w:space="0" w:color="auto"/>
          </w:divBdr>
        </w:div>
      </w:divsChild>
    </w:div>
    <w:div w:id="2066484160">
      <w:bodyDiv w:val="1"/>
      <w:marLeft w:val="0"/>
      <w:marRight w:val="0"/>
      <w:marTop w:val="0"/>
      <w:marBottom w:val="0"/>
      <w:divBdr>
        <w:top w:val="none" w:sz="0" w:space="0" w:color="auto"/>
        <w:left w:val="none" w:sz="0" w:space="0" w:color="auto"/>
        <w:bottom w:val="none" w:sz="0" w:space="0" w:color="auto"/>
        <w:right w:val="none" w:sz="0" w:space="0" w:color="auto"/>
      </w:divBdr>
    </w:div>
    <w:div w:id="2088528535">
      <w:bodyDiv w:val="1"/>
      <w:marLeft w:val="0"/>
      <w:marRight w:val="0"/>
      <w:marTop w:val="0"/>
      <w:marBottom w:val="0"/>
      <w:divBdr>
        <w:top w:val="none" w:sz="0" w:space="0" w:color="auto"/>
        <w:left w:val="none" w:sz="0" w:space="0" w:color="auto"/>
        <w:bottom w:val="none" w:sz="0" w:space="0" w:color="auto"/>
        <w:right w:val="none" w:sz="0" w:space="0" w:color="auto"/>
      </w:divBdr>
    </w:div>
    <w:div w:id="2094280418">
      <w:bodyDiv w:val="1"/>
      <w:marLeft w:val="0"/>
      <w:marRight w:val="0"/>
      <w:marTop w:val="0"/>
      <w:marBottom w:val="0"/>
      <w:divBdr>
        <w:top w:val="none" w:sz="0" w:space="0" w:color="auto"/>
        <w:left w:val="none" w:sz="0" w:space="0" w:color="auto"/>
        <w:bottom w:val="none" w:sz="0" w:space="0" w:color="auto"/>
        <w:right w:val="none" w:sz="0" w:space="0" w:color="auto"/>
      </w:divBdr>
    </w:div>
    <w:div w:id="2098820894">
      <w:bodyDiv w:val="1"/>
      <w:marLeft w:val="0"/>
      <w:marRight w:val="0"/>
      <w:marTop w:val="0"/>
      <w:marBottom w:val="0"/>
      <w:divBdr>
        <w:top w:val="none" w:sz="0" w:space="0" w:color="auto"/>
        <w:left w:val="none" w:sz="0" w:space="0" w:color="auto"/>
        <w:bottom w:val="none" w:sz="0" w:space="0" w:color="auto"/>
        <w:right w:val="none" w:sz="0" w:space="0" w:color="auto"/>
      </w:divBdr>
    </w:div>
    <w:div w:id="2104379821">
      <w:bodyDiv w:val="1"/>
      <w:marLeft w:val="0"/>
      <w:marRight w:val="0"/>
      <w:marTop w:val="0"/>
      <w:marBottom w:val="0"/>
      <w:divBdr>
        <w:top w:val="none" w:sz="0" w:space="0" w:color="auto"/>
        <w:left w:val="none" w:sz="0" w:space="0" w:color="auto"/>
        <w:bottom w:val="none" w:sz="0" w:space="0" w:color="auto"/>
        <w:right w:val="none" w:sz="0" w:space="0" w:color="auto"/>
      </w:divBdr>
    </w:div>
    <w:div w:id="211532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euthivienthong.com/router-integrated-isr-4331-cisco-isr4331k9-31359.html" TargetMode="External"/><Relationship Id="rId18" Type="http://schemas.openxmlformats.org/officeDocument/2006/relationships/hyperlink" Target="https://www.sieuthivienthong.com/switch-cisco-catalyst-2960-ws-c2960x-24ts-l-12401.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nternetviettel.vn/goi-cuoc-f300-plus-internet-viettel.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ieuthivienthong.com/router-integrated-isr-4331-cisco-isr4331k9-31359.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ieuthivienthong.com/150ax-wi-fi-6-access-point-cisco-cbw150ax-s-86206.html" TargetMode="External"/><Relationship Id="rId20" Type="http://schemas.openxmlformats.org/officeDocument/2006/relationships/hyperlink" Target="https://www.sieuthivienthong.com/150ax-wi-fi-6-access-point-cisco-cbw150ax-s-86206.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isco.com/en/US/docs/routers/access/800/850/software/configuration/guide/dhcpvlan.htm" TargetMode="External"/><Relationship Id="rId5" Type="http://schemas.openxmlformats.org/officeDocument/2006/relationships/numbering" Target="numbering.xml"/><Relationship Id="rId15" Type="http://schemas.openxmlformats.org/officeDocument/2006/relationships/hyperlink" Target="https://www.sieuthivienthong.com/24-port-poe-data-switch-cisco-c9200-24p-e-42295.html" TargetMode="External"/><Relationship Id="rId23" Type="http://schemas.openxmlformats.org/officeDocument/2006/relationships/hyperlink" Target="https://cloudprice.net/vm/Standard_F4s_v2" TargetMode="External"/><Relationship Id="rId10" Type="http://schemas.openxmlformats.org/officeDocument/2006/relationships/endnotes" Target="endnotes.xml"/><Relationship Id="rId19" Type="http://schemas.openxmlformats.org/officeDocument/2006/relationships/hyperlink" Target="https://www.sieuthivienthong.com/24-port-poe-data-switch-cisco-c9200-24p-e-4229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euthivienthong.com/switch-cisco-catalyst-2960-ws-c2960x-24ts-l-12401.html" TargetMode="External"/><Relationship Id="rId22" Type="http://schemas.openxmlformats.org/officeDocument/2006/relationships/hyperlink" Target="https://internetviettel.vn/goi-cuoc-f90-plus-internet-viettel.html" TargetMode="Externa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8" ma:contentTypeDescription="Tạo tài liệu mới." ma:contentTypeScope="" ma:versionID="853dad8ef82d27e1af13dd27d9100921">
  <xsd:schema xmlns:xsd="http://www.w3.org/2001/XMLSchema" xmlns:xs="http://www.w3.org/2001/XMLSchema" xmlns:p="http://schemas.microsoft.com/office/2006/metadata/properties" xmlns:ns3="95e165bd-d1bc-4fe9-8f4e-343137b3c93d" targetNamespace="http://schemas.microsoft.com/office/2006/metadata/properties" ma:root="true" ma:fieldsID="ba0235d5a4c09b5a804b717465d85ae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15F4DA-2F8C-49A8-8CB6-400BCD991ECD}">
  <ds:schemaRefs>
    <ds:schemaRef ds:uri="http://schemas.openxmlformats.org/officeDocument/2006/bibliography"/>
  </ds:schemaRefs>
</ds:datastoreItem>
</file>

<file path=customXml/itemProps2.xml><?xml version="1.0" encoding="utf-8"?>
<ds:datastoreItem xmlns:ds="http://schemas.openxmlformats.org/officeDocument/2006/customXml" ds:itemID="{A9E8C870-EEB4-4362-919B-0B31382D409F}">
  <ds:schemaRefs>
    <ds:schemaRef ds:uri="http://schemas.microsoft.com/office/2006/metadata/properties"/>
    <ds:schemaRef ds:uri="http://schemas.microsoft.com/office/infopath/2007/PartnerControls"/>
    <ds:schemaRef ds:uri="95e165bd-d1bc-4fe9-8f4e-343137b3c93d"/>
  </ds:schemaRefs>
</ds:datastoreItem>
</file>

<file path=customXml/itemProps3.xml><?xml version="1.0" encoding="utf-8"?>
<ds:datastoreItem xmlns:ds="http://schemas.openxmlformats.org/officeDocument/2006/customXml" ds:itemID="{6A2BA210-40FE-480F-B442-14493E527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D75860-27C1-4D79-AD34-D322089B4B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Links>
    <vt:vector size="180" baseType="variant">
      <vt:variant>
        <vt:i4>458824</vt:i4>
      </vt:variant>
      <vt:variant>
        <vt:i4>144</vt:i4>
      </vt:variant>
      <vt:variant>
        <vt:i4>0</vt:i4>
      </vt:variant>
      <vt:variant>
        <vt:i4>5</vt:i4>
      </vt:variant>
      <vt:variant>
        <vt:lpwstr>https://www.cisco.com/en/US/docs/routers/access/800/850/software/configuration/guide/dhcpvlan.htm</vt:lpwstr>
      </vt:variant>
      <vt:variant>
        <vt:lpwstr/>
      </vt:variant>
      <vt:variant>
        <vt:i4>4915200</vt:i4>
      </vt:variant>
      <vt:variant>
        <vt:i4>141</vt:i4>
      </vt:variant>
      <vt:variant>
        <vt:i4>0</vt:i4>
      </vt:variant>
      <vt:variant>
        <vt:i4>5</vt:i4>
      </vt:variant>
      <vt:variant>
        <vt:lpwstr>https://cloudprice.net/vm/Standard_F4s_v2</vt:lpwstr>
      </vt:variant>
      <vt:variant>
        <vt:lpwstr/>
      </vt:variant>
      <vt:variant>
        <vt:i4>7667757</vt:i4>
      </vt:variant>
      <vt:variant>
        <vt:i4>138</vt:i4>
      </vt:variant>
      <vt:variant>
        <vt:i4>0</vt:i4>
      </vt:variant>
      <vt:variant>
        <vt:i4>5</vt:i4>
      </vt:variant>
      <vt:variant>
        <vt:lpwstr>https://internetviettel.vn/goi-cuoc-f90-plus-internet-viettel.html</vt:lpwstr>
      </vt:variant>
      <vt:variant>
        <vt:lpwstr/>
      </vt:variant>
      <vt:variant>
        <vt:i4>2293805</vt:i4>
      </vt:variant>
      <vt:variant>
        <vt:i4>135</vt:i4>
      </vt:variant>
      <vt:variant>
        <vt:i4>0</vt:i4>
      </vt:variant>
      <vt:variant>
        <vt:i4>5</vt:i4>
      </vt:variant>
      <vt:variant>
        <vt:lpwstr>https://internetviettel.vn/goi-cuoc-f300-plus-internet-viettel.html</vt:lpwstr>
      </vt:variant>
      <vt:variant>
        <vt:lpwstr/>
      </vt:variant>
      <vt:variant>
        <vt:i4>2555945</vt:i4>
      </vt:variant>
      <vt:variant>
        <vt:i4>132</vt:i4>
      </vt:variant>
      <vt:variant>
        <vt:i4>0</vt:i4>
      </vt:variant>
      <vt:variant>
        <vt:i4>5</vt:i4>
      </vt:variant>
      <vt:variant>
        <vt:lpwstr>https://www.sieuthivienthong.com/150ax-wi-fi-6-access-point-cisco-cbw150ax-s-86206.html</vt:lpwstr>
      </vt:variant>
      <vt:variant>
        <vt:lpwstr/>
      </vt:variant>
      <vt:variant>
        <vt:i4>1376335</vt:i4>
      </vt:variant>
      <vt:variant>
        <vt:i4>129</vt:i4>
      </vt:variant>
      <vt:variant>
        <vt:i4>0</vt:i4>
      </vt:variant>
      <vt:variant>
        <vt:i4>5</vt:i4>
      </vt:variant>
      <vt:variant>
        <vt:lpwstr>https://www.sieuthivienthong.com/24-port-poe-data-switch-cisco-c9200-24p-e-42295.html</vt:lpwstr>
      </vt:variant>
      <vt:variant>
        <vt:lpwstr/>
      </vt:variant>
      <vt:variant>
        <vt:i4>2359332</vt:i4>
      </vt:variant>
      <vt:variant>
        <vt:i4>126</vt:i4>
      </vt:variant>
      <vt:variant>
        <vt:i4>0</vt:i4>
      </vt:variant>
      <vt:variant>
        <vt:i4>5</vt:i4>
      </vt:variant>
      <vt:variant>
        <vt:lpwstr>https://www.sieuthivienthong.com/switch-cisco-catalyst-2960-ws-c2960x-24ts-l-12401.html</vt:lpwstr>
      </vt:variant>
      <vt:variant>
        <vt:lpwstr/>
      </vt:variant>
      <vt:variant>
        <vt:i4>7143457</vt:i4>
      </vt:variant>
      <vt:variant>
        <vt:i4>123</vt:i4>
      </vt:variant>
      <vt:variant>
        <vt:i4>0</vt:i4>
      </vt:variant>
      <vt:variant>
        <vt:i4>5</vt:i4>
      </vt:variant>
      <vt:variant>
        <vt:lpwstr>https://www.sieuthivienthong.com/router-integrated-isr-4331-cisco-isr4331k9-31359.html</vt:lpwstr>
      </vt:variant>
      <vt:variant>
        <vt:lpwstr/>
      </vt:variant>
      <vt:variant>
        <vt:i4>2555945</vt:i4>
      </vt:variant>
      <vt:variant>
        <vt:i4>120</vt:i4>
      </vt:variant>
      <vt:variant>
        <vt:i4>0</vt:i4>
      </vt:variant>
      <vt:variant>
        <vt:i4>5</vt:i4>
      </vt:variant>
      <vt:variant>
        <vt:lpwstr>https://www.sieuthivienthong.com/150ax-wi-fi-6-access-point-cisco-cbw150ax-s-86206.html</vt:lpwstr>
      </vt:variant>
      <vt:variant>
        <vt:lpwstr/>
      </vt:variant>
      <vt:variant>
        <vt:i4>1376335</vt:i4>
      </vt:variant>
      <vt:variant>
        <vt:i4>117</vt:i4>
      </vt:variant>
      <vt:variant>
        <vt:i4>0</vt:i4>
      </vt:variant>
      <vt:variant>
        <vt:i4>5</vt:i4>
      </vt:variant>
      <vt:variant>
        <vt:lpwstr>https://www.sieuthivienthong.com/24-port-poe-data-switch-cisco-c9200-24p-e-42295.html</vt:lpwstr>
      </vt:variant>
      <vt:variant>
        <vt:lpwstr/>
      </vt:variant>
      <vt:variant>
        <vt:i4>2359332</vt:i4>
      </vt:variant>
      <vt:variant>
        <vt:i4>114</vt:i4>
      </vt:variant>
      <vt:variant>
        <vt:i4>0</vt:i4>
      </vt:variant>
      <vt:variant>
        <vt:i4>5</vt:i4>
      </vt:variant>
      <vt:variant>
        <vt:lpwstr>https://www.sieuthivienthong.com/switch-cisco-catalyst-2960-ws-c2960x-24ts-l-12401.html</vt:lpwstr>
      </vt:variant>
      <vt:variant>
        <vt:lpwstr/>
      </vt:variant>
      <vt:variant>
        <vt:i4>7143457</vt:i4>
      </vt:variant>
      <vt:variant>
        <vt:i4>111</vt:i4>
      </vt:variant>
      <vt:variant>
        <vt:i4>0</vt:i4>
      </vt:variant>
      <vt:variant>
        <vt:i4>5</vt:i4>
      </vt:variant>
      <vt:variant>
        <vt:lpwstr>https://www.sieuthivienthong.com/router-integrated-isr-4331-cisco-isr4331k9-31359.html</vt:lpwstr>
      </vt:variant>
      <vt:variant>
        <vt:lpwstr/>
      </vt:variant>
      <vt:variant>
        <vt:i4>1572915</vt:i4>
      </vt:variant>
      <vt:variant>
        <vt:i4>104</vt:i4>
      </vt:variant>
      <vt:variant>
        <vt:i4>0</vt:i4>
      </vt:variant>
      <vt:variant>
        <vt:i4>5</vt:i4>
      </vt:variant>
      <vt:variant>
        <vt:lpwstr/>
      </vt:variant>
      <vt:variant>
        <vt:lpwstr>_Toc184760004</vt:lpwstr>
      </vt:variant>
      <vt:variant>
        <vt:i4>1572915</vt:i4>
      </vt:variant>
      <vt:variant>
        <vt:i4>98</vt:i4>
      </vt:variant>
      <vt:variant>
        <vt:i4>0</vt:i4>
      </vt:variant>
      <vt:variant>
        <vt:i4>5</vt:i4>
      </vt:variant>
      <vt:variant>
        <vt:lpwstr/>
      </vt:variant>
      <vt:variant>
        <vt:lpwstr>_Toc184760003</vt:lpwstr>
      </vt:variant>
      <vt:variant>
        <vt:i4>1572915</vt:i4>
      </vt:variant>
      <vt:variant>
        <vt:i4>92</vt:i4>
      </vt:variant>
      <vt:variant>
        <vt:i4>0</vt:i4>
      </vt:variant>
      <vt:variant>
        <vt:i4>5</vt:i4>
      </vt:variant>
      <vt:variant>
        <vt:lpwstr/>
      </vt:variant>
      <vt:variant>
        <vt:lpwstr>_Toc184760002</vt:lpwstr>
      </vt:variant>
      <vt:variant>
        <vt:i4>1572915</vt:i4>
      </vt:variant>
      <vt:variant>
        <vt:i4>86</vt:i4>
      </vt:variant>
      <vt:variant>
        <vt:i4>0</vt:i4>
      </vt:variant>
      <vt:variant>
        <vt:i4>5</vt:i4>
      </vt:variant>
      <vt:variant>
        <vt:lpwstr/>
      </vt:variant>
      <vt:variant>
        <vt:lpwstr>_Toc184760001</vt:lpwstr>
      </vt:variant>
      <vt:variant>
        <vt:i4>1572915</vt:i4>
      </vt:variant>
      <vt:variant>
        <vt:i4>80</vt:i4>
      </vt:variant>
      <vt:variant>
        <vt:i4>0</vt:i4>
      </vt:variant>
      <vt:variant>
        <vt:i4>5</vt:i4>
      </vt:variant>
      <vt:variant>
        <vt:lpwstr/>
      </vt:variant>
      <vt:variant>
        <vt:lpwstr>_Toc184760000</vt:lpwstr>
      </vt:variant>
      <vt:variant>
        <vt:i4>1638457</vt:i4>
      </vt:variant>
      <vt:variant>
        <vt:i4>74</vt:i4>
      </vt:variant>
      <vt:variant>
        <vt:i4>0</vt:i4>
      </vt:variant>
      <vt:variant>
        <vt:i4>5</vt:i4>
      </vt:variant>
      <vt:variant>
        <vt:lpwstr/>
      </vt:variant>
      <vt:variant>
        <vt:lpwstr>_Toc184759989</vt:lpwstr>
      </vt:variant>
      <vt:variant>
        <vt:i4>1638457</vt:i4>
      </vt:variant>
      <vt:variant>
        <vt:i4>68</vt:i4>
      </vt:variant>
      <vt:variant>
        <vt:i4>0</vt:i4>
      </vt:variant>
      <vt:variant>
        <vt:i4>5</vt:i4>
      </vt:variant>
      <vt:variant>
        <vt:lpwstr/>
      </vt:variant>
      <vt:variant>
        <vt:lpwstr>_Toc184759988</vt:lpwstr>
      </vt:variant>
      <vt:variant>
        <vt:i4>1638457</vt:i4>
      </vt:variant>
      <vt:variant>
        <vt:i4>62</vt:i4>
      </vt:variant>
      <vt:variant>
        <vt:i4>0</vt:i4>
      </vt:variant>
      <vt:variant>
        <vt:i4>5</vt:i4>
      </vt:variant>
      <vt:variant>
        <vt:lpwstr/>
      </vt:variant>
      <vt:variant>
        <vt:lpwstr>_Toc184759987</vt:lpwstr>
      </vt:variant>
      <vt:variant>
        <vt:i4>1638457</vt:i4>
      </vt:variant>
      <vt:variant>
        <vt:i4>56</vt:i4>
      </vt:variant>
      <vt:variant>
        <vt:i4>0</vt:i4>
      </vt:variant>
      <vt:variant>
        <vt:i4>5</vt:i4>
      </vt:variant>
      <vt:variant>
        <vt:lpwstr/>
      </vt:variant>
      <vt:variant>
        <vt:lpwstr>_Toc184759983</vt:lpwstr>
      </vt:variant>
      <vt:variant>
        <vt:i4>1638457</vt:i4>
      </vt:variant>
      <vt:variant>
        <vt:i4>50</vt:i4>
      </vt:variant>
      <vt:variant>
        <vt:i4>0</vt:i4>
      </vt:variant>
      <vt:variant>
        <vt:i4>5</vt:i4>
      </vt:variant>
      <vt:variant>
        <vt:lpwstr/>
      </vt:variant>
      <vt:variant>
        <vt:lpwstr>_Toc184759982</vt:lpwstr>
      </vt:variant>
      <vt:variant>
        <vt:i4>1638457</vt:i4>
      </vt:variant>
      <vt:variant>
        <vt:i4>44</vt:i4>
      </vt:variant>
      <vt:variant>
        <vt:i4>0</vt:i4>
      </vt:variant>
      <vt:variant>
        <vt:i4>5</vt:i4>
      </vt:variant>
      <vt:variant>
        <vt:lpwstr/>
      </vt:variant>
      <vt:variant>
        <vt:lpwstr>_Toc184759981</vt:lpwstr>
      </vt:variant>
      <vt:variant>
        <vt:i4>1638457</vt:i4>
      </vt:variant>
      <vt:variant>
        <vt:i4>38</vt:i4>
      </vt:variant>
      <vt:variant>
        <vt:i4>0</vt:i4>
      </vt:variant>
      <vt:variant>
        <vt:i4>5</vt:i4>
      </vt:variant>
      <vt:variant>
        <vt:lpwstr/>
      </vt:variant>
      <vt:variant>
        <vt:lpwstr>_Toc184759980</vt:lpwstr>
      </vt:variant>
      <vt:variant>
        <vt:i4>1441849</vt:i4>
      </vt:variant>
      <vt:variant>
        <vt:i4>32</vt:i4>
      </vt:variant>
      <vt:variant>
        <vt:i4>0</vt:i4>
      </vt:variant>
      <vt:variant>
        <vt:i4>5</vt:i4>
      </vt:variant>
      <vt:variant>
        <vt:lpwstr/>
      </vt:variant>
      <vt:variant>
        <vt:lpwstr>_Toc184759979</vt:lpwstr>
      </vt:variant>
      <vt:variant>
        <vt:i4>1441849</vt:i4>
      </vt:variant>
      <vt:variant>
        <vt:i4>26</vt:i4>
      </vt:variant>
      <vt:variant>
        <vt:i4>0</vt:i4>
      </vt:variant>
      <vt:variant>
        <vt:i4>5</vt:i4>
      </vt:variant>
      <vt:variant>
        <vt:lpwstr/>
      </vt:variant>
      <vt:variant>
        <vt:lpwstr>_Toc184759978</vt:lpwstr>
      </vt:variant>
      <vt:variant>
        <vt:i4>1441849</vt:i4>
      </vt:variant>
      <vt:variant>
        <vt:i4>20</vt:i4>
      </vt:variant>
      <vt:variant>
        <vt:i4>0</vt:i4>
      </vt:variant>
      <vt:variant>
        <vt:i4>5</vt:i4>
      </vt:variant>
      <vt:variant>
        <vt:lpwstr/>
      </vt:variant>
      <vt:variant>
        <vt:lpwstr>_Toc184759971</vt:lpwstr>
      </vt:variant>
      <vt:variant>
        <vt:i4>1441849</vt:i4>
      </vt:variant>
      <vt:variant>
        <vt:i4>14</vt:i4>
      </vt:variant>
      <vt:variant>
        <vt:i4>0</vt:i4>
      </vt:variant>
      <vt:variant>
        <vt:i4>5</vt:i4>
      </vt:variant>
      <vt:variant>
        <vt:lpwstr/>
      </vt:variant>
      <vt:variant>
        <vt:lpwstr>_Toc184759970</vt:lpwstr>
      </vt:variant>
      <vt:variant>
        <vt:i4>1507385</vt:i4>
      </vt:variant>
      <vt:variant>
        <vt:i4>8</vt:i4>
      </vt:variant>
      <vt:variant>
        <vt:i4>0</vt:i4>
      </vt:variant>
      <vt:variant>
        <vt:i4>5</vt:i4>
      </vt:variant>
      <vt:variant>
        <vt:lpwstr/>
      </vt:variant>
      <vt:variant>
        <vt:lpwstr>_Toc184759969</vt:lpwstr>
      </vt:variant>
      <vt:variant>
        <vt:i4>1507385</vt:i4>
      </vt:variant>
      <vt:variant>
        <vt:i4>2</vt:i4>
      </vt:variant>
      <vt:variant>
        <vt:i4>0</vt:i4>
      </vt:variant>
      <vt:variant>
        <vt:i4>5</vt:i4>
      </vt:variant>
      <vt:variant>
        <vt:lpwstr/>
      </vt:variant>
      <vt:variant>
        <vt:lpwstr>_Toc184759968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Truong</dc:creator>
  <cp:keywords/>
  <dc:description/>
  <cp:lastModifiedBy>Nguyễn Đặng Khánh Quốc</cp:lastModifiedBy>
  <cp:revision>4</cp:revision>
  <cp:lastPrinted>2024-12-01T22:01:00Z</cp:lastPrinted>
  <dcterms:created xsi:type="dcterms:W3CDTF">2024-12-10T14:55:00Z</dcterms:created>
  <dcterms:modified xsi:type="dcterms:W3CDTF">2025-05-02T11:59:00Z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