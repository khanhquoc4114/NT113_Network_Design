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CCED" w14:textId="5E6D1316" w:rsidR="003E69A3" w:rsidRPr="00E12FAE" w:rsidRDefault="00C70DD2" w:rsidP="00E12FAE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ab/>
      </w:r>
    </w:p>
    <w:p w14:paraId="01A7A673" w14:textId="77777777" w:rsidR="003E69A3" w:rsidRPr="00E12FAE" w:rsidRDefault="003E69A3" w:rsidP="00E12FAE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E12FAE">
        <w:rPr>
          <w:rFonts w:cs="Times New Roman"/>
          <w:b/>
          <w:bCs/>
          <w:szCs w:val="24"/>
        </w:rPr>
        <w:t>ĐẠI HỌC QUỐC GIA THÀNH PHỐ HỒ CHÍ MINH</w:t>
      </w:r>
    </w:p>
    <w:p w14:paraId="17A9311E" w14:textId="77777777" w:rsidR="003E69A3" w:rsidRPr="00E12FAE" w:rsidRDefault="003E69A3" w:rsidP="00E12FAE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E12FAE">
        <w:rPr>
          <w:rFonts w:cs="Times New Roman"/>
          <w:b/>
          <w:bCs/>
          <w:szCs w:val="24"/>
        </w:rPr>
        <w:t>TRƯỜNG ĐẠI HỌC CÔNG NGHỆ THÔNG TIN</w:t>
      </w:r>
    </w:p>
    <w:p w14:paraId="50CE0D3D" w14:textId="77777777" w:rsidR="003E69A3" w:rsidRPr="00E12FAE" w:rsidRDefault="003E69A3" w:rsidP="00E12FAE">
      <w:pPr>
        <w:spacing w:line="276" w:lineRule="auto"/>
        <w:jc w:val="center"/>
        <w:rPr>
          <w:rFonts w:cs="Times New Roman"/>
        </w:rPr>
      </w:pPr>
    </w:p>
    <w:p w14:paraId="0BDEAB20" w14:textId="77777777" w:rsidR="003E69A3" w:rsidRPr="00E12FAE" w:rsidRDefault="003E69A3" w:rsidP="00E12FAE">
      <w:pPr>
        <w:spacing w:line="276" w:lineRule="auto"/>
        <w:jc w:val="center"/>
        <w:rPr>
          <w:rFonts w:cs="Times New Roman"/>
        </w:rPr>
      </w:pPr>
      <w:r w:rsidRPr="00E12FAE">
        <w:rPr>
          <w:rFonts w:cs="Times New Roman"/>
          <w:noProof/>
          <w:lang w:val="en-SG" w:eastAsia="en-SG"/>
        </w:rPr>
        <w:drawing>
          <wp:anchor distT="0" distB="0" distL="114300" distR="114300" simplePos="0" relativeHeight="251658240" behindDoc="0" locked="0" layoutInCell="1" allowOverlap="1" wp14:anchorId="326148F7" wp14:editId="5938F7EE">
            <wp:simplePos x="0" y="0"/>
            <wp:positionH relativeFrom="page">
              <wp:align>center</wp:align>
            </wp:positionH>
            <wp:positionV relativeFrom="margin">
              <wp:posOffset>1331808</wp:posOffset>
            </wp:positionV>
            <wp:extent cx="2538095" cy="2099945"/>
            <wp:effectExtent l="0" t="0" r="0" b="0"/>
            <wp:wrapSquare wrapText="bothSides"/>
            <wp:docPr id="13" name="Picture 1" descr="Káº¿t quáº£ hÃ¬nh áº£nh cho u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ui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7B134" w14:textId="77777777" w:rsidR="003E69A3" w:rsidRPr="00E12FAE" w:rsidRDefault="003E69A3" w:rsidP="00E12FAE">
      <w:pPr>
        <w:spacing w:line="276" w:lineRule="auto"/>
        <w:jc w:val="center"/>
        <w:rPr>
          <w:rFonts w:cs="Times New Roman"/>
        </w:rPr>
      </w:pPr>
    </w:p>
    <w:p w14:paraId="57361C23" w14:textId="77777777" w:rsidR="003E69A3" w:rsidRPr="00E12FAE" w:rsidRDefault="003E69A3" w:rsidP="00E12FAE">
      <w:pPr>
        <w:spacing w:line="276" w:lineRule="auto"/>
        <w:jc w:val="center"/>
        <w:rPr>
          <w:rFonts w:cs="Times New Roman"/>
        </w:rPr>
      </w:pPr>
    </w:p>
    <w:p w14:paraId="6935C8E8" w14:textId="400953F4" w:rsidR="003E69A3" w:rsidRPr="00E12FAE" w:rsidRDefault="003E69A3" w:rsidP="00E12FAE">
      <w:pPr>
        <w:spacing w:line="276" w:lineRule="auto"/>
        <w:jc w:val="center"/>
        <w:rPr>
          <w:rFonts w:cs="Times New Roman"/>
        </w:rPr>
      </w:pPr>
    </w:p>
    <w:p w14:paraId="4F69607F" w14:textId="77777777" w:rsidR="003E69A3" w:rsidRPr="00E12FAE" w:rsidRDefault="003E69A3" w:rsidP="00E12FAE">
      <w:pPr>
        <w:spacing w:line="276" w:lineRule="auto"/>
        <w:jc w:val="center"/>
        <w:rPr>
          <w:rFonts w:cs="Times New Roman"/>
        </w:rPr>
      </w:pPr>
    </w:p>
    <w:p w14:paraId="753417B9" w14:textId="0E95B546" w:rsidR="003E69A3" w:rsidRPr="00E12FAE" w:rsidRDefault="003E69A3" w:rsidP="7DD32126">
      <w:pPr>
        <w:spacing w:line="276" w:lineRule="auto"/>
        <w:jc w:val="center"/>
        <w:rPr>
          <w:rFonts w:cs="Times New Roman"/>
        </w:rPr>
      </w:pPr>
    </w:p>
    <w:p w14:paraId="20357BB9" w14:textId="77777777" w:rsidR="00B847E9" w:rsidRDefault="00B847E9" w:rsidP="00E12FAE">
      <w:pPr>
        <w:spacing w:line="276" w:lineRule="auto"/>
        <w:jc w:val="center"/>
        <w:rPr>
          <w:rFonts w:cs="Times New Roman"/>
          <w:b/>
          <w:bCs/>
          <w:sz w:val="44"/>
          <w:szCs w:val="24"/>
        </w:rPr>
      </w:pPr>
    </w:p>
    <w:p w14:paraId="6A7F1994" w14:textId="566C9FA6" w:rsidR="003E69A3" w:rsidRPr="00E12FAE" w:rsidRDefault="00CC1C91" w:rsidP="00E12FAE">
      <w:pPr>
        <w:spacing w:line="276" w:lineRule="auto"/>
        <w:jc w:val="center"/>
        <w:rPr>
          <w:rFonts w:cs="Times New Roman"/>
          <w:b/>
          <w:bCs/>
          <w:sz w:val="44"/>
          <w:szCs w:val="24"/>
        </w:rPr>
      </w:pPr>
      <w:r w:rsidRPr="00E12FAE">
        <w:rPr>
          <w:rFonts w:cs="Times New Roman"/>
          <w:b/>
          <w:bCs/>
          <w:sz w:val="44"/>
          <w:szCs w:val="24"/>
        </w:rPr>
        <w:t>BÁO CÁO BÀI TẬP</w:t>
      </w:r>
    </w:p>
    <w:p w14:paraId="290528E5" w14:textId="52AFBF29" w:rsidR="00CC1C91" w:rsidRPr="00E12FAE" w:rsidRDefault="003E69A3" w:rsidP="00E12FAE">
      <w:pPr>
        <w:spacing w:line="276" w:lineRule="auto"/>
        <w:jc w:val="center"/>
        <w:rPr>
          <w:rFonts w:cs="Times New Roman"/>
          <w:sz w:val="36"/>
          <w:szCs w:val="20"/>
        </w:rPr>
      </w:pPr>
      <w:r w:rsidRPr="00E12FAE">
        <w:rPr>
          <w:rFonts w:cs="Times New Roman"/>
          <w:sz w:val="36"/>
          <w:szCs w:val="20"/>
        </w:rPr>
        <w:t xml:space="preserve">Môn </w:t>
      </w:r>
      <w:proofErr w:type="spellStart"/>
      <w:r w:rsidRPr="00E12FAE">
        <w:rPr>
          <w:rFonts w:cs="Times New Roman"/>
          <w:sz w:val="36"/>
          <w:szCs w:val="20"/>
        </w:rPr>
        <w:t>học</w:t>
      </w:r>
      <w:proofErr w:type="spellEnd"/>
      <w:r w:rsidR="00CC1C91" w:rsidRPr="00E12FAE">
        <w:rPr>
          <w:rFonts w:cs="Times New Roman"/>
          <w:sz w:val="36"/>
          <w:szCs w:val="20"/>
        </w:rPr>
        <w:t xml:space="preserve">: </w:t>
      </w:r>
      <w:proofErr w:type="spellStart"/>
      <w:r w:rsidR="00CC1C91" w:rsidRPr="00E12FAE">
        <w:rPr>
          <w:rFonts w:cs="Times New Roman"/>
          <w:sz w:val="36"/>
          <w:szCs w:val="20"/>
        </w:rPr>
        <w:t>Thiết</w:t>
      </w:r>
      <w:proofErr w:type="spellEnd"/>
      <w:r w:rsidR="00CC1C91" w:rsidRPr="00E12FAE">
        <w:rPr>
          <w:rFonts w:cs="Times New Roman"/>
          <w:sz w:val="36"/>
          <w:szCs w:val="20"/>
        </w:rPr>
        <w:t xml:space="preserve"> </w:t>
      </w:r>
      <w:proofErr w:type="spellStart"/>
      <w:r w:rsidR="00420B29">
        <w:rPr>
          <w:rFonts w:cs="Times New Roman"/>
          <w:sz w:val="36"/>
          <w:szCs w:val="20"/>
        </w:rPr>
        <w:t>K</w:t>
      </w:r>
      <w:r w:rsidR="00CC1C91" w:rsidRPr="00E12FAE">
        <w:rPr>
          <w:rFonts w:cs="Times New Roman"/>
          <w:sz w:val="36"/>
          <w:szCs w:val="20"/>
        </w:rPr>
        <w:t>ế</w:t>
      </w:r>
      <w:proofErr w:type="spellEnd"/>
      <w:r w:rsidR="00CC1C91" w:rsidRPr="00E12FAE">
        <w:rPr>
          <w:rFonts w:cs="Times New Roman"/>
          <w:sz w:val="36"/>
          <w:szCs w:val="20"/>
        </w:rPr>
        <w:t xml:space="preserve"> </w:t>
      </w:r>
      <w:proofErr w:type="spellStart"/>
      <w:r w:rsidR="00CC1C91" w:rsidRPr="00E12FAE">
        <w:rPr>
          <w:rFonts w:cs="Times New Roman"/>
          <w:sz w:val="36"/>
          <w:szCs w:val="20"/>
        </w:rPr>
        <w:t>Mạng</w:t>
      </w:r>
      <w:proofErr w:type="spellEnd"/>
    </w:p>
    <w:p w14:paraId="45FEA2C5" w14:textId="064EFD8C" w:rsidR="003E69A3" w:rsidRPr="00E12FAE" w:rsidRDefault="003E69A3" w:rsidP="00E12FAE">
      <w:pPr>
        <w:spacing w:line="276" w:lineRule="auto"/>
        <w:jc w:val="center"/>
        <w:rPr>
          <w:rFonts w:cs="Times New Roman"/>
          <w:sz w:val="28"/>
          <w:szCs w:val="20"/>
        </w:rPr>
      </w:pPr>
      <w:proofErr w:type="spellStart"/>
      <w:r w:rsidRPr="00E12FAE">
        <w:rPr>
          <w:rFonts w:cs="Times New Roman"/>
          <w:sz w:val="28"/>
          <w:szCs w:val="20"/>
        </w:rPr>
        <w:t>Giáo</w:t>
      </w:r>
      <w:proofErr w:type="spellEnd"/>
      <w:r w:rsidRPr="00E12FAE">
        <w:rPr>
          <w:rFonts w:cs="Times New Roman"/>
          <w:sz w:val="28"/>
          <w:szCs w:val="20"/>
        </w:rPr>
        <w:t xml:space="preserve"> </w:t>
      </w:r>
      <w:proofErr w:type="spellStart"/>
      <w:r w:rsidRPr="00E12FAE">
        <w:rPr>
          <w:rFonts w:cs="Times New Roman"/>
          <w:sz w:val="28"/>
          <w:szCs w:val="20"/>
        </w:rPr>
        <w:t>viên</w:t>
      </w:r>
      <w:proofErr w:type="spellEnd"/>
      <w:r w:rsidRPr="00E12FAE">
        <w:rPr>
          <w:rFonts w:cs="Times New Roman"/>
          <w:sz w:val="28"/>
          <w:szCs w:val="20"/>
        </w:rPr>
        <w:t xml:space="preserve"> </w:t>
      </w:r>
      <w:proofErr w:type="spellStart"/>
      <w:r w:rsidRPr="00E12FAE">
        <w:rPr>
          <w:rFonts w:cs="Times New Roman"/>
          <w:sz w:val="28"/>
          <w:szCs w:val="20"/>
        </w:rPr>
        <w:t>hướng</w:t>
      </w:r>
      <w:proofErr w:type="spellEnd"/>
      <w:r w:rsidRPr="00E12FAE">
        <w:rPr>
          <w:rFonts w:cs="Times New Roman"/>
          <w:sz w:val="28"/>
          <w:szCs w:val="20"/>
        </w:rPr>
        <w:t xml:space="preserve"> </w:t>
      </w:r>
      <w:proofErr w:type="spellStart"/>
      <w:r w:rsidRPr="00E12FAE">
        <w:rPr>
          <w:rFonts w:cs="Times New Roman"/>
          <w:sz w:val="28"/>
          <w:szCs w:val="20"/>
        </w:rPr>
        <w:t>dẫn</w:t>
      </w:r>
      <w:proofErr w:type="spellEnd"/>
      <w:r w:rsidRPr="00E12FAE">
        <w:rPr>
          <w:rFonts w:cs="Times New Roman"/>
          <w:sz w:val="28"/>
          <w:szCs w:val="20"/>
        </w:rPr>
        <w:t xml:space="preserve">: </w:t>
      </w:r>
      <w:r w:rsidR="00D033E4" w:rsidRPr="00E12FAE">
        <w:rPr>
          <w:rFonts w:cs="Times New Roman"/>
          <w:sz w:val="28"/>
          <w:szCs w:val="20"/>
        </w:rPr>
        <w:t xml:space="preserve"> </w:t>
      </w:r>
      <w:proofErr w:type="spellStart"/>
      <w:r w:rsidR="00D033E4" w:rsidRPr="00E12FAE">
        <w:rPr>
          <w:rFonts w:cs="Times New Roman"/>
          <w:sz w:val="28"/>
          <w:szCs w:val="20"/>
        </w:rPr>
        <w:t>ThS</w:t>
      </w:r>
      <w:proofErr w:type="spellEnd"/>
      <w:r w:rsidR="00D033E4" w:rsidRPr="00E12FAE">
        <w:rPr>
          <w:rFonts w:cs="Times New Roman"/>
          <w:sz w:val="28"/>
          <w:szCs w:val="20"/>
        </w:rPr>
        <w:t>. Bùi Thanh B</w:t>
      </w:r>
      <w:r w:rsidR="00420B29">
        <w:rPr>
          <w:rFonts w:cs="Times New Roman"/>
          <w:sz w:val="28"/>
          <w:szCs w:val="20"/>
        </w:rPr>
        <w:t>ì</w:t>
      </w:r>
      <w:r w:rsidR="00D033E4" w:rsidRPr="00E12FAE">
        <w:rPr>
          <w:rFonts w:cs="Times New Roman"/>
          <w:sz w:val="28"/>
          <w:szCs w:val="20"/>
        </w:rPr>
        <w:t>nh</w:t>
      </w:r>
    </w:p>
    <w:p w14:paraId="54B747A4" w14:textId="77777777" w:rsidR="003E69A3" w:rsidRPr="00E12FAE" w:rsidRDefault="003E69A3" w:rsidP="00E12FAE">
      <w:pPr>
        <w:spacing w:line="276" w:lineRule="auto"/>
        <w:rPr>
          <w:rFonts w:cs="Times New Roman"/>
          <w:sz w:val="36"/>
          <w:szCs w:val="24"/>
        </w:rPr>
      </w:pPr>
    </w:p>
    <w:p w14:paraId="0D77CCE9" w14:textId="77777777" w:rsidR="005456C4" w:rsidRPr="00E12FAE" w:rsidRDefault="003E69A3" w:rsidP="00E12FAE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 w:rsidRPr="00E12FAE">
        <w:rPr>
          <w:rFonts w:cs="Times New Roman"/>
          <w:sz w:val="28"/>
          <w:szCs w:val="28"/>
        </w:rPr>
        <w:t>Mã</w:t>
      </w:r>
      <w:proofErr w:type="spellEnd"/>
      <w:r w:rsidRPr="00E12FAE">
        <w:rPr>
          <w:rFonts w:cs="Times New Roman"/>
          <w:sz w:val="28"/>
          <w:szCs w:val="28"/>
        </w:rPr>
        <w:t xml:space="preserve"> </w:t>
      </w:r>
      <w:proofErr w:type="spellStart"/>
      <w:r w:rsidRPr="00E12FAE">
        <w:rPr>
          <w:rFonts w:cs="Times New Roman"/>
          <w:sz w:val="28"/>
          <w:szCs w:val="28"/>
        </w:rPr>
        <w:t>lớp</w:t>
      </w:r>
      <w:proofErr w:type="spellEnd"/>
      <w:r w:rsidRPr="00E12FAE">
        <w:rPr>
          <w:rFonts w:cs="Times New Roman"/>
          <w:sz w:val="28"/>
          <w:szCs w:val="28"/>
        </w:rPr>
        <w:t xml:space="preserve">: </w:t>
      </w:r>
      <w:r w:rsidR="005456C4" w:rsidRPr="00E12FAE">
        <w:rPr>
          <w:rFonts w:cs="Times New Roman"/>
          <w:sz w:val="28"/>
          <w:szCs w:val="28"/>
        </w:rPr>
        <w:t>NT113.P11</w:t>
      </w:r>
    </w:p>
    <w:p w14:paraId="53ECFEC1" w14:textId="75A8A8B6" w:rsidR="003E69A3" w:rsidRPr="00E12FAE" w:rsidRDefault="003E69A3" w:rsidP="001A3431">
      <w:pPr>
        <w:spacing w:line="276" w:lineRule="auto"/>
        <w:ind w:left="2880" w:firstLine="720"/>
        <w:rPr>
          <w:rFonts w:cs="Times New Roman"/>
          <w:sz w:val="28"/>
          <w:szCs w:val="28"/>
        </w:rPr>
      </w:pPr>
      <w:r w:rsidRPr="00E12FAE">
        <w:rPr>
          <w:rFonts w:cs="Times New Roman"/>
          <w:sz w:val="28"/>
          <w:szCs w:val="28"/>
        </w:rPr>
        <w:t xml:space="preserve">Thành </w:t>
      </w:r>
      <w:proofErr w:type="spellStart"/>
      <w:r w:rsidRPr="00E12FAE">
        <w:rPr>
          <w:rFonts w:cs="Times New Roman"/>
          <w:sz w:val="28"/>
          <w:szCs w:val="28"/>
        </w:rPr>
        <w:t>viên</w:t>
      </w:r>
      <w:proofErr w:type="spellEnd"/>
      <w:r w:rsidRPr="00E12FAE">
        <w:rPr>
          <w:rFonts w:cs="Times New Roman"/>
          <w:sz w:val="28"/>
          <w:szCs w:val="28"/>
        </w:rPr>
        <w:t xml:space="preserve"> </w:t>
      </w:r>
      <w:proofErr w:type="spellStart"/>
      <w:r w:rsidRPr="00E12FAE">
        <w:rPr>
          <w:rFonts w:cs="Times New Roman"/>
          <w:sz w:val="28"/>
          <w:szCs w:val="28"/>
        </w:rPr>
        <w:t>trong</w:t>
      </w:r>
      <w:proofErr w:type="spellEnd"/>
      <w:r w:rsidRPr="00E12FAE">
        <w:rPr>
          <w:rFonts w:cs="Times New Roman"/>
          <w:sz w:val="28"/>
          <w:szCs w:val="28"/>
        </w:rPr>
        <w:t xml:space="preserve"> </w:t>
      </w:r>
      <w:proofErr w:type="spellStart"/>
      <w:r w:rsidRPr="00E12FAE">
        <w:rPr>
          <w:rFonts w:cs="Times New Roman"/>
          <w:sz w:val="28"/>
          <w:szCs w:val="28"/>
        </w:rPr>
        <w:t>nhóm</w:t>
      </w:r>
      <w:proofErr w:type="spellEnd"/>
      <w:r w:rsidRPr="00E12FAE">
        <w:rPr>
          <w:rFonts w:cs="Times New Roman"/>
          <w:sz w:val="28"/>
          <w:szCs w:val="28"/>
        </w:rPr>
        <w:t>:</w:t>
      </w:r>
    </w:p>
    <w:p w14:paraId="69515254" w14:textId="7ABA0730" w:rsidR="003E69A3" w:rsidRPr="00E12FAE" w:rsidRDefault="00D033E4" w:rsidP="1EAF3E7A">
      <w:pPr>
        <w:ind w:left="3600"/>
        <w:jc w:val="both"/>
        <w:rPr>
          <w:rFonts w:cs="Times New Roman"/>
        </w:rPr>
      </w:pPr>
      <w:r>
        <w:t>22521490</w:t>
      </w:r>
      <w:r w:rsidR="00420B29">
        <w:t xml:space="preserve"> – Nguyễn Đức Toàn</w:t>
      </w:r>
    </w:p>
    <w:p w14:paraId="35F8377C" w14:textId="519AB458" w:rsidR="1765179C" w:rsidRPr="00E12FAE" w:rsidRDefault="61A4A3CA" w:rsidP="1EAF3E7A">
      <w:pPr>
        <w:ind w:left="3600"/>
        <w:jc w:val="both"/>
        <w:rPr>
          <w:rFonts w:cs="Times New Roman"/>
        </w:rPr>
      </w:pPr>
      <w:r>
        <w:t xml:space="preserve">22521469 </w:t>
      </w:r>
      <w:r w:rsidR="00420B29">
        <w:t xml:space="preserve">– Nguyễn </w:t>
      </w:r>
      <w:r>
        <w:t>Cao Tiến</w:t>
      </w:r>
    </w:p>
    <w:p w14:paraId="63C2C17C" w14:textId="08979521" w:rsidR="003A2EB1" w:rsidRPr="00E12FAE" w:rsidRDefault="002471E1" w:rsidP="1EAF3E7A">
      <w:pPr>
        <w:ind w:left="3600"/>
        <w:jc w:val="both"/>
        <w:rPr>
          <w:rFonts w:cs="Times New Roman"/>
        </w:rPr>
      </w:pPr>
      <w:r>
        <w:t>22521344</w:t>
      </w:r>
      <w:r w:rsidR="00420B29">
        <w:t xml:space="preserve"> – Đặng </w:t>
      </w:r>
      <w:r w:rsidR="003A2EB1">
        <w:t xml:space="preserve">Chí Thành </w:t>
      </w:r>
    </w:p>
    <w:p w14:paraId="41859939" w14:textId="224925E1" w:rsidR="003A2EB1" w:rsidRPr="00E12FAE" w:rsidRDefault="002471E1" w:rsidP="1EAF3E7A">
      <w:pPr>
        <w:ind w:left="3600"/>
        <w:jc w:val="both"/>
        <w:rPr>
          <w:rFonts w:cs="Times New Roman"/>
        </w:rPr>
      </w:pPr>
      <w:r>
        <w:t>22521212</w:t>
      </w:r>
      <w:r w:rsidR="00420B29">
        <w:t xml:space="preserve"> – Nguyễn </w:t>
      </w:r>
      <w:r w:rsidR="003A2EB1">
        <w:t xml:space="preserve">Đặng Khánh Quốc </w:t>
      </w:r>
    </w:p>
    <w:p w14:paraId="4FC3EC4E" w14:textId="77777777" w:rsidR="00FD2835" w:rsidRPr="00E12FAE" w:rsidRDefault="00FD2835" w:rsidP="00E12FAE">
      <w:pPr>
        <w:spacing w:line="276" w:lineRule="auto"/>
        <w:rPr>
          <w:rFonts w:cs="Times New Roman"/>
        </w:rPr>
      </w:pPr>
    </w:p>
    <w:p w14:paraId="08EA1660" w14:textId="77777777" w:rsidR="00E12FAE" w:rsidRDefault="00E12FAE" w:rsidP="00E12FAE">
      <w:pPr>
        <w:spacing w:line="276" w:lineRule="auto"/>
        <w:rPr>
          <w:rFonts w:cs="Times New Roman"/>
          <w:szCs w:val="24"/>
        </w:rPr>
      </w:pPr>
    </w:p>
    <w:p w14:paraId="2985B136" w14:textId="77777777" w:rsidR="00616F28" w:rsidRDefault="00616F28" w:rsidP="00E12FAE">
      <w:pPr>
        <w:spacing w:line="276" w:lineRule="auto"/>
        <w:rPr>
          <w:rFonts w:cs="Times New Roman"/>
          <w:szCs w:val="24"/>
        </w:rPr>
      </w:pPr>
    </w:p>
    <w:p w14:paraId="6714237B" w14:textId="77777777" w:rsidR="00616F28" w:rsidRDefault="00616F28" w:rsidP="00E12FAE">
      <w:pPr>
        <w:spacing w:line="276" w:lineRule="auto"/>
        <w:rPr>
          <w:rFonts w:cs="Times New Roman"/>
          <w:szCs w:val="24"/>
        </w:rPr>
      </w:pPr>
    </w:p>
    <w:p w14:paraId="05A35489" w14:textId="77777777" w:rsidR="00616F28" w:rsidRPr="00E12FAE" w:rsidRDefault="00616F28" w:rsidP="00E12FAE">
      <w:pPr>
        <w:spacing w:line="276" w:lineRule="auto"/>
        <w:rPr>
          <w:rFonts w:cs="Times New Roman"/>
          <w:szCs w:val="24"/>
        </w:rPr>
      </w:pPr>
    </w:p>
    <w:p w14:paraId="23B75716" w14:textId="0F68A2D7" w:rsidR="007A29CD" w:rsidRDefault="003E69A3" w:rsidP="00E12FAE">
      <w:pPr>
        <w:spacing w:line="276" w:lineRule="auto"/>
        <w:jc w:val="center"/>
        <w:rPr>
          <w:rFonts w:cs="Times New Roman"/>
          <w:szCs w:val="24"/>
        </w:rPr>
      </w:pPr>
      <w:r w:rsidRPr="00E12FAE">
        <w:rPr>
          <w:rFonts w:cs="Times New Roman"/>
          <w:szCs w:val="24"/>
        </w:rPr>
        <w:t xml:space="preserve">NĂM </w:t>
      </w:r>
      <w:proofErr w:type="gramStart"/>
      <w:r w:rsidRPr="00E12FAE">
        <w:rPr>
          <w:rFonts w:cs="Times New Roman"/>
          <w:szCs w:val="24"/>
        </w:rPr>
        <w:t>HỌC :</w:t>
      </w:r>
      <w:proofErr w:type="gramEnd"/>
      <w:r w:rsidRPr="00E12FAE">
        <w:rPr>
          <w:rFonts w:cs="Times New Roman"/>
          <w:szCs w:val="24"/>
        </w:rPr>
        <w:t xml:space="preserve"> 20</w:t>
      </w:r>
      <w:r w:rsidR="00D27145" w:rsidRPr="00E12FAE">
        <w:rPr>
          <w:rFonts w:cs="Times New Roman"/>
          <w:szCs w:val="24"/>
        </w:rPr>
        <w:t>2</w:t>
      </w:r>
      <w:r w:rsidR="00D033E4" w:rsidRPr="00E12FAE">
        <w:rPr>
          <w:rFonts w:cs="Times New Roman"/>
          <w:szCs w:val="24"/>
        </w:rPr>
        <w:t>4</w:t>
      </w:r>
      <w:r w:rsidRPr="00E12FAE">
        <w:rPr>
          <w:rFonts w:cs="Times New Roman"/>
          <w:szCs w:val="24"/>
        </w:rPr>
        <w:t xml:space="preserve"> – 202</w:t>
      </w:r>
      <w:r w:rsidR="00D033E4" w:rsidRPr="00E12FAE">
        <w:rPr>
          <w:rFonts w:cs="Times New Roman"/>
          <w:szCs w:val="24"/>
        </w:rPr>
        <w:t>5</w:t>
      </w:r>
    </w:p>
    <w:p w14:paraId="28D9645B" w14:textId="1789690C" w:rsidR="000909CF" w:rsidRDefault="007A29CD" w:rsidP="007A29C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color w:val="auto"/>
          <w:sz w:val="24"/>
          <w:szCs w:val="24"/>
        </w:rPr>
        <w:id w:val="289563573"/>
        <w:docPartObj>
          <w:docPartGallery w:val="Table of Contents"/>
          <w:docPartUnique/>
        </w:docPartObj>
      </w:sdtPr>
      <w:sdtContent>
        <w:p w14:paraId="1D827CCF" w14:textId="3F88850C" w:rsidR="00503EB4" w:rsidRPr="00722365" w:rsidRDefault="00503EB4" w:rsidP="00557044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</w:rPr>
          </w:pPr>
          <w:proofErr w:type="spellStart"/>
          <w:r w:rsidRPr="00722365">
            <w:rPr>
              <w:rFonts w:ascii="Times New Roman" w:hAnsi="Times New Roman" w:cs="Times New Roman"/>
              <w:color w:val="auto"/>
            </w:rPr>
            <w:t>Mục</w:t>
          </w:r>
          <w:proofErr w:type="spellEnd"/>
          <w:r w:rsidRPr="00722365">
            <w:rPr>
              <w:rFonts w:ascii="Times New Roman" w:hAnsi="Times New Roman" w:cs="Times New Roman"/>
              <w:color w:val="auto"/>
            </w:rPr>
            <w:t xml:space="preserve"> </w:t>
          </w:r>
          <w:proofErr w:type="spellStart"/>
          <w:r w:rsidRPr="00722365">
            <w:rPr>
              <w:rFonts w:ascii="Times New Roman" w:hAnsi="Times New Roman" w:cs="Times New Roman"/>
              <w:color w:val="auto"/>
            </w:rPr>
            <w:t>lục</w:t>
          </w:r>
          <w:proofErr w:type="spellEnd"/>
        </w:p>
        <w:p w14:paraId="4237669E" w14:textId="5B940142" w:rsidR="00722365" w:rsidRDefault="00503EB4">
          <w:pPr>
            <w:pStyle w:val="TOC1"/>
            <w:tabs>
              <w:tab w:val="left" w:pos="480"/>
              <w:tab w:val="right" w:leader="dot" w:pos="1070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59968" w:history="1">
            <w:r w:rsidR="00722365" w:rsidRPr="00D16F5E">
              <w:rPr>
                <w:rStyle w:val="Hyperlink"/>
                <w:noProof/>
              </w:rPr>
              <w:t>1.</w:t>
            </w:r>
            <w:r w:rsidR="00722365"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722365" w:rsidRPr="00D16F5E">
              <w:rPr>
                <w:rStyle w:val="Hyperlink"/>
                <w:noProof/>
              </w:rPr>
              <w:t>Giới thiệu tổng quan</w:t>
            </w:r>
            <w:r w:rsidR="00722365">
              <w:rPr>
                <w:noProof/>
                <w:webHidden/>
              </w:rPr>
              <w:tab/>
            </w:r>
            <w:r w:rsidR="00722365">
              <w:rPr>
                <w:noProof/>
                <w:webHidden/>
              </w:rPr>
              <w:fldChar w:fldCharType="begin"/>
            </w:r>
            <w:r w:rsidR="00722365">
              <w:rPr>
                <w:noProof/>
                <w:webHidden/>
              </w:rPr>
              <w:instrText xml:space="preserve"> PAGEREF _Toc184759968 \h </w:instrText>
            </w:r>
            <w:r w:rsidR="00722365">
              <w:rPr>
                <w:noProof/>
                <w:webHidden/>
              </w:rPr>
            </w:r>
            <w:r w:rsidR="00722365"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3</w:t>
            </w:r>
            <w:r w:rsidR="00722365">
              <w:rPr>
                <w:noProof/>
                <w:webHidden/>
              </w:rPr>
              <w:fldChar w:fldCharType="end"/>
            </w:r>
          </w:hyperlink>
        </w:p>
        <w:p w14:paraId="6268A066" w14:textId="3E68AA59" w:rsidR="00722365" w:rsidRDefault="00722365">
          <w:pPr>
            <w:pStyle w:val="TOC1"/>
            <w:tabs>
              <w:tab w:val="left" w:pos="480"/>
              <w:tab w:val="right" w:leader="dot" w:pos="1070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84759969" w:history="1">
            <w:r w:rsidRPr="00D16F5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16F5E">
              <w:rPr>
                <w:rStyle w:val="Hyperlink"/>
                <w:noProof/>
              </w:rPr>
              <w:t>Các thông tin cơ bản về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6390" w14:textId="70584B52" w:rsidR="00722365" w:rsidRDefault="00722365">
          <w:pPr>
            <w:pStyle w:val="TOC2"/>
            <w:tabs>
              <w:tab w:val="left" w:pos="960"/>
              <w:tab w:val="right" w:leader="dot" w:pos="1070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84759970" w:history="1">
            <w:r w:rsidRPr="00D16F5E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16F5E">
              <w:rPr>
                <w:rStyle w:val="Hyperlink"/>
                <w:rFonts w:cs="Times New Roman"/>
                <w:noProof/>
              </w:rPr>
              <w:t>Yêu cầu của khác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647B" w14:textId="0BE20182" w:rsidR="00722365" w:rsidRDefault="00722365">
          <w:pPr>
            <w:pStyle w:val="TOC2"/>
            <w:tabs>
              <w:tab w:val="left" w:pos="960"/>
              <w:tab w:val="right" w:leader="dot" w:pos="1070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84759971" w:history="1">
            <w:r w:rsidRPr="00D16F5E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16F5E">
              <w:rPr>
                <w:rStyle w:val="Hyperlink"/>
                <w:rFonts w:cs="Times New Roman"/>
                <w:noProof/>
              </w:rPr>
              <w:t>Giải quyết các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86E4D" w14:textId="29AE77A5" w:rsidR="00722365" w:rsidRDefault="00722365">
          <w:pPr>
            <w:pStyle w:val="TOC1"/>
            <w:tabs>
              <w:tab w:val="left" w:pos="480"/>
              <w:tab w:val="right" w:leader="dot" w:pos="1070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84759978" w:history="1">
            <w:r w:rsidRPr="00D16F5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16F5E">
              <w:rPr>
                <w:rStyle w:val="Hyperlink"/>
                <w:noProof/>
              </w:rPr>
              <w:t>Thiết kế hệ thống mạng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35C7" w14:textId="584690B2" w:rsidR="00722365" w:rsidRDefault="00722365">
          <w:pPr>
            <w:pStyle w:val="TOC2"/>
            <w:tabs>
              <w:tab w:val="left" w:pos="960"/>
              <w:tab w:val="right" w:leader="dot" w:pos="1070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84759979" w:history="1">
            <w:r w:rsidRPr="00D16F5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16F5E">
              <w:rPr>
                <w:rStyle w:val="Hyperlink"/>
                <w:noProof/>
              </w:rPr>
              <w:t>Thiết kế mô hình mạng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C772" w14:textId="2F0859AC" w:rsidR="00722365" w:rsidRDefault="00722365">
          <w:pPr>
            <w:pStyle w:val="TOC2"/>
            <w:tabs>
              <w:tab w:val="right" w:leader="dot" w:pos="1070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84759980" w:history="1">
            <w:r w:rsidRPr="00D16F5E">
              <w:rPr>
                <w:rStyle w:val="Hyperlink"/>
                <w:noProof/>
              </w:rPr>
              <w:t>3.2 Thiết kế sơ đồ vật lý của toàn bộ hệ thống mạng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B2413" w14:textId="31F08527" w:rsidR="00722365" w:rsidRDefault="00010E7B">
          <w:pPr>
            <w:pStyle w:val="TOC2"/>
            <w:tabs>
              <w:tab w:val="left" w:pos="1200"/>
              <w:tab w:val="right" w:leader="dot" w:pos="1070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r w:rsidRPr="00010E7B">
            <w:rPr>
              <w:rStyle w:val="Hyperlink"/>
              <w:noProof/>
              <w:u w:val="none"/>
            </w:rPr>
            <w:t xml:space="preserve">    </w:t>
          </w:r>
          <w:hyperlink w:anchor="_Toc184759981" w:history="1">
            <w:r w:rsidR="00722365" w:rsidRPr="00D16F5E">
              <w:rPr>
                <w:rStyle w:val="Hyperlink"/>
                <w:noProof/>
              </w:rPr>
              <w:t>3.2.1</w:t>
            </w:r>
            <w:r w:rsidR="00722365"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722365" w:rsidRPr="00D16F5E">
              <w:rPr>
                <w:rStyle w:val="Hyperlink"/>
                <w:noProof/>
              </w:rPr>
              <w:t>Sơ đồ vật lý</w:t>
            </w:r>
            <w:r w:rsidR="00722365">
              <w:rPr>
                <w:noProof/>
                <w:webHidden/>
              </w:rPr>
              <w:tab/>
            </w:r>
            <w:r w:rsidR="00722365">
              <w:rPr>
                <w:noProof/>
                <w:webHidden/>
              </w:rPr>
              <w:fldChar w:fldCharType="begin"/>
            </w:r>
            <w:r w:rsidR="00722365">
              <w:rPr>
                <w:noProof/>
                <w:webHidden/>
              </w:rPr>
              <w:instrText xml:space="preserve"> PAGEREF _Toc184759981 \h </w:instrText>
            </w:r>
            <w:r w:rsidR="00722365">
              <w:rPr>
                <w:noProof/>
                <w:webHidden/>
              </w:rPr>
            </w:r>
            <w:r w:rsidR="00722365"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6</w:t>
            </w:r>
            <w:r w:rsidR="00722365">
              <w:rPr>
                <w:noProof/>
                <w:webHidden/>
              </w:rPr>
              <w:fldChar w:fldCharType="end"/>
            </w:r>
          </w:hyperlink>
        </w:p>
        <w:p w14:paraId="7353C790" w14:textId="39DA3A92" w:rsidR="00722365" w:rsidRDefault="00722365">
          <w:pPr>
            <w:pStyle w:val="TOC3"/>
            <w:tabs>
              <w:tab w:val="right" w:leader="dot" w:pos="10700"/>
            </w:tabs>
            <w:rPr>
              <w:noProof/>
            </w:rPr>
          </w:pPr>
          <w:hyperlink w:anchor="_Toc184759982" w:history="1">
            <w:r w:rsidRPr="00D16F5E">
              <w:rPr>
                <w:rStyle w:val="Hyperlink"/>
                <w:noProof/>
              </w:rPr>
              <w:t>3.2.2 Các thiết bị dùng trong hệ thống mạng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BD745" w14:textId="6F3B1244" w:rsidR="00722365" w:rsidRDefault="00010E7B">
          <w:pPr>
            <w:pStyle w:val="TOC2"/>
            <w:tabs>
              <w:tab w:val="left" w:pos="1200"/>
              <w:tab w:val="right" w:leader="dot" w:pos="1070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r>
            <w:rPr>
              <w:noProof/>
            </w:rPr>
            <w:t xml:space="preserve">    </w:t>
          </w:r>
          <w:hyperlink w:anchor="_Toc184759983" w:history="1">
            <w:r w:rsidR="00722365" w:rsidRPr="00D16F5E">
              <w:rPr>
                <w:rStyle w:val="Hyperlink"/>
                <w:noProof/>
              </w:rPr>
              <w:t>3.2.3</w:t>
            </w:r>
            <w:r w:rsidR="00722365"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722365" w:rsidRPr="00D16F5E">
              <w:rPr>
                <w:rStyle w:val="Hyperlink"/>
                <w:noProof/>
              </w:rPr>
              <w:t>Các dịch vụ cần thuê</w:t>
            </w:r>
            <w:r w:rsidR="00722365">
              <w:rPr>
                <w:noProof/>
                <w:webHidden/>
              </w:rPr>
              <w:tab/>
            </w:r>
            <w:r w:rsidR="00722365">
              <w:rPr>
                <w:noProof/>
                <w:webHidden/>
              </w:rPr>
              <w:fldChar w:fldCharType="begin"/>
            </w:r>
            <w:r w:rsidR="00722365">
              <w:rPr>
                <w:noProof/>
                <w:webHidden/>
              </w:rPr>
              <w:instrText xml:space="preserve"> PAGEREF _Toc184759983 \h </w:instrText>
            </w:r>
            <w:r w:rsidR="00722365">
              <w:rPr>
                <w:noProof/>
                <w:webHidden/>
              </w:rPr>
            </w:r>
            <w:r w:rsidR="00722365"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8</w:t>
            </w:r>
            <w:r w:rsidR="00722365">
              <w:rPr>
                <w:noProof/>
                <w:webHidden/>
              </w:rPr>
              <w:fldChar w:fldCharType="end"/>
            </w:r>
          </w:hyperlink>
        </w:p>
        <w:p w14:paraId="08FCF4D7" w14:textId="43EB6214" w:rsidR="00722365" w:rsidRDefault="00722365">
          <w:pPr>
            <w:pStyle w:val="TOC2"/>
            <w:tabs>
              <w:tab w:val="right" w:leader="dot" w:pos="1070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84759987" w:history="1">
            <w:r w:rsidRPr="00D16F5E">
              <w:rPr>
                <w:rStyle w:val="Hyperlink"/>
                <w:noProof/>
              </w:rPr>
              <w:t>3.3 Địa chỉ IP của hệ thống mạng và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9A3F6" w14:textId="0482F55A" w:rsidR="00722365" w:rsidRDefault="00722365">
          <w:pPr>
            <w:pStyle w:val="TOC1"/>
            <w:tabs>
              <w:tab w:val="left" w:pos="480"/>
              <w:tab w:val="right" w:leader="dot" w:pos="1070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84759988" w:history="1">
            <w:r w:rsidRPr="00D16F5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16F5E">
              <w:rPr>
                <w:rStyle w:val="Hyperlink"/>
                <w:noProof/>
              </w:rPr>
              <w:t>Các dịch vụ cung cấp và chi phí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F5A1" w14:textId="5DD43ADA" w:rsidR="00722365" w:rsidRDefault="00722365">
          <w:pPr>
            <w:pStyle w:val="TOC2"/>
            <w:tabs>
              <w:tab w:val="left" w:pos="960"/>
              <w:tab w:val="right" w:leader="dot" w:pos="1070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84759989" w:history="1">
            <w:r w:rsidRPr="00D16F5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16F5E">
              <w:rPr>
                <w:rStyle w:val="Hyperlink"/>
                <w:noProof/>
              </w:rPr>
              <w:t>Các dịch vụ cung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318AD" w14:textId="5C2AED0E" w:rsidR="00722365" w:rsidRDefault="00722365">
          <w:pPr>
            <w:pStyle w:val="TOC2"/>
            <w:tabs>
              <w:tab w:val="left" w:pos="960"/>
              <w:tab w:val="right" w:leader="dot" w:pos="1070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84760000" w:history="1">
            <w:r w:rsidRPr="00D16F5E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16F5E">
              <w:rPr>
                <w:rStyle w:val="Hyperlink"/>
                <w:noProof/>
              </w:rPr>
              <w:t>Chi phí cho toàn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49DE" w14:textId="089EFBA1" w:rsidR="00722365" w:rsidRDefault="00722365">
          <w:pPr>
            <w:pStyle w:val="TOC3"/>
            <w:tabs>
              <w:tab w:val="right" w:leader="dot" w:pos="10700"/>
            </w:tabs>
            <w:rPr>
              <w:noProof/>
            </w:rPr>
          </w:pPr>
          <w:hyperlink w:anchor="_Toc184760001" w:history="1">
            <w:r w:rsidRPr="00D16F5E">
              <w:rPr>
                <w:rStyle w:val="Hyperlink"/>
                <w:noProof/>
              </w:rPr>
              <w:t>4.2.1 Chi phí cho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72C9" w14:textId="5634E45A" w:rsidR="00722365" w:rsidRDefault="00722365">
          <w:pPr>
            <w:pStyle w:val="TOC3"/>
            <w:tabs>
              <w:tab w:val="right" w:leader="dot" w:pos="10700"/>
            </w:tabs>
            <w:rPr>
              <w:noProof/>
            </w:rPr>
          </w:pPr>
          <w:hyperlink w:anchor="_Toc184760002" w:history="1">
            <w:r w:rsidRPr="00D16F5E">
              <w:rPr>
                <w:rStyle w:val="Hyperlink"/>
                <w:noProof/>
              </w:rPr>
              <w:t>4.2.2  Chi phí cho dịch vụ: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C5825" w14:textId="36908194" w:rsidR="00722365" w:rsidRDefault="00722365">
          <w:pPr>
            <w:pStyle w:val="TOC1"/>
            <w:tabs>
              <w:tab w:val="left" w:pos="480"/>
              <w:tab w:val="right" w:leader="dot" w:pos="1070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84760003" w:history="1">
            <w:r w:rsidRPr="00D16F5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16F5E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E5617" w14:textId="6CBFC0D4" w:rsidR="00722365" w:rsidRDefault="00722365">
          <w:pPr>
            <w:pStyle w:val="TOC1"/>
            <w:tabs>
              <w:tab w:val="left" w:pos="480"/>
              <w:tab w:val="right" w:leader="dot" w:pos="1070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84760004" w:history="1">
            <w:r w:rsidRPr="00D16F5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16F5E">
              <w:rPr>
                <w:rStyle w:val="Hyperlink"/>
                <w:noProof/>
              </w:rPr>
              <w:t>Các nguồn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1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DCA7" w14:textId="21D9713F" w:rsidR="00503EB4" w:rsidRDefault="00503EB4">
          <w:r>
            <w:rPr>
              <w:b/>
              <w:bCs/>
              <w:noProof/>
            </w:rPr>
            <w:fldChar w:fldCharType="end"/>
          </w:r>
        </w:p>
      </w:sdtContent>
    </w:sdt>
    <w:p w14:paraId="69A691B3" w14:textId="06988EFE" w:rsidR="007A29CD" w:rsidRDefault="00503EB4" w:rsidP="007A29CD">
      <w:pPr>
        <w:rPr>
          <w:noProof/>
        </w:rPr>
      </w:pPr>
      <w:r>
        <w:rPr>
          <w:noProof/>
        </w:rPr>
        <w:br w:type="page"/>
      </w:r>
    </w:p>
    <w:p w14:paraId="43CE4795" w14:textId="77777777" w:rsidR="00503EB4" w:rsidRPr="00503EB4" w:rsidRDefault="00503EB4" w:rsidP="007A29CD">
      <w:pPr>
        <w:rPr>
          <w:noProof/>
        </w:rPr>
      </w:pPr>
    </w:p>
    <w:p w14:paraId="60ADB651" w14:textId="0E545FFD" w:rsidR="009F4EF7" w:rsidRPr="00722365" w:rsidRDefault="00914955" w:rsidP="00420B29">
      <w:pPr>
        <w:pStyle w:val="Heading1"/>
        <w:rPr>
          <w:sz w:val="26"/>
          <w:szCs w:val="26"/>
        </w:rPr>
      </w:pPr>
      <w:bookmarkStart w:id="0" w:name="_Toc184482148"/>
      <w:bookmarkStart w:id="1" w:name="_Toc184759968"/>
      <w:proofErr w:type="spellStart"/>
      <w:r w:rsidRPr="00722365">
        <w:rPr>
          <w:sz w:val="26"/>
          <w:szCs w:val="26"/>
        </w:rPr>
        <w:t>Giới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thiệu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tổng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quan</w:t>
      </w:r>
      <w:bookmarkEnd w:id="0"/>
      <w:bookmarkEnd w:id="1"/>
      <w:proofErr w:type="spellEnd"/>
    </w:p>
    <w:p w14:paraId="0517DD21" w14:textId="525BE4FD" w:rsidR="001F1884" w:rsidRPr="0003007C" w:rsidRDefault="008A497E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Báo </w:t>
      </w:r>
      <w:proofErr w:type="spellStart"/>
      <w:r w:rsidRPr="0003007C">
        <w:rPr>
          <w:rFonts w:cs="Times New Roman"/>
          <w:szCs w:val="24"/>
        </w:rPr>
        <w:t>cáo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này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nhằm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mục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đích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trình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bày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hoạch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thống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Công ty Outsource O-UIT, </w:t>
      </w:r>
      <w:proofErr w:type="spellStart"/>
      <w:r w:rsidRPr="0003007C">
        <w:rPr>
          <w:rFonts w:cs="Times New Roman"/>
          <w:szCs w:val="24"/>
        </w:rPr>
        <w:t>với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yêu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xây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dựng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hạ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tầng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mật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chính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tại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Thủ</w:t>
      </w:r>
      <w:proofErr w:type="spellEnd"/>
      <w:r w:rsidRPr="0003007C">
        <w:rPr>
          <w:rFonts w:cs="Times New Roman"/>
          <w:szCs w:val="24"/>
        </w:rPr>
        <w:t xml:space="preserve"> Đức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chi </w:t>
      </w:r>
      <w:proofErr w:type="spellStart"/>
      <w:r w:rsidRPr="0003007C">
        <w:rPr>
          <w:rFonts w:cs="Times New Roman"/>
          <w:szCs w:val="24"/>
        </w:rPr>
        <w:t>nhánh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tại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Quận</w:t>
      </w:r>
      <w:proofErr w:type="spellEnd"/>
      <w:r w:rsidRPr="0003007C">
        <w:rPr>
          <w:rFonts w:cs="Times New Roman"/>
          <w:szCs w:val="24"/>
        </w:rPr>
        <w:t xml:space="preserve"> 3. </w:t>
      </w:r>
      <w:proofErr w:type="spellStart"/>
      <w:r w:rsidR="008573CC" w:rsidRPr="0003007C">
        <w:rPr>
          <w:rFonts w:cs="Times New Roman"/>
          <w:szCs w:val="24"/>
        </w:rPr>
        <w:t>Thiết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kế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mạng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là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một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yếu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tố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quan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trọng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trong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việc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đảm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bảo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sự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hoạt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động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hiệu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quả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của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một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tổ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chức</w:t>
      </w:r>
      <w:proofErr w:type="spellEnd"/>
      <w:r w:rsidR="008573CC" w:rsidRPr="0003007C">
        <w:rPr>
          <w:rFonts w:cs="Times New Roman"/>
          <w:szCs w:val="24"/>
        </w:rPr>
        <w:t xml:space="preserve">. </w:t>
      </w:r>
      <w:proofErr w:type="spellStart"/>
      <w:r w:rsidR="008573CC" w:rsidRPr="0003007C">
        <w:rPr>
          <w:rFonts w:cs="Times New Roman"/>
          <w:szCs w:val="24"/>
        </w:rPr>
        <w:t>Một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hệ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thống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mạng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tốt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không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chỉ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giúp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tăng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cường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giao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tiếp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giữa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các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phòng</w:t>
      </w:r>
      <w:proofErr w:type="spellEnd"/>
      <w:r w:rsidR="008573CC" w:rsidRPr="0003007C">
        <w:rPr>
          <w:rFonts w:cs="Times New Roman"/>
          <w:szCs w:val="24"/>
        </w:rPr>
        <w:t xml:space="preserve"> ban </w:t>
      </w:r>
      <w:proofErr w:type="spellStart"/>
      <w:r w:rsidR="008573CC" w:rsidRPr="0003007C">
        <w:rPr>
          <w:rFonts w:cs="Times New Roman"/>
          <w:szCs w:val="24"/>
        </w:rPr>
        <w:t>mà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còn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bảo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vệ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thông</w:t>
      </w:r>
      <w:proofErr w:type="spellEnd"/>
      <w:r w:rsidR="008573CC" w:rsidRPr="0003007C">
        <w:rPr>
          <w:rFonts w:cs="Times New Roman"/>
          <w:szCs w:val="24"/>
        </w:rPr>
        <w:t xml:space="preserve"> tin </w:t>
      </w:r>
      <w:proofErr w:type="spellStart"/>
      <w:r w:rsidR="008573CC" w:rsidRPr="0003007C">
        <w:rPr>
          <w:rFonts w:cs="Times New Roman"/>
          <w:szCs w:val="24"/>
        </w:rPr>
        <w:t>nhạy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cảm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và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tối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ưu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hóa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hiệu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suất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làm</w:t>
      </w:r>
      <w:proofErr w:type="spellEnd"/>
      <w:r w:rsidR="008573CC" w:rsidRPr="0003007C">
        <w:rPr>
          <w:rFonts w:cs="Times New Roman"/>
          <w:szCs w:val="24"/>
        </w:rPr>
        <w:t xml:space="preserve"> </w:t>
      </w:r>
      <w:proofErr w:type="spellStart"/>
      <w:r w:rsidR="008573CC" w:rsidRPr="0003007C">
        <w:rPr>
          <w:rFonts w:cs="Times New Roman"/>
          <w:szCs w:val="24"/>
        </w:rPr>
        <w:t>việc</w:t>
      </w:r>
      <w:proofErr w:type="spellEnd"/>
      <w:r w:rsidR="008573CC" w:rsidRPr="0003007C">
        <w:rPr>
          <w:rFonts w:cs="Times New Roman"/>
          <w:szCs w:val="24"/>
        </w:rPr>
        <w:t>.</w:t>
      </w:r>
      <w:r w:rsidR="009C34ED"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</w:t>
      </w:r>
      <w:r w:rsidR="00D37FAB" w:rsidRPr="0003007C">
        <w:rPr>
          <w:rFonts w:cs="Times New Roman"/>
          <w:szCs w:val="24"/>
        </w:rPr>
        <w:t>ồ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án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phân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tích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của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ty, </w:t>
      </w:r>
      <w:proofErr w:type="spellStart"/>
      <w:r w:rsidRPr="0003007C">
        <w:rPr>
          <w:rFonts w:cs="Times New Roman"/>
          <w:szCs w:val="24"/>
        </w:rPr>
        <w:t>xác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bị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nghệ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đồng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thời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đề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xuất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giải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pháp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ưu</w:t>
      </w:r>
      <w:proofErr w:type="spellEnd"/>
      <w:r w:rsidRPr="0003007C">
        <w:rPr>
          <w:rFonts w:cs="Times New Roman"/>
          <w:szCs w:val="24"/>
        </w:rPr>
        <w:t xml:space="preserve">. </w:t>
      </w:r>
    </w:p>
    <w:p w14:paraId="51E00C01" w14:textId="19E7DCA5" w:rsidR="001F1884" w:rsidRPr="00722365" w:rsidRDefault="001F1884" w:rsidP="00736E1A">
      <w:pPr>
        <w:pStyle w:val="Heading1"/>
        <w:rPr>
          <w:sz w:val="26"/>
          <w:szCs w:val="26"/>
        </w:rPr>
      </w:pPr>
      <w:bookmarkStart w:id="2" w:name="_Toc184482149"/>
      <w:bookmarkStart w:id="3" w:name="_Toc184759969"/>
      <w:r w:rsidRPr="00722365">
        <w:rPr>
          <w:sz w:val="26"/>
          <w:szCs w:val="26"/>
        </w:rPr>
        <w:t xml:space="preserve">Các </w:t>
      </w:r>
      <w:proofErr w:type="spellStart"/>
      <w:r w:rsidRPr="00722365">
        <w:rPr>
          <w:sz w:val="26"/>
          <w:szCs w:val="26"/>
        </w:rPr>
        <w:t>thông</w:t>
      </w:r>
      <w:proofErr w:type="spellEnd"/>
      <w:r w:rsidRPr="00722365">
        <w:rPr>
          <w:sz w:val="26"/>
          <w:szCs w:val="26"/>
        </w:rPr>
        <w:t xml:space="preserve"> tin </w:t>
      </w:r>
      <w:proofErr w:type="spellStart"/>
      <w:r w:rsidRPr="00722365">
        <w:rPr>
          <w:sz w:val="26"/>
          <w:szCs w:val="26"/>
        </w:rPr>
        <w:t>cơ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bản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về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đề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tài</w:t>
      </w:r>
      <w:bookmarkEnd w:id="2"/>
      <w:bookmarkEnd w:id="3"/>
      <w:proofErr w:type="spellEnd"/>
    </w:p>
    <w:p w14:paraId="5C7FF138" w14:textId="6C672385" w:rsidR="00584B78" w:rsidRPr="0005556F" w:rsidRDefault="00ED1A88" w:rsidP="00736E1A">
      <w:pPr>
        <w:pStyle w:val="Heading2"/>
        <w:numPr>
          <w:ilvl w:val="1"/>
          <w:numId w:val="3"/>
        </w:numPr>
        <w:spacing w:line="276" w:lineRule="auto"/>
        <w:jc w:val="both"/>
        <w:rPr>
          <w:rFonts w:cs="Times New Roman"/>
          <w:sz w:val="26"/>
        </w:rPr>
      </w:pPr>
      <w:r w:rsidRPr="0005556F">
        <w:rPr>
          <w:rFonts w:cs="Times New Roman"/>
          <w:sz w:val="26"/>
        </w:rPr>
        <w:t xml:space="preserve"> </w:t>
      </w:r>
      <w:bookmarkStart w:id="4" w:name="_Toc184482150"/>
      <w:bookmarkStart w:id="5" w:name="_Toc184759970"/>
      <w:proofErr w:type="spellStart"/>
      <w:r w:rsidR="00184DCC" w:rsidRPr="0005556F">
        <w:rPr>
          <w:rFonts w:cs="Times New Roman"/>
          <w:sz w:val="26"/>
        </w:rPr>
        <w:t>Yêu</w:t>
      </w:r>
      <w:proofErr w:type="spellEnd"/>
      <w:r w:rsidR="00184DCC" w:rsidRPr="0005556F">
        <w:rPr>
          <w:rFonts w:cs="Times New Roman"/>
          <w:sz w:val="26"/>
        </w:rPr>
        <w:t xml:space="preserve"> </w:t>
      </w:r>
      <w:proofErr w:type="spellStart"/>
      <w:r w:rsidR="00184DCC" w:rsidRPr="0005556F">
        <w:rPr>
          <w:rFonts w:cs="Times New Roman"/>
          <w:sz w:val="26"/>
        </w:rPr>
        <w:t>cầu</w:t>
      </w:r>
      <w:proofErr w:type="spellEnd"/>
      <w:r w:rsidR="00184DCC" w:rsidRPr="0005556F">
        <w:rPr>
          <w:rFonts w:cs="Times New Roman"/>
          <w:sz w:val="26"/>
        </w:rPr>
        <w:t xml:space="preserve"> </w:t>
      </w:r>
      <w:proofErr w:type="spellStart"/>
      <w:r w:rsidR="00184DCC" w:rsidRPr="0005556F">
        <w:rPr>
          <w:rFonts w:cs="Times New Roman"/>
          <w:sz w:val="26"/>
        </w:rPr>
        <w:t>của</w:t>
      </w:r>
      <w:proofErr w:type="spellEnd"/>
      <w:r w:rsidR="00184DCC" w:rsidRPr="0005556F">
        <w:rPr>
          <w:rFonts w:cs="Times New Roman"/>
          <w:sz w:val="26"/>
        </w:rPr>
        <w:t xml:space="preserve"> </w:t>
      </w:r>
      <w:proofErr w:type="spellStart"/>
      <w:r w:rsidR="00184DCC" w:rsidRPr="0005556F">
        <w:rPr>
          <w:rFonts w:cs="Times New Roman"/>
          <w:sz w:val="26"/>
        </w:rPr>
        <w:t>khác</w:t>
      </w:r>
      <w:proofErr w:type="spellEnd"/>
      <w:r w:rsidR="00184DCC" w:rsidRPr="0005556F">
        <w:rPr>
          <w:rFonts w:cs="Times New Roman"/>
          <w:sz w:val="26"/>
        </w:rPr>
        <w:t xml:space="preserve"> </w:t>
      </w:r>
      <w:proofErr w:type="spellStart"/>
      <w:r w:rsidR="00184DCC" w:rsidRPr="0005556F">
        <w:rPr>
          <w:rFonts w:cs="Times New Roman"/>
          <w:sz w:val="26"/>
        </w:rPr>
        <w:t>hàng</w:t>
      </w:r>
      <w:bookmarkEnd w:id="4"/>
      <w:bookmarkEnd w:id="5"/>
      <w:proofErr w:type="spellEnd"/>
    </w:p>
    <w:p w14:paraId="24B1F82C" w14:textId="773DC35D" w:rsidR="00D56C90" w:rsidRPr="0003007C" w:rsidRDefault="004B78B8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Công ty Outsource O-UIT </w:t>
      </w:r>
      <w:proofErr w:type="spellStart"/>
      <w:r w:rsidRPr="0003007C">
        <w:rPr>
          <w:rFonts w:cs="Times New Roman"/>
          <w:szCs w:val="24"/>
        </w:rPr>
        <w:t>yêu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thống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với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yếu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tố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sau</w:t>
      </w:r>
      <w:proofErr w:type="spellEnd"/>
      <w:r w:rsidRPr="0003007C">
        <w:rPr>
          <w:rFonts w:cs="Times New Roman"/>
          <w:szCs w:val="24"/>
        </w:rPr>
        <w:t>:</w:t>
      </w:r>
    </w:p>
    <w:p w14:paraId="2969FF34" w14:textId="77777777" w:rsidR="00233E68" w:rsidRPr="0003007C" w:rsidRDefault="00233E68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b/>
          <w:szCs w:val="24"/>
        </w:rPr>
        <w:t>Mạng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có</w:t>
      </w:r>
      <w:proofErr w:type="spellEnd"/>
      <w:r w:rsidRPr="0003007C">
        <w:rPr>
          <w:rFonts w:cs="Times New Roman"/>
          <w:b/>
          <w:szCs w:val="24"/>
        </w:rPr>
        <w:t xml:space="preserve"> 2 </w:t>
      </w:r>
      <w:proofErr w:type="spellStart"/>
      <w:r w:rsidRPr="0003007C">
        <w:rPr>
          <w:rFonts w:cs="Times New Roman"/>
          <w:b/>
          <w:szCs w:val="24"/>
        </w:rPr>
        <w:t>địa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điểm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Trụ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chính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chi </w:t>
      </w:r>
      <w:proofErr w:type="spellStart"/>
      <w:r w:rsidRPr="0003007C">
        <w:rPr>
          <w:rFonts w:cs="Times New Roman"/>
          <w:szCs w:val="24"/>
        </w:rPr>
        <w:t>nhánh</w:t>
      </w:r>
      <w:proofErr w:type="spellEnd"/>
      <w:r w:rsidRPr="0003007C">
        <w:rPr>
          <w:rFonts w:cs="Times New Roman"/>
          <w:szCs w:val="24"/>
        </w:rPr>
        <w:t xml:space="preserve">.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giữa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hai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điểm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này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rất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quan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trọng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sự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chia </w:t>
      </w:r>
      <w:proofErr w:type="spellStart"/>
      <w:r w:rsidRPr="0003007C">
        <w:rPr>
          <w:rFonts w:cs="Times New Roman"/>
          <w:szCs w:val="24"/>
        </w:rPr>
        <w:t>sẻ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 </w:t>
      </w:r>
      <w:proofErr w:type="spellStart"/>
      <w:r w:rsidRPr="0003007C">
        <w:rPr>
          <w:rFonts w:cs="Times New Roman"/>
          <w:szCs w:val="24"/>
        </w:rPr>
        <w:t>hiệu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</w:t>
      </w:r>
      <w:proofErr w:type="spellEnd"/>
      <w:r w:rsidRPr="0003007C">
        <w:rPr>
          <w:rFonts w:cs="Times New Roman"/>
          <w:szCs w:val="24"/>
        </w:rPr>
        <w:t>.</w:t>
      </w:r>
    </w:p>
    <w:p w14:paraId="62704747" w14:textId="77777777" w:rsidR="00233E68" w:rsidRPr="0003007C" w:rsidRDefault="00233E68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b/>
          <w:szCs w:val="24"/>
        </w:rPr>
        <w:t>Hệ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thống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mạng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hỗ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trợ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các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phòng</w:t>
      </w:r>
      <w:proofErr w:type="spellEnd"/>
      <w:r w:rsidRPr="0003007C">
        <w:rPr>
          <w:rFonts w:cs="Times New Roman"/>
          <w:b/>
          <w:szCs w:val="24"/>
        </w:rPr>
        <w:t xml:space="preserve"> ban </w:t>
      </w:r>
      <w:proofErr w:type="spellStart"/>
      <w:r w:rsidRPr="0003007C">
        <w:rPr>
          <w:rFonts w:cs="Times New Roman"/>
          <w:b/>
          <w:szCs w:val="24"/>
        </w:rPr>
        <w:t>khác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nhau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Mỗi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phòng</w:t>
      </w:r>
      <w:proofErr w:type="spellEnd"/>
      <w:r w:rsidRPr="0003007C">
        <w:rPr>
          <w:rFonts w:cs="Times New Roman"/>
          <w:szCs w:val="24"/>
        </w:rPr>
        <w:t xml:space="preserve"> ban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VLAN </w:t>
      </w:r>
      <w:proofErr w:type="spellStart"/>
      <w:r w:rsidRPr="0003007C">
        <w:rPr>
          <w:rFonts w:cs="Times New Roman"/>
          <w:szCs w:val="24"/>
        </w:rPr>
        <w:t>riêng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dễ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dàng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phân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tách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lượng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. </w:t>
      </w:r>
      <w:proofErr w:type="spellStart"/>
      <w:r w:rsidRPr="0003007C">
        <w:rPr>
          <w:rFonts w:cs="Times New Roman"/>
          <w:szCs w:val="24"/>
        </w:rPr>
        <w:t>Điều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này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giúp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dễ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dàng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hơn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còn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tăng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cường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mật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vì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mỗi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phòng</w:t>
      </w:r>
      <w:proofErr w:type="spellEnd"/>
      <w:r w:rsidRPr="0003007C">
        <w:rPr>
          <w:rFonts w:cs="Times New Roman"/>
          <w:szCs w:val="24"/>
        </w:rPr>
        <w:t xml:space="preserve"> ban </w:t>
      </w:r>
      <w:proofErr w:type="spellStart"/>
      <w:r w:rsidRPr="0003007C">
        <w:rPr>
          <w:rFonts w:cs="Times New Roman"/>
          <w:szCs w:val="24"/>
        </w:rPr>
        <w:t>sẽ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hoạt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trong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gian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riêng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biệt</w:t>
      </w:r>
      <w:proofErr w:type="spellEnd"/>
      <w:r w:rsidRPr="0003007C">
        <w:rPr>
          <w:rFonts w:cs="Times New Roman"/>
          <w:szCs w:val="24"/>
        </w:rPr>
        <w:t>.</w:t>
      </w:r>
    </w:p>
    <w:p w14:paraId="086B6363" w14:textId="77777777" w:rsidR="00233E68" w:rsidRPr="0003007C" w:rsidRDefault="00233E68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b/>
          <w:szCs w:val="24"/>
        </w:rPr>
        <w:t>Kết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nối</w:t>
      </w:r>
      <w:proofErr w:type="spellEnd"/>
      <w:r w:rsidRPr="0003007C">
        <w:rPr>
          <w:rFonts w:cs="Times New Roman"/>
          <w:b/>
          <w:szCs w:val="24"/>
        </w:rPr>
        <w:t xml:space="preserve"> qua VPN site-to-site</w:t>
      </w:r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mật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dữ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truyền</w:t>
      </w:r>
      <w:proofErr w:type="spellEnd"/>
      <w:r w:rsidRPr="0003007C">
        <w:rPr>
          <w:rFonts w:cs="Times New Roman"/>
          <w:szCs w:val="24"/>
        </w:rPr>
        <w:t xml:space="preserve"> qua Internet,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ty </w:t>
      </w:r>
      <w:proofErr w:type="spellStart"/>
      <w:r w:rsidRPr="0003007C">
        <w:rPr>
          <w:rFonts w:cs="Times New Roman"/>
          <w:szCs w:val="24"/>
        </w:rPr>
        <w:t>yêu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lập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nối</w:t>
      </w:r>
      <w:proofErr w:type="spellEnd"/>
      <w:r w:rsidRPr="0003007C">
        <w:rPr>
          <w:rFonts w:cs="Times New Roman"/>
          <w:szCs w:val="24"/>
        </w:rPr>
        <w:t xml:space="preserve"> VPN </w:t>
      </w:r>
      <w:proofErr w:type="spellStart"/>
      <w:r w:rsidRPr="0003007C">
        <w:rPr>
          <w:rFonts w:cs="Times New Roman"/>
          <w:szCs w:val="24"/>
        </w:rPr>
        <w:t>giữa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chính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chi </w:t>
      </w:r>
      <w:proofErr w:type="spellStart"/>
      <w:r w:rsidRPr="0003007C">
        <w:rPr>
          <w:rFonts w:cs="Times New Roman"/>
          <w:szCs w:val="24"/>
        </w:rPr>
        <w:t>nhánh</w:t>
      </w:r>
      <w:proofErr w:type="spellEnd"/>
      <w:r w:rsidRPr="0003007C">
        <w:rPr>
          <w:rFonts w:cs="Times New Roman"/>
          <w:szCs w:val="24"/>
        </w:rPr>
        <w:t xml:space="preserve">. </w:t>
      </w:r>
      <w:proofErr w:type="spellStart"/>
      <w:r w:rsidRPr="0003007C">
        <w:rPr>
          <w:rFonts w:cs="Times New Roman"/>
          <w:szCs w:val="24"/>
        </w:rPr>
        <w:t>Điều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này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 </w:t>
      </w:r>
      <w:proofErr w:type="spellStart"/>
      <w:r w:rsidRPr="0003007C">
        <w:rPr>
          <w:rFonts w:cs="Times New Roman"/>
          <w:szCs w:val="24"/>
        </w:rPr>
        <w:t>nhạy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khỏi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đe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dọa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ngoài</w:t>
      </w:r>
      <w:proofErr w:type="spellEnd"/>
      <w:r w:rsidRPr="0003007C">
        <w:rPr>
          <w:rFonts w:cs="Times New Roman"/>
          <w:szCs w:val="24"/>
        </w:rPr>
        <w:t>.</w:t>
      </w:r>
    </w:p>
    <w:p w14:paraId="1AD0725B" w14:textId="77777777" w:rsidR="00233E68" w:rsidRPr="0003007C" w:rsidRDefault="00233E68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b/>
          <w:szCs w:val="24"/>
        </w:rPr>
        <w:t>Tính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sẵn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sàng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cao</w:t>
      </w:r>
      <w:proofErr w:type="spellEnd"/>
      <w:r w:rsidRPr="0003007C">
        <w:rPr>
          <w:rFonts w:cs="Times New Roman"/>
          <w:szCs w:val="24"/>
        </w:rPr>
        <w:t xml:space="preserve">: Công ty </w:t>
      </w:r>
      <w:proofErr w:type="spellStart"/>
      <w:r w:rsidRPr="0003007C">
        <w:rPr>
          <w:rFonts w:cs="Times New Roman"/>
          <w:szCs w:val="24"/>
        </w:rPr>
        <w:t>mong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muốn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giải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pháp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dự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phòng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như</w:t>
      </w:r>
      <w:proofErr w:type="spellEnd"/>
      <w:r w:rsidRPr="0003007C">
        <w:rPr>
          <w:rFonts w:cs="Times New Roman"/>
          <w:szCs w:val="24"/>
        </w:rPr>
        <w:t xml:space="preserve"> HSRP (Hot Standby Router Protocol)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rằng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điểm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thất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bại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đơn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lẻ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trong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. </w:t>
      </w:r>
      <w:proofErr w:type="spellStart"/>
      <w:r w:rsidRPr="0003007C">
        <w:rPr>
          <w:rFonts w:cs="Times New Roman"/>
          <w:szCs w:val="24"/>
        </w:rPr>
        <w:t>Điều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này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rất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quan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trọng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trong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môi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trường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làm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hiện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đại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nơi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thời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gian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gây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thiệt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hại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lớn</w:t>
      </w:r>
      <w:proofErr w:type="spellEnd"/>
      <w:r w:rsidRPr="0003007C">
        <w:rPr>
          <w:rFonts w:cs="Times New Roman"/>
          <w:szCs w:val="24"/>
        </w:rPr>
        <w:t>.</w:t>
      </w:r>
    </w:p>
    <w:p w14:paraId="49BFD909" w14:textId="77777777" w:rsidR="00233E68" w:rsidRPr="0003007C" w:rsidRDefault="00233E68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b/>
          <w:szCs w:val="24"/>
        </w:rPr>
        <w:t>Khả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năng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mở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rộng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Hệ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thống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phải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dễ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dàng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trong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tương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lai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tăng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trưởng</w:t>
      </w:r>
      <w:proofErr w:type="spellEnd"/>
      <w:r w:rsidRPr="0003007C">
        <w:rPr>
          <w:rFonts w:cs="Times New Roman"/>
          <w:szCs w:val="24"/>
        </w:rPr>
        <w:t xml:space="preserve">.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thống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năng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giúp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ty </w:t>
      </w:r>
      <w:proofErr w:type="spellStart"/>
      <w:r w:rsidRPr="0003007C">
        <w:rPr>
          <w:rFonts w:cs="Times New Roman"/>
          <w:szCs w:val="24"/>
        </w:rPr>
        <w:t>tiết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kiệm</w:t>
      </w:r>
      <w:proofErr w:type="spellEnd"/>
      <w:r w:rsidRPr="0003007C">
        <w:rPr>
          <w:rFonts w:cs="Times New Roman"/>
          <w:szCs w:val="24"/>
        </w:rPr>
        <w:t xml:space="preserve"> chi </w:t>
      </w:r>
      <w:proofErr w:type="spellStart"/>
      <w:r w:rsidRPr="0003007C">
        <w:rPr>
          <w:rFonts w:cs="Times New Roman"/>
          <w:szCs w:val="24"/>
        </w:rPr>
        <w:t>phí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thời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gian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trong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nâng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cấp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thống</w:t>
      </w:r>
      <w:proofErr w:type="spellEnd"/>
      <w:r w:rsidRPr="0003007C">
        <w:rPr>
          <w:rFonts w:cs="Times New Roman"/>
          <w:szCs w:val="24"/>
        </w:rPr>
        <w:t>.</w:t>
      </w:r>
    </w:p>
    <w:p w14:paraId="0DA5AE8C" w14:textId="428AAF95" w:rsidR="00D56C90" w:rsidRPr="0003007C" w:rsidRDefault="00233E68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b/>
          <w:szCs w:val="24"/>
        </w:rPr>
        <w:t xml:space="preserve">Bảo </w:t>
      </w:r>
      <w:proofErr w:type="spellStart"/>
      <w:r w:rsidRPr="0003007C">
        <w:rPr>
          <w:rFonts w:cs="Times New Roman"/>
          <w:b/>
          <w:szCs w:val="24"/>
        </w:rPr>
        <w:t>mật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phải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 </w:t>
      </w:r>
      <w:proofErr w:type="spellStart"/>
      <w:r w:rsidRPr="0003007C">
        <w:rPr>
          <w:rFonts w:cs="Times New Roman"/>
          <w:szCs w:val="24"/>
        </w:rPr>
        <w:t>nhạy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phép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truy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cập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hợp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tài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nguyên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.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triển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khai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chính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sách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mật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như</w:t>
      </w:r>
      <w:proofErr w:type="spellEnd"/>
      <w:r w:rsidRPr="0003007C">
        <w:rPr>
          <w:rFonts w:cs="Times New Roman"/>
          <w:szCs w:val="24"/>
        </w:rPr>
        <w:t xml:space="preserve"> Access Control Lists (ACL) </w:t>
      </w:r>
      <w:proofErr w:type="spellStart"/>
      <w:r w:rsidRPr="0003007C">
        <w:rPr>
          <w:rFonts w:cs="Times New Roman"/>
          <w:szCs w:val="24"/>
        </w:rPr>
        <w:t>sẽ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hạn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chế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truy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cập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giữa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VLAN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>.</w:t>
      </w:r>
    </w:p>
    <w:p w14:paraId="0A762EA1" w14:textId="7B1B966F" w:rsidR="00B80DC2" w:rsidRPr="0005556F" w:rsidRDefault="00ED1A88" w:rsidP="00736E1A">
      <w:pPr>
        <w:pStyle w:val="Heading2"/>
        <w:numPr>
          <w:ilvl w:val="1"/>
          <w:numId w:val="3"/>
        </w:numPr>
        <w:spacing w:line="276" w:lineRule="auto"/>
        <w:jc w:val="both"/>
        <w:rPr>
          <w:rFonts w:cs="Times New Roman"/>
          <w:sz w:val="26"/>
        </w:rPr>
      </w:pPr>
      <w:r w:rsidRPr="0005556F">
        <w:rPr>
          <w:rFonts w:cs="Times New Roman"/>
          <w:sz w:val="26"/>
        </w:rPr>
        <w:t xml:space="preserve"> </w:t>
      </w:r>
      <w:bookmarkStart w:id="6" w:name="_Toc184482151"/>
      <w:bookmarkStart w:id="7" w:name="_Toc184759971"/>
      <w:proofErr w:type="spellStart"/>
      <w:r w:rsidR="00220245" w:rsidRPr="0005556F">
        <w:rPr>
          <w:rFonts w:cs="Times New Roman"/>
          <w:sz w:val="26"/>
        </w:rPr>
        <w:t>G</w:t>
      </w:r>
      <w:r w:rsidR="00584B78" w:rsidRPr="0005556F">
        <w:rPr>
          <w:rFonts w:cs="Times New Roman"/>
          <w:sz w:val="26"/>
        </w:rPr>
        <w:t>iải</w:t>
      </w:r>
      <w:proofErr w:type="spellEnd"/>
      <w:r w:rsidR="00584B78" w:rsidRPr="0005556F">
        <w:rPr>
          <w:rFonts w:cs="Times New Roman"/>
          <w:sz w:val="26"/>
        </w:rPr>
        <w:t xml:space="preserve"> </w:t>
      </w:r>
      <w:proofErr w:type="spellStart"/>
      <w:r w:rsidR="00584B78" w:rsidRPr="0005556F">
        <w:rPr>
          <w:rFonts w:cs="Times New Roman"/>
          <w:sz w:val="26"/>
        </w:rPr>
        <w:t>quyết</w:t>
      </w:r>
      <w:proofErr w:type="spellEnd"/>
      <w:r w:rsidR="00220245" w:rsidRPr="0005556F">
        <w:rPr>
          <w:rFonts w:cs="Times New Roman"/>
          <w:sz w:val="26"/>
        </w:rPr>
        <w:t xml:space="preserve"> </w:t>
      </w:r>
      <w:proofErr w:type="spellStart"/>
      <w:r w:rsidR="00220245" w:rsidRPr="0005556F">
        <w:rPr>
          <w:rFonts w:cs="Times New Roman"/>
          <w:sz w:val="26"/>
        </w:rPr>
        <w:t>các</w:t>
      </w:r>
      <w:proofErr w:type="spellEnd"/>
      <w:r w:rsidR="00220245" w:rsidRPr="0005556F">
        <w:rPr>
          <w:rFonts w:cs="Times New Roman"/>
          <w:sz w:val="26"/>
        </w:rPr>
        <w:t xml:space="preserve"> </w:t>
      </w:r>
      <w:proofErr w:type="spellStart"/>
      <w:r w:rsidR="00220245" w:rsidRPr="0005556F">
        <w:rPr>
          <w:rFonts w:cs="Times New Roman"/>
          <w:sz w:val="26"/>
        </w:rPr>
        <w:t>yêu</w:t>
      </w:r>
      <w:proofErr w:type="spellEnd"/>
      <w:r w:rsidR="00220245" w:rsidRPr="0005556F">
        <w:rPr>
          <w:rFonts w:cs="Times New Roman"/>
          <w:sz w:val="26"/>
        </w:rPr>
        <w:t xml:space="preserve"> </w:t>
      </w:r>
      <w:proofErr w:type="spellStart"/>
      <w:r w:rsidR="00220245" w:rsidRPr="0005556F">
        <w:rPr>
          <w:rFonts w:cs="Times New Roman"/>
          <w:sz w:val="26"/>
        </w:rPr>
        <w:t>cầu</w:t>
      </w:r>
      <w:bookmarkEnd w:id="6"/>
      <w:bookmarkEnd w:id="7"/>
      <w:proofErr w:type="spellEnd"/>
    </w:p>
    <w:p w14:paraId="02A72DEB" w14:textId="098C341B" w:rsidR="00584B78" w:rsidRPr="00E12FAE" w:rsidRDefault="00584B78" w:rsidP="00736E1A">
      <w:pPr>
        <w:pStyle w:val="Heading3"/>
        <w:numPr>
          <w:ilvl w:val="2"/>
          <w:numId w:val="3"/>
        </w:numPr>
        <w:spacing w:line="276" w:lineRule="auto"/>
        <w:jc w:val="both"/>
        <w:rPr>
          <w:b w:val="0"/>
        </w:rPr>
      </w:pPr>
      <w:bookmarkStart w:id="8" w:name="_Toc184759576"/>
      <w:bookmarkStart w:id="9" w:name="_Toc184759804"/>
      <w:bookmarkStart w:id="10" w:name="_Toc184759972"/>
      <w:proofErr w:type="spellStart"/>
      <w:r w:rsidRPr="00E12FAE">
        <w:t>Phân</w:t>
      </w:r>
      <w:proofErr w:type="spellEnd"/>
      <w:r w:rsidRPr="00E12FAE">
        <w:t xml:space="preserve"> chia </w:t>
      </w:r>
      <w:proofErr w:type="spellStart"/>
      <w:r w:rsidRPr="00E12FAE">
        <w:t>mạng</w:t>
      </w:r>
      <w:proofErr w:type="spellEnd"/>
      <w:r w:rsidRPr="00E12FAE">
        <w:t xml:space="preserve"> </w:t>
      </w:r>
      <w:proofErr w:type="spellStart"/>
      <w:r w:rsidRPr="00E12FAE">
        <w:t>thành</w:t>
      </w:r>
      <w:proofErr w:type="spellEnd"/>
      <w:r w:rsidRPr="00E12FAE">
        <w:t xml:space="preserve"> </w:t>
      </w:r>
      <w:proofErr w:type="spellStart"/>
      <w:r w:rsidRPr="00E12FAE">
        <w:t>các</w:t>
      </w:r>
      <w:proofErr w:type="spellEnd"/>
      <w:r w:rsidRPr="00E12FAE">
        <w:t xml:space="preserve"> VLAN</w:t>
      </w:r>
      <w:bookmarkEnd w:id="8"/>
      <w:bookmarkEnd w:id="9"/>
      <w:bookmarkEnd w:id="10"/>
    </w:p>
    <w:p w14:paraId="14481E61" w14:textId="773C6F9B" w:rsidR="002178ED" w:rsidRPr="0003007C" w:rsidRDefault="002178ED" w:rsidP="00736E1A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Tại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Chính</w:t>
      </w:r>
      <w:proofErr w:type="spellEnd"/>
      <w:r w:rsidRPr="0003007C">
        <w:rPr>
          <w:rFonts w:cs="Times New Roman"/>
          <w:szCs w:val="24"/>
        </w:rPr>
        <w:t>:</w:t>
      </w:r>
    </w:p>
    <w:p w14:paraId="2DC23C1E" w14:textId="22BACFF8" w:rsidR="002178ED" w:rsidRPr="0003007C" w:rsidRDefault="002178ED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VLAN 30: Developer: </w:t>
      </w:r>
      <w:proofErr w:type="spellStart"/>
      <w:r w:rsidRPr="0003007C">
        <w:rPr>
          <w:rFonts w:cs="Times New Roman"/>
          <w:szCs w:val="24"/>
        </w:rPr>
        <w:t>Nhóm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triển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mềm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chịu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trách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nhiệm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lập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trình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ứng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>.</w:t>
      </w:r>
    </w:p>
    <w:p w14:paraId="0F890C50" w14:textId="04429A91" w:rsidR="002178ED" w:rsidRPr="0003007C" w:rsidRDefault="002178ED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VLAN 40: Tester: </w:t>
      </w:r>
      <w:proofErr w:type="spellStart"/>
      <w:r w:rsidRPr="0003007C">
        <w:rPr>
          <w:rFonts w:cs="Times New Roman"/>
          <w:szCs w:val="24"/>
        </w:rPr>
        <w:t>Nhóm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kiểm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thử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chất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lượng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sản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phẩm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trước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mắt</w:t>
      </w:r>
      <w:proofErr w:type="spellEnd"/>
      <w:r w:rsidRPr="0003007C">
        <w:rPr>
          <w:rFonts w:cs="Times New Roman"/>
          <w:szCs w:val="24"/>
        </w:rPr>
        <w:t>.</w:t>
      </w:r>
    </w:p>
    <w:p w14:paraId="17AA227F" w14:textId="7E2D3B18" w:rsidR="002178ED" w:rsidRPr="0003007C" w:rsidRDefault="002178ED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VLAN 50: IT Manager: Quản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nghệ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tin, </w:t>
      </w:r>
      <w:proofErr w:type="spellStart"/>
      <w:r w:rsidRPr="0003007C">
        <w:rPr>
          <w:rFonts w:cs="Times New Roman"/>
          <w:szCs w:val="24"/>
        </w:rPr>
        <w:t>giám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hoạt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của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thống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>.</w:t>
      </w:r>
    </w:p>
    <w:p w14:paraId="74FA15E9" w14:textId="605E4B8D" w:rsidR="002178ED" w:rsidRPr="0003007C" w:rsidRDefault="002178ED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VLAN 60: Technical Manager: Quản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kỹ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thuật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hỗ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vấn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đề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quan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đến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nghệ</w:t>
      </w:r>
      <w:proofErr w:type="spellEnd"/>
      <w:r w:rsidRPr="0003007C">
        <w:rPr>
          <w:rFonts w:cs="Times New Roman"/>
          <w:szCs w:val="24"/>
        </w:rPr>
        <w:t>.</w:t>
      </w:r>
    </w:p>
    <w:p w14:paraId="39277931" w14:textId="4013D256" w:rsidR="002178ED" w:rsidRPr="0003007C" w:rsidRDefault="002178ED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lastRenderedPageBreak/>
        <w:t xml:space="preserve">VLAN 70: Project Manager: Quản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dự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án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điều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hoạt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quan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đến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dự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án</w:t>
      </w:r>
      <w:proofErr w:type="spellEnd"/>
      <w:r w:rsidRPr="0003007C">
        <w:rPr>
          <w:rFonts w:cs="Times New Roman"/>
          <w:szCs w:val="24"/>
        </w:rPr>
        <w:t>.</w:t>
      </w:r>
    </w:p>
    <w:p w14:paraId="3A6115DB" w14:textId="63AFF235" w:rsidR="002178ED" w:rsidRPr="0003007C" w:rsidRDefault="002178ED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VLAN 80: HR: </w:t>
      </w:r>
      <w:proofErr w:type="spellStart"/>
      <w:r w:rsidRPr="0003007C">
        <w:rPr>
          <w:rFonts w:cs="Times New Roman"/>
          <w:szCs w:val="24"/>
        </w:rPr>
        <w:t>Bộ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phận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nhân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sự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quản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 </w:t>
      </w:r>
      <w:proofErr w:type="spellStart"/>
      <w:r w:rsidRPr="0003007C">
        <w:rPr>
          <w:rFonts w:cs="Times New Roman"/>
          <w:szCs w:val="24"/>
        </w:rPr>
        <w:t>nhân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vấn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đề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quan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đến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nhân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sự</w:t>
      </w:r>
      <w:proofErr w:type="spellEnd"/>
      <w:r w:rsidRPr="0003007C">
        <w:rPr>
          <w:rFonts w:cs="Times New Roman"/>
          <w:szCs w:val="24"/>
        </w:rPr>
        <w:t>.</w:t>
      </w:r>
    </w:p>
    <w:p w14:paraId="39905038" w14:textId="41B73E12" w:rsidR="002178ED" w:rsidRPr="0003007C" w:rsidRDefault="002178ED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VLAN 90: Business Analyst: </w:t>
      </w:r>
      <w:proofErr w:type="spellStart"/>
      <w:r w:rsidRPr="0003007C">
        <w:rPr>
          <w:rFonts w:cs="Times New Roman"/>
          <w:szCs w:val="24"/>
        </w:rPr>
        <w:t>Phân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tích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kinh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doanh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hỗ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quyết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chiến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lược</w:t>
      </w:r>
      <w:proofErr w:type="spellEnd"/>
      <w:r w:rsidRPr="0003007C">
        <w:rPr>
          <w:rFonts w:cs="Times New Roman"/>
          <w:szCs w:val="24"/>
        </w:rPr>
        <w:t>.</w:t>
      </w:r>
    </w:p>
    <w:p w14:paraId="70625021" w14:textId="5D9CE030" w:rsidR="002178ED" w:rsidRPr="0003007C" w:rsidRDefault="002178ED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VLAN 100: CEO: </w:t>
      </w:r>
      <w:proofErr w:type="spellStart"/>
      <w:r w:rsidRPr="0003007C">
        <w:rPr>
          <w:rFonts w:cs="Times New Roman"/>
          <w:szCs w:val="24"/>
        </w:rPr>
        <w:t>Giám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đốc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điều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hành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quản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toàn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bộ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hoạt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của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ty.</w:t>
      </w:r>
    </w:p>
    <w:p w14:paraId="06A8EF63" w14:textId="24DD465D" w:rsidR="002178ED" w:rsidRPr="0003007C" w:rsidRDefault="002178ED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VLAN 110: Data Center: Trung </w:t>
      </w:r>
      <w:proofErr w:type="spellStart"/>
      <w:r w:rsidRPr="0003007C">
        <w:rPr>
          <w:rFonts w:cs="Times New Roman"/>
          <w:szCs w:val="24"/>
        </w:rPr>
        <w:t>tâm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dữ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liệu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nơi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trữ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 </w:t>
      </w:r>
      <w:proofErr w:type="spellStart"/>
      <w:r w:rsidRPr="0003007C">
        <w:rPr>
          <w:rFonts w:cs="Times New Roman"/>
          <w:szCs w:val="24"/>
        </w:rPr>
        <w:t>quan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trọng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của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ty.</w:t>
      </w:r>
    </w:p>
    <w:p w14:paraId="19F463F0" w14:textId="0DCAD416" w:rsidR="002178ED" w:rsidRPr="0003007C" w:rsidRDefault="002178ED" w:rsidP="00736E1A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Tại</w:t>
      </w:r>
      <w:proofErr w:type="spellEnd"/>
      <w:r w:rsidRPr="0003007C">
        <w:rPr>
          <w:rFonts w:cs="Times New Roman"/>
          <w:szCs w:val="24"/>
        </w:rPr>
        <w:t xml:space="preserve"> Chi </w:t>
      </w:r>
      <w:proofErr w:type="spellStart"/>
      <w:r w:rsidRPr="0003007C">
        <w:rPr>
          <w:rFonts w:cs="Times New Roman"/>
          <w:szCs w:val="24"/>
        </w:rPr>
        <w:t>nhánh</w:t>
      </w:r>
      <w:proofErr w:type="spellEnd"/>
      <w:r w:rsidRPr="0003007C">
        <w:rPr>
          <w:rFonts w:cs="Times New Roman"/>
          <w:szCs w:val="24"/>
        </w:rPr>
        <w:t>:</w:t>
      </w:r>
    </w:p>
    <w:p w14:paraId="4FAA9FCA" w14:textId="77777777" w:rsidR="002178ED" w:rsidRPr="0003007C" w:rsidRDefault="002178ED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VLAN 10: Developer: </w:t>
      </w:r>
      <w:proofErr w:type="spellStart"/>
      <w:r w:rsidRPr="0003007C">
        <w:rPr>
          <w:rFonts w:cs="Times New Roman"/>
          <w:szCs w:val="24"/>
        </w:rPr>
        <w:t>Nhóm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triển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mềm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tại</w:t>
      </w:r>
      <w:proofErr w:type="spellEnd"/>
      <w:r w:rsidRPr="0003007C">
        <w:rPr>
          <w:rFonts w:cs="Times New Roman"/>
          <w:szCs w:val="24"/>
        </w:rPr>
        <w:t xml:space="preserve"> chi </w:t>
      </w:r>
      <w:proofErr w:type="spellStart"/>
      <w:r w:rsidRPr="0003007C">
        <w:rPr>
          <w:rFonts w:cs="Times New Roman"/>
          <w:szCs w:val="24"/>
        </w:rPr>
        <w:t>nhánh</w:t>
      </w:r>
      <w:proofErr w:type="spellEnd"/>
      <w:r w:rsidRPr="0003007C">
        <w:rPr>
          <w:rFonts w:cs="Times New Roman"/>
          <w:szCs w:val="24"/>
        </w:rPr>
        <w:t>.</w:t>
      </w:r>
    </w:p>
    <w:p w14:paraId="5FC0EBA9" w14:textId="77777777" w:rsidR="002178ED" w:rsidRPr="0003007C" w:rsidRDefault="002178ED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VLAN 20: Tester: </w:t>
      </w:r>
      <w:proofErr w:type="spellStart"/>
      <w:r w:rsidRPr="0003007C">
        <w:rPr>
          <w:rFonts w:cs="Times New Roman"/>
          <w:szCs w:val="24"/>
        </w:rPr>
        <w:t>Nhóm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kiểm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tại</w:t>
      </w:r>
      <w:proofErr w:type="spellEnd"/>
      <w:r w:rsidRPr="0003007C">
        <w:rPr>
          <w:rFonts w:cs="Times New Roman"/>
          <w:szCs w:val="24"/>
        </w:rPr>
        <w:t xml:space="preserve"> chi </w:t>
      </w:r>
      <w:proofErr w:type="spellStart"/>
      <w:r w:rsidRPr="0003007C">
        <w:rPr>
          <w:rFonts w:cs="Times New Roman"/>
          <w:szCs w:val="24"/>
        </w:rPr>
        <w:t>nhánh</w:t>
      </w:r>
      <w:proofErr w:type="spellEnd"/>
      <w:r w:rsidRPr="0003007C">
        <w:rPr>
          <w:rFonts w:cs="Times New Roman"/>
          <w:szCs w:val="24"/>
        </w:rPr>
        <w:t>.</w:t>
      </w:r>
    </w:p>
    <w:p w14:paraId="071DA616" w14:textId="77777777" w:rsidR="002178ED" w:rsidRPr="0003007C" w:rsidRDefault="002178ED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phân</w:t>
      </w:r>
      <w:proofErr w:type="spellEnd"/>
      <w:r w:rsidRPr="0003007C">
        <w:rPr>
          <w:rFonts w:cs="Times New Roman"/>
          <w:szCs w:val="24"/>
        </w:rPr>
        <w:t xml:space="preserve"> chia </w:t>
      </w:r>
      <w:proofErr w:type="spellStart"/>
      <w:r w:rsidRPr="0003007C">
        <w:rPr>
          <w:rFonts w:cs="Times New Roman"/>
          <w:szCs w:val="24"/>
        </w:rPr>
        <w:t>này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giúp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lượng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hơn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còn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tăng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cường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mật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ngăn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chặn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truy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cập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trái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phép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giữa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phòng</w:t>
      </w:r>
      <w:proofErr w:type="spellEnd"/>
      <w:r w:rsidRPr="0003007C">
        <w:rPr>
          <w:rFonts w:cs="Times New Roman"/>
          <w:szCs w:val="24"/>
        </w:rPr>
        <w:t xml:space="preserve"> ban </w:t>
      </w:r>
      <w:proofErr w:type="spellStart"/>
      <w:r w:rsidRPr="0003007C">
        <w:rPr>
          <w:rFonts w:cs="Times New Roman"/>
          <w:szCs w:val="24"/>
        </w:rPr>
        <w:t>khác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nhau</w:t>
      </w:r>
      <w:proofErr w:type="spellEnd"/>
      <w:r w:rsidRPr="0003007C">
        <w:rPr>
          <w:rFonts w:cs="Times New Roman"/>
          <w:szCs w:val="24"/>
        </w:rPr>
        <w:t>.</w:t>
      </w:r>
    </w:p>
    <w:p w14:paraId="191EF8A5" w14:textId="5E2D7928" w:rsidR="00584B78" w:rsidRPr="00E12FAE" w:rsidRDefault="00584B78" w:rsidP="00736E1A">
      <w:pPr>
        <w:pStyle w:val="Heading3"/>
        <w:numPr>
          <w:ilvl w:val="2"/>
          <w:numId w:val="3"/>
        </w:numPr>
        <w:spacing w:line="276" w:lineRule="auto"/>
        <w:jc w:val="both"/>
        <w:rPr>
          <w:b w:val="0"/>
        </w:rPr>
      </w:pPr>
      <w:bookmarkStart w:id="11" w:name="_Toc184759577"/>
      <w:bookmarkStart w:id="12" w:name="_Toc184759805"/>
      <w:bookmarkStart w:id="13" w:name="_Toc184759973"/>
      <w:r w:rsidRPr="00E12FAE">
        <w:t xml:space="preserve">Định </w:t>
      </w:r>
      <w:proofErr w:type="spellStart"/>
      <w:r w:rsidRPr="00E12FAE">
        <w:t>tuyến</w:t>
      </w:r>
      <w:proofErr w:type="spellEnd"/>
      <w:r w:rsidRPr="00E12FAE">
        <w:t xml:space="preserve"> </w:t>
      </w:r>
      <w:proofErr w:type="spellStart"/>
      <w:r w:rsidRPr="00E12FAE">
        <w:t>giữa</w:t>
      </w:r>
      <w:proofErr w:type="spellEnd"/>
      <w:r w:rsidRPr="00E12FAE">
        <w:t xml:space="preserve"> </w:t>
      </w:r>
      <w:proofErr w:type="spellStart"/>
      <w:r w:rsidRPr="00E12FAE">
        <w:t>các</w:t>
      </w:r>
      <w:proofErr w:type="spellEnd"/>
      <w:r w:rsidRPr="00E12FAE">
        <w:t xml:space="preserve"> VLAN (Inter-VLAN Routing)</w:t>
      </w:r>
      <w:bookmarkEnd w:id="11"/>
      <w:bookmarkEnd w:id="12"/>
      <w:bookmarkEnd w:id="13"/>
    </w:p>
    <w:p w14:paraId="0476BAC8" w14:textId="77777777" w:rsidR="00DE22E1" w:rsidRPr="0003007C" w:rsidRDefault="00DE22E1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Mỗi</w:t>
      </w:r>
      <w:proofErr w:type="spellEnd"/>
      <w:r w:rsidRPr="0003007C">
        <w:rPr>
          <w:rFonts w:cs="Times New Roman"/>
          <w:szCs w:val="24"/>
        </w:rPr>
        <w:t xml:space="preserve"> VLAN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gateway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tuyến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lượng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giữa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VLAN.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cấu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hình</w:t>
      </w:r>
      <w:proofErr w:type="spellEnd"/>
      <w:r w:rsidRPr="0003007C">
        <w:rPr>
          <w:rFonts w:cs="Times New Roman"/>
          <w:szCs w:val="24"/>
        </w:rPr>
        <w:t xml:space="preserve"> Inter-VLAN Routing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được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thực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hiện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trên</w:t>
      </w:r>
      <w:proofErr w:type="spellEnd"/>
      <w:r w:rsidRPr="0003007C">
        <w:rPr>
          <w:rFonts w:cs="Times New Roman"/>
          <w:szCs w:val="24"/>
        </w:rPr>
        <w:t xml:space="preserve"> Switch Layer 3 </w:t>
      </w:r>
      <w:proofErr w:type="spellStart"/>
      <w:r w:rsidRPr="0003007C">
        <w:rPr>
          <w:rFonts w:cs="Times New Roman"/>
          <w:szCs w:val="24"/>
        </w:rPr>
        <w:t>hoặc</w:t>
      </w:r>
      <w:proofErr w:type="spellEnd"/>
      <w:r w:rsidRPr="0003007C">
        <w:rPr>
          <w:rFonts w:cs="Times New Roman"/>
          <w:szCs w:val="24"/>
        </w:rPr>
        <w:t xml:space="preserve"> Router. </w:t>
      </w:r>
      <w:proofErr w:type="spellStart"/>
      <w:r w:rsidRPr="0003007C">
        <w:rPr>
          <w:rFonts w:cs="Times New Roman"/>
          <w:szCs w:val="24"/>
        </w:rPr>
        <w:t>Điều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này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phép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VLAN </w:t>
      </w:r>
      <w:proofErr w:type="spellStart"/>
      <w:r w:rsidRPr="0003007C">
        <w:rPr>
          <w:rFonts w:cs="Times New Roman"/>
          <w:szCs w:val="24"/>
        </w:rPr>
        <w:t>giao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tiếp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với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nhau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đồng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thời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rằng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lượng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được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tốt</w:t>
      </w:r>
      <w:proofErr w:type="spellEnd"/>
      <w:r w:rsidRPr="0003007C">
        <w:rPr>
          <w:rFonts w:cs="Times New Roman"/>
          <w:szCs w:val="24"/>
        </w:rPr>
        <w:t>.</w:t>
      </w:r>
    </w:p>
    <w:p w14:paraId="59E84147" w14:textId="77777777" w:rsidR="00DE22E1" w:rsidRPr="0003007C" w:rsidRDefault="00DE22E1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b/>
          <w:szCs w:val="24"/>
        </w:rPr>
        <w:t>Cấu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hình</w:t>
      </w:r>
      <w:proofErr w:type="spellEnd"/>
      <w:r w:rsidRPr="0003007C">
        <w:rPr>
          <w:rFonts w:cs="Times New Roman"/>
          <w:b/>
          <w:szCs w:val="24"/>
        </w:rPr>
        <w:t xml:space="preserve"> Gateway</w:t>
      </w:r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Mỗi</w:t>
      </w:r>
      <w:proofErr w:type="spellEnd"/>
      <w:r w:rsidRPr="0003007C">
        <w:rPr>
          <w:rFonts w:cs="Times New Roman"/>
          <w:szCs w:val="24"/>
        </w:rPr>
        <w:t xml:space="preserve"> VLAN </w:t>
      </w:r>
      <w:proofErr w:type="spellStart"/>
      <w:r w:rsidRPr="0003007C">
        <w:rPr>
          <w:rFonts w:cs="Times New Roman"/>
          <w:szCs w:val="24"/>
        </w:rPr>
        <w:t>sẽ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IP </w:t>
      </w:r>
      <w:proofErr w:type="spellStart"/>
      <w:r w:rsidRPr="0003007C">
        <w:rPr>
          <w:rFonts w:cs="Times New Roman"/>
          <w:szCs w:val="24"/>
        </w:rPr>
        <w:t>riêng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làm</w:t>
      </w:r>
      <w:proofErr w:type="spellEnd"/>
      <w:r w:rsidRPr="0003007C">
        <w:rPr>
          <w:rFonts w:cs="Times New Roman"/>
          <w:szCs w:val="24"/>
        </w:rPr>
        <w:t xml:space="preserve"> gateway, </w:t>
      </w:r>
      <w:proofErr w:type="spellStart"/>
      <w:r w:rsidRPr="0003007C">
        <w:rPr>
          <w:rFonts w:cs="Times New Roman"/>
          <w:szCs w:val="24"/>
        </w:rPr>
        <w:t>giúp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tuyến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lượng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giữa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VLAN </w:t>
      </w:r>
      <w:proofErr w:type="spellStart"/>
      <w:r w:rsidRPr="0003007C">
        <w:rPr>
          <w:rFonts w:cs="Times New Roman"/>
          <w:szCs w:val="24"/>
        </w:rPr>
        <w:t>khác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nhau</w:t>
      </w:r>
      <w:proofErr w:type="spellEnd"/>
      <w:r w:rsidRPr="0003007C">
        <w:rPr>
          <w:rFonts w:cs="Times New Roman"/>
          <w:szCs w:val="24"/>
        </w:rPr>
        <w:t>.</w:t>
      </w:r>
    </w:p>
    <w:p w14:paraId="5BF78BC6" w14:textId="1509FBBA" w:rsidR="00DE22E1" w:rsidRPr="0003007C" w:rsidRDefault="00DE22E1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b/>
          <w:szCs w:val="24"/>
        </w:rPr>
        <w:t>Thiết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lập</w:t>
      </w:r>
      <w:proofErr w:type="spellEnd"/>
      <w:r w:rsidRPr="0003007C">
        <w:rPr>
          <w:rFonts w:cs="Times New Roman"/>
          <w:b/>
          <w:szCs w:val="24"/>
        </w:rPr>
        <w:t xml:space="preserve"> Routing Protocol</w:t>
      </w:r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Sử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giao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thức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tuyến</w:t>
      </w:r>
      <w:proofErr w:type="spellEnd"/>
      <w:r w:rsidRPr="0003007C">
        <w:rPr>
          <w:rFonts w:cs="Times New Roman"/>
          <w:szCs w:val="24"/>
        </w:rPr>
        <w:t xml:space="preserve"> OSPF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rằng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 </w:t>
      </w:r>
      <w:proofErr w:type="spellStart"/>
      <w:r w:rsidRPr="0003007C">
        <w:rPr>
          <w:rFonts w:cs="Times New Roman"/>
          <w:szCs w:val="24"/>
        </w:rPr>
        <w:t>định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tuyến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được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cập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nhật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kịp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thời</w:t>
      </w:r>
      <w:proofErr w:type="spellEnd"/>
      <w:r w:rsidRPr="0003007C">
        <w:rPr>
          <w:rFonts w:cs="Times New Roman"/>
          <w:szCs w:val="24"/>
        </w:rPr>
        <w:t>.</w:t>
      </w:r>
    </w:p>
    <w:p w14:paraId="24D06599" w14:textId="4EEDAFF8" w:rsidR="00584B78" w:rsidRPr="00E12FAE" w:rsidRDefault="00584B78" w:rsidP="00736E1A">
      <w:pPr>
        <w:pStyle w:val="Heading3"/>
        <w:numPr>
          <w:ilvl w:val="2"/>
          <w:numId w:val="3"/>
        </w:numPr>
        <w:spacing w:line="276" w:lineRule="auto"/>
        <w:jc w:val="both"/>
      </w:pPr>
      <w:bookmarkStart w:id="14" w:name="_Toc184759578"/>
      <w:bookmarkStart w:id="15" w:name="_Toc184759806"/>
      <w:bookmarkStart w:id="16" w:name="_Toc184759974"/>
      <w:proofErr w:type="spellStart"/>
      <w:r w:rsidRPr="00E12FAE">
        <w:t>Kết</w:t>
      </w:r>
      <w:proofErr w:type="spellEnd"/>
      <w:r w:rsidRPr="00E12FAE">
        <w:t xml:space="preserve"> </w:t>
      </w:r>
      <w:proofErr w:type="spellStart"/>
      <w:r w:rsidRPr="00E12FAE">
        <w:t>nối</w:t>
      </w:r>
      <w:proofErr w:type="spellEnd"/>
      <w:r w:rsidRPr="00E12FAE">
        <w:t xml:space="preserve"> VPN </w:t>
      </w:r>
      <w:proofErr w:type="spellStart"/>
      <w:r w:rsidRPr="00E12FAE">
        <w:t>giữa</w:t>
      </w:r>
      <w:proofErr w:type="spellEnd"/>
      <w:r w:rsidRPr="00E12FAE">
        <w:t xml:space="preserve"> </w:t>
      </w:r>
      <w:proofErr w:type="spellStart"/>
      <w:r w:rsidRPr="00E12FAE">
        <w:t>Trụ</w:t>
      </w:r>
      <w:proofErr w:type="spellEnd"/>
      <w:r w:rsidRPr="00E12FAE">
        <w:t xml:space="preserve"> </w:t>
      </w:r>
      <w:proofErr w:type="spellStart"/>
      <w:r w:rsidRPr="00E12FAE">
        <w:t>sở</w:t>
      </w:r>
      <w:proofErr w:type="spellEnd"/>
      <w:r w:rsidRPr="00E12FAE">
        <w:t xml:space="preserve"> </w:t>
      </w:r>
      <w:proofErr w:type="spellStart"/>
      <w:r w:rsidRPr="00E12FAE">
        <w:t>Chính</w:t>
      </w:r>
      <w:proofErr w:type="spellEnd"/>
      <w:r w:rsidRPr="00E12FAE">
        <w:t xml:space="preserve"> </w:t>
      </w:r>
      <w:proofErr w:type="spellStart"/>
      <w:r w:rsidRPr="00E12FAE">
        <w:t>và</w:t>
      </w:r>
      <w:proofErr w:type="spellEnd"/>
      <w:r w:rsidRPr="00E12FAE">
        <w:t xml:space="preserve"> Chi </w:t>
      </w:r>
      <w:proofErr w:type="spellStart"/>
      <w:r w:rsidRPr="00E12FAE">
        <w:t>nhánh</w:t>
      </w:r>
      <w:bookmarkEnd w:id="14"/>
      <w:bookmarkEnd w:id="15"/>
      <w:bookmarkEnd w:id="16"/>
      <w:proofErr w:type="spellEnd"/>
    </w:p>
    <w:p w14:paraId="06276376" w14:textId="0E08D6CE" w:rsidR="00532D84" w:rsidRPr="0003007C" w:rsidRDefault="001941BB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Do </w:t>
      </w:r>
      <w:proofErr w:type="spellStart"/>
      <w:r w:rsidRPr="0003007C">
        <w:rPr>
          <w:rFonts w:cs="Times New Roman"/>
          <w:szCs w:val="24"/>
        </w:rPr>
        <w:t>Trụ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Chính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Chi </w:t>
      </w:r>
      <w:proofErr w:type="spellStart"/>
      <w:r w:rsidRPr="0003007C">
        <w:rPr>
          <w:rFonts w:cs="Times New Roman"/>
          <w:szCs w:val="24"/>
        </w:rPr>
        <w:t>nhánh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nằm</w:t>
      </w:r>
      <w:proofErr w:type="spellEnd"/>
      <w:r w:rsidRPr="0003007C">
        <w:rPr>
          <w:rFonts w:cs="Times New Roman"/>
          <w:szCs w:val="24"/>
        </w:rPr>
        <w:t xml:space="preserve"> ở </w:t>
      </w:r>
      <w:proofErr w:type="spellStart"/>
      <w:r w:rsidRPr="0003007C">
        <w:rPr>
          <w:rFonts w:cs="Times New Roman"/>
          <w:szCs w:val="24"/>
        </w:rPr>
        <w:t>hai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vị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nhau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lập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VPN site-to-site </w:t>
      </w:r>
      <w:proofErr w:type="spellStart"/>
      <w:r w:rsidRPr="0003007C">
        <w:rPr>
          <w:rFonts w:cs="Times New Roman"/>
          <w:szCs w:val="24"/>
        </w:rPr>
        <w:t>sử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giao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thức</w:t>
      </w:r>
      <w:proofErr w:type="spellEnd"/>
      <w:r w:rsidRPr="0003007C">
        <w:rPr>
          <w:rFonts w:cs="Times New Roman"/>
          <w:szCs w:val="24"/>
        </w:rPr>
        <w:t xml:space="preserve"> GRE </w:t>
      </w:r>
      <w:proofErr w:type="spellStart"/>
      <w:r w:rsidRPr="0003007C">
        <w:rPr>
          <w:rFonts w:cs="Times New Roman"/>
          <w:szCs w:val="24"/>
        </w:rPr>
        <w:t>làm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nền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tảng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rất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quan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trọng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tạo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đường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hầm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nối</w:t>
      </w:r>
      <w:proofErr w:type="spellEnd"/>
      <w:r w:rsidRPr="0003007C">
        <w:rPr>
          <w:rFonts w:cs="Times New Roman"/>
          <w:szCs w:val="24"/>
        </w:rPr>
        <w:t xml:space="preserve"> an </w:t>
      </w:r>
      <w:proofErr w:type="spellStart"/>
      <w:r w:rsidRPr="0003007C">
        <w:rPr>
          <w:rFonts w:cs="Times New Roman"/>
          <w:szCs w:val="24"/>
        </w:rPr>
        <w:t>toàn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</w:t>
      </w:r>
      <w:proofErr w:type="spellEnd"/>
      <w:r w:rsidRPr="0003007C">
        <w:rPr>
          <w:rFonts w:cs="Times New Roman"/>
          <w:szCs w:val="24"/>
        </w:rPr>
        <w:t xml:space="preserve"> qua Internet.</w:t>
      </w:r>
    </w:p>
    <w:p w14:paraId="7475FB36" w14:textId="77777777" w:rsidR="00532D84" w:rsidRPr="0003007C" w:rsidRDefault="00532D84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Cấu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hình</w:t>
      </w:r>
      <w:proofErr w:type="spellEnd"/>
      <w:r w:rsidRPr="0003007C">
        <w:rPr>
          <w:rFonts w:cs="Times New Roman"/>
          <w:szCs w:val="24"/>
        </w:rPr>
        <w:t xml:space="preserve"> GRE VPN </w:t>
      </w:r>
      <w:proofErr w:type="spellStart"/>
      <w:r w:rsidRPr="0003007C">
        <w:rPr>
          <w:rFonts w:cs="Times New Roman"/>
          <w:szCs w:val="24"/>
        </w:rPr>
        <w:t>giữa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hai</w:t>
      </w:r>
      <w:proofErr w:type="spellEnd"/>
      <w:r w:rsidRPr="0003007C">
        <w:rPr>
          <w:rFonts w:cs="Times New Roman"/>
          <w:szCs w:val="24"/>
        </w:rPr>
        <w:t xml:space="preserve"> router </w:t>
      </w:r>
      <w:proofErr w:type="spellStart"/>
      <w:r w:rsidRPr="0003007C">
        <w:rPr>
          <w:rFonts w:cs="Times New Roman"/>
          <w:szCs w:val="24"/>
        </w:rPr>
        <w:t>tại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mỗi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điểm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truyền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tải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dữ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liệu</w:t>
      </w:r>
      <w:proofErr w:type="spellEnd"/>
      <w:r w:rsidRPr="0003007C">
        <w:rPr>
          <w:rFonts w:cs="Times New Roman"/>
          <w:szCs w:val="24"/>
        </w:rPr>
        <w:t xml:space="preserve"> qua </w:t>
      </w:r>
      <w:proofErr w:type="spellStart"/>
      <w:r w:rsidRPr="0003007C">
        <w:rPr>
          <w:rFonts w:cs="Times New Roman"/>
          <w:szCs w:val="24"/>
        </w:rPr>
        <w:t>đường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hầm</w:t>
      </w:r>
      <w:proofErr w:type="spellEnd"/>
      <w:r w:rsidRPr="0003007C">
        <w:rPr>
          <w:rFonts w:cs="Times New Roman"/>
          <w:szCs w:val="24"/>
        </w:rPr>
        <w:t xml:space="preserve"> GRE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đáng</w:t>
      </w:r>
      <w:proofErr w:type="spellEnd"/>
      <w:r w:rsidRPr="0003007C">
        <w:rPr>
          <w:rFonts w:cs="Times New Roman"/>
          <w:szCs w:val="24"/>
        </w:rPr>
        <w:t xml:space="preserve"> tin </w:t>
      </w:r>
      <w:proofErr w:type="spellStart"/>
      <w:r w:rsidRPr="0003007C">
        <w:rPr>
          <w:rFonts w:cs="Times New Roman"/>
          <w:szCs w:val="24"/>
        </w:rPr>
        <w:t>cậy</w:t>
      </w:r>
      <w:proofErr w:type="spellEnd"/>
      <w:r w:rsidRPr="0003007C">
        <w:rPr>
          <w:rFonts w:cs="Times New Roman"/>
          <w:szCs w:val="24"/>
        </w:rPr>
        <w:t xml:space="preserve">.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tích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hợp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với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giao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thức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hóa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như</w:t>
      </w:r>
      <w:proofErr w:type="spellEnd"/>
      <w:r w:rsidRPr="0003007C">
        <w:rPr>
          <w:rFonts w:cs="Times New Roman"/>
          <w:szCs w:val="24"/>
        </w:rPr>
        <w:t xml:space="preserve"> IPsec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dữ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khỏi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rủi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ro</w:t>
      </w:r>
      <w:proofErr w:type="spellEnd"/>
      <w:r w:rsidRPr="0003007C">
        <w:rPr>
          <w:rFonts w:cs="Times New Roman"/>
          <w:szCs w:val="24"/>
        </w:rPr>
        <w:t xml:space="preserve"> an </w:t>
      </w:r>
      <w:proofErr w:type="spellStart"/>
      <w:r w:rsidRPr="0003007C">
        <w:rPr>
          <w:rFonts w:cs="Times New Roman"/>
          <w:szCs w:val="24"/>
        </w:rPr>
        <w:t>ninh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>.</w:t>
      </w:r>
    </w:p>
    <w:p w14:paraId="061550E3" w14:textId="4B5DB4C4" w:rsidR="00AA26B5" w:rsidRPr="0003007C" w:rsidRDefault="00AA26B5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Kiểm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nối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="00B26B44" w:rsidRPr="0003007C">
        <w:rPr>
          <w:rFonts w:cs="Times New Roman"/>
          <w:szCs w:val="24"/>
        </w:rPr>
        <w:t>Thực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hiện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các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bài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kiểm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tra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như</w:t>
      </w:r>
      <w:proofErr w:type="spellEnd"/>
      <w:r w:rsidR="00B26B44" w:rsidRPr="0003007C">
        <w:rPr>
          <w:rFonts w:cs="Times New Roman"/>
          <w:szCs w:val="24"/>
        </w:rPr>
        <w:t xml:space="preserve"> ping, traceroute, </w:t>
      </w:r>
      <w:proofErr w:type="spellStart"/>
      <w:r w:rsidR="00B26B44" w:rsidRPr="0003007C">
        <w:rPr>
          <w:rFonts w:cs="Times New Roman"/>
          <w:szCs w:val="24"/>
        </w:rPr>
        <w:t>và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kiểm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tra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thông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lượng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để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đảm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bảo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rằng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kết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nối</w:t>
      </w:r>
      <w:proofErr w:type="spellEnd"/>
      <w:r w:rsidR="00B26B44" w:rsidRPr="0003007C">
        <w:rPr>
          <w:rFonts w:cs="Times New Roman"/>
          <w:szCs w:val="24"/>
        </w:rPr>
        <w:t xml:space="preserve"> GRE VPN </w:t>
      </w:r>
      <w:proofErr w:type="spellStart"/>
      <w:r w:rsidR="00B26B44" w:rsidRPr="0003007C">
        <w:rPr>
          <w:rFonts w:cs="Times New Roman"/>
          <w:szCs w:val="24"/>
        </w:rPr>
        <w:t>hoạt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động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ổn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định</w:t>
      </w:r>
      <w:proofErr w:type="spellEnd"/>
      <w:r w:rsidR="00B26B44" w:rsidRPr="0003007C">
        <w:rPr>
          <w:rFonts w:cs="Times New Roman"/>
          <w:szCs w:val="24"/>
        </w:rPr>
        <w:t xml:space="preserve">, </w:t>
      </w:r>
      <w:proofErr w:type="spellStart"/>
      <w:r w:rsidR="00B26B44" w:rsidRPr="0003007C">
        <w:rPr>
          <w:rFonts w:cs="Times New Roman"/>
          <w:szCs w:val="24"/>
        </w:rPr>
        <w:t>đạt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hiệu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suất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mong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muốn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và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bảo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mật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tối</w:t>
      </w:r>
      <w:proofErr w:type="spellEnd"/>
      <w:r w:rsidR="00B26B44" w:rsidRPr="0003007C">
        <w:rPr>
          <w:rFonts w:cs="Times New Roman"/>
          <w:szCs w:val="24"/>
        </w:rPr>
        <w:t xml:space="preserve"> </w:t>
      </w:r>
      <w:proofErr w:type="spellStart"/>
      <w:r w:rsidR="00B26B44" w:rsidRPr="0003007C">
        <w:rPr>
          <w:rFonts w:cs="Times New Roman"/>
          <w:szCs w:val="24"/>
        </w:rPr>
        <w:t>đa</w:t>
      </w:r>
      <w:proofErr w:type="spellEnd"/>
      <w:r w:rsidRPr="0003007C">
        <w:rPr>
          <w:rFonts w:cs="Times New Roman"/>
          <w:szCs w:val="24"/>
        </w:rPr>
        <w:t>.</w:t>
      </w:r>
    </w:p>
    <w:p w14:paraId="5E5BD804" w14:textId="69CBA45B" w:rsidR="00584B78" w:rsidRPr="00E12FAE" w:rsidRDefault="00584B78" w:rsidP="00736E1A">
      <w:pPr>
        <w:pStyle w:val="Heading3"/>
        <w:numPr>
          <w:ilvl w:val="2"/>
          <w:numId w:val="3"/>
        </w:numPr>
        <w:spacing w:line="276" w:lineRule="auto"/>
        <w:jc w:val="both"/>
      </w:pPr>
      <w:bookmarkStart w:id="17" w:name="_Toc184759579"/>
      <w:bookmarkStart w:id="18" w:name="_Toc184759807"/>
      <w:bookmarkStart w:id="19" w:name="_Toc184759975"/>
      <w:proofErr w:type="spellStart"/>
      <w:r w:rsidRPr="00E12FAE">
        <w:t>Tính</w:t>
      </w:r>
      <w:proofErr w:type="spellEnd"/>
      <w:r w:rsidRPr="00E12FAE">
        <w:t xml:space="preserve"> </w:t>
      </w:r>
      <w:proofErr w:type="spellStart"/>
      <w:r w:rsidRPr="00E12FAE">
        <w:t>sẵn</w:t>
      </w:r>
      <w:proofErr w:type="spellEnd"/>
      <w:r w:rsidRPr="00E12FAE">
        <w:t xml:space="preserve"> </w:t>
      </w:r>
      <w:proofErr w:type="spellStart"/>
      <w:r w:rsidRPr="00E12FAE">
        <w:t>sàng</w:t>
      </w:r>
      <w:proofErr w:type="spellEnd"/>
      <w:r w:rsidRPr="00E12FAE">
        <w:t xml:space="preserve"> </w:t>
      </w:r>
      <w:proofErr w:type="spellStart"/>
      <w:r w:rsidRPr="00E12FAE">
        <w:t>cao</w:t>
      </w:r>
      <w:proofErr w:type="spellEnd"/>
      <w:r w:rsidRPr="00E12FAE">
        <w:t xml:space="preserve"> </w:t>
      </w:r>
      <w:proofErr w:type="spellStart"/>
      <w:r w:rsidRPr="00E12FAE">
        <w:t>với</w:t>
      </w:r>
      <w:proofErr w:type="spellEnd"/>
      <w:r w:rsidRPr="00E12FAE">
        <w:t xml:space="preserve"> HSRP</w:t>
      </w:r>
      <w:bookmarkEnd w:id="17"/>
      <w:bookmarkEnd w:id="18"/>
      <w:bookmarkEnd w:id="19"/>
    </w:p>
    <w:p w14:paraId="5A4BAE70" w14:textId="77777777" w:rsidR="00AA26B5" w:rsidRPr="0003007C" w:rsidRDefault="00AA26B5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tính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cao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, HSRP (Hot Standby Router Protocol) </w:t>
      </w:r>
      <w:proofErr w:type="spellStart"/>
      <w:r w:rsidRPr="0003007C">
        <w:rPr>
          <w:rFonts w:cs="Times New Roman"/>
          <w:szCs w:val="24"/>
        </w:rPr>
        <w:t>sẽ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được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tạo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gateway </w:t>
      </w:r>
      <w:proofErr w:type="spellStart"/>
      <w:r w:rsidRPr="0003007C">
        <w:rPr>
          <w:rFonts w:cs="Times New Roman"/>
          <w:szCs w:val="24"/>
        </w:rPr>
        <w:t>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VLAN.</w:t>
      </w:r>
    </w:p>
    <w:p w14:paraId="246FE019" w14:textId="77777777" w:rsidR="00AA26B5" w:rsidRPr="0003007C" w:rsidRDefault="00AA26B5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Cấu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hình</w:t>
      </w:r>
      <w:proofErr w:type="spellEnd"/>
      <w:r w:rsidRPr="0003007C">
        <w:rPr>
          <w:rFonts w:cs="Times New Roman"/>
          <w:szCs w:val="24"/>
        </w:rPr>
        <w:t xml:space="preserve"> HSRP: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lập</w:t>
      </w:r>
      <w:proofErr w:type="spellEnd"/>
      <w:r w:rsidRPr="0003007C">
        <w:rPr>
          <w:rFonts w:cs="Times New Roman"/>
          <w:szCs w:val="24"/>
        </w:rPr>
        <w:t xml:space="preserve"> HSRP </w:t>
      </w:r>
      <w:proofErr w:type="spellStart"/>
      <w:r w:rsidRPr="0003007C">
        <w:rPr>
          <w:rFonts w:cs="Times New Roman"/>
          <w:szCs w:val="24"/>
        </w:rPr>
        <w:t>trên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router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tạo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IP </w:t>
      </w:r>
      <w:proofErr w:type="spellStart"/>
      <w:r w:rsidRPr="0003007C">
        <w:rPr>
          <w:rFonts w:cs="Times New Roman"/>
          <w:szCs w:val="24"/>
        </w:rPr>
        <w:t>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tất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VLAN </w:t>
      </w:r>
      <w:proofErr w:type="spellStart"/>
      <w:r w:rsidRPr="0003007C">
        <w:rPr>
          <w:rFonts w:cs="Times New Roman"/>
          <w:szCs w:val="24"/>
        </w:rPr>
        <w:t>sẽ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. </w:t>
      </w:r>
      <w:proofErr w:type="spellStart"/>
      <w:r w:rsidRPr="0003007C">
        <w:rPr>
          <w:rFonts w:cs="Times New Roman"/>
          <w:szCs w:val="24"/>
        </w:rPr>
        <w:t>Nếu</w:t>
      </w:r>
      <w:proofErr w:type="spellEnd"/>
      <w:r w:rsidRPr="0003007C">
        <w:rPr>
          <w:rFonts w:cs="Times New Roman"/>
          <w:szCs w:val="24"/>
        </w:rPr>
        <w:t xml:space="preserve"> router </w:t>
      </w:r>
      <w:proofErr w:type="spellStart"/>
      <w:r w:rsidRPr="0003007C">
        <w:rPr>
          <w:rFonts w:cs="Times New Roman"/>
          <w:szCs w:val="24"/>
        </w:rPr>
        <w:t>chính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gặp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sự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cố</w:t>
      </w:r>
      <w:proofErr w:type="spellEnd"/>
      <w:r w:rsidRPr="0003007C">
        <w:rPr>
          <w:rFonts w:cs="Times New Roman"/>
          <w:szCs w:val="24"/>
        </w:rPr>
        <w:t xml:space="preserve">, router </w:t>
      </w:r>
      <w:proofErr w:type="spellStart"/>
      <w:r w:rsidRPr="0003007C">
        <w:rPr>
          <w:rFonts w:cs="Times New Roman"/>
          <w:szCs w:val="24"/>
        </w:rPr>
        <w:t>dự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phòng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tự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thay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thế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làm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gián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đoạn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dịch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vụ</w:t>
      </w:r>
      <w:proofErr w:type="spellEnd"/>
      <w:r w:rsidRPr="0003007C">
        <w:rPr>
          <w:rFonts w:cs="Times New Roman"/>
          <w:szCs w:val="24"/>
        </w:rPr>
        <w:t>.</w:t>
      </w:r>
    </w:p>
    <w:p w14:paraId="21308D1E" w14:textId="5F007D5A" w:rsidR="005A4472" w:rsidRPr="0003007C" w:rsidRDefault="00AA26B5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Giám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thái</w:t>
      </w:r>
      <w:proofErr w:type="spellEnd"/>
      <w:r w:rsidRPr="0003007C">
        <w:rPr>
          <w:rFonts w:cs="Times New Roman"/>
          <w:szCs w:val="24"/>
        </w:rPr>
        <w:t xml:space="preserve">: Theo </w:t>
      </w:r>
      <w:proofErr w:type="spellStart"/>
      <w:r w:rsidRPr="0003007C">
        <w:rPr>
          <w:rFonts w:cs="Times New Roman"/>
          <w:szCs w:val="24"/>
        </w:rPr>
        <w:t>dõi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thái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của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router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hiện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sớm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vấn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đề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khắc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phục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kịp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thời</w:t>
      </w:r>
      <w:proofErr w:type="spellEnd"/>
      <w:r w:rsidRPr="0003007C">
        <w:rPr>
          <w:rFonts w:cs="Times New Roman"/>
          <w:szCs w:val="24"/>
        </w:rPr>
        <w:t>.</w:t>
      </w:r>
    </w:p>
    <w:p w14:paraId="7CFD12C2" w14:textId="446D25CD" w:rsidR="00584B78" w:rsidRPr="00E12FAE" w:rsidRDefault="00584B78" w:rsidP="00736E1A">
      <w:pPr>
        <w:pStyle w:val="Heading3"/>
        <w:numPr>
          <w:ilvl w:val="2"/>
          <w:numId w:val="3"/>
        </w:numPr>
        <w:spacing w:line="276" w:lineRule="auto"/>
        <w:jc w:val="both"/>
      </w:pPr>
      <w:bookmarkStart w:id="20" w:name="_Toc184759580"/>
      <w:bookmarkStart w:id="21" w:name="_Toc184759808"/>
      <w:bookmarkStart w:id="22" w:name="_Toc184759976"/>
      <w:proofErr w:type="spellStart"/>
      <w:r w:rsidRPr="00E12FAE">
        <w:lastRenderedPageBreak/>
        <w:t>Phân</w:t>
      </w:r>
      <w:proofErr w:type="spellEnd"/>
      <w:r w:rsidRPr="00E12FAE">
        <w:t xml:space="preserve"> </w:t>
      </w:r>
      <w:proofErr w:type="spellStart"/>
      <w:r w:rsidRPr="00E12FAE">
        <w:t>bổ</w:t>
      </w:r>
      <w:proofErr w:type="spellEnd"/>
      <w:r w:rsidRPr="00E12FAE">
        <w:t xml:space="preserve"> </w:t>
      </w:r>
      <w:proofErr w:type="spellStart"/>
      <w:r w:rsidRPr="00E12FAE">
        <w:t>địa</w:t>
      </w:r>
      <w:proofErr w:type="spellEnd"/>
      <w:r w:rsidRPr="00E12FAE">
        <w:t xml:space="preserve"> </w:t>
      </w:r>
      <w:proofErr w:type="spellStart"/>
      <w:r w:rsidRPr="00E12FAE">
        <w:t>chỉ</w:t>
      </w:r>
      <w:proofErr w:type="spellEnd"/>
      <w:r w:rsidRPr="00E12FAE">
        <w:t xml:space="preserve"> IP </w:t>
      </w:r>
      <w:proofErr w:type="spellStart"/>
      <w:r w:rsidRPr="00E12FAE">
        <w:t>cho</w:t>
      </w:r>
      <w:proofErr w:type="spellEnd"/>
      <w:r w:rsidRPr="00E12FAE">
        <w:t xml:space="preserve"> </w:t>
      </w:r>
      <w:proofErr w:type="spellStart"/>
      <w:r w:rsidRPr="00E12FAE">
        <w:t>các</w:t>
      </w:r>
      <w:proofErr w:type="spellEnd"/>
      <w:r w:rsidRPr="00E12FAE">
        <w:t xml:space="preserve"> </w:t>
      </w:r>
      <w:proofErr w:type="spellStart"/>
      <w:r w:rsidRPr="00E12FAE">
        <w:t>thiết</w:t>
      </w:r>
      <w:proofErr w:type="spellEnd"/>
      <w:r w:rsidRPr="00E12FAE">
        <w:t xml:space="preserve"> </w:t>
      </w:r>
      <w:proofErr w:type="spellStart"/>
      <w:r w:rsidRPr="00E12FAE">
        <w:t>bị</w:t>
      </w:r>
      <w:bookmarkEnd w:id="20"/>
      <w:bookmarkEnd w:id="21"/>
      <w:bookmarkEnd w:id="22"/>
      <w:proofErr w:type="spellEnd"/>
    </w:p>
    <w:p w14:paraId="3407439D" w14:textId="16DF16ED" w:rsidR="003F40A2" w:rsidRPr="0003007C" w:rsidRDefault="003F40A2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phân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bổ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IP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bị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trong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VLAN </w:t>
      </w:r>
      <w:proofErr w:type="spellStart"/>
      <w:r w:rsidRPr="0003007C">
        <w:rPr>
          <w:rFonts w:cs="Times New Roman"/>
          <w:szCs w:val="24"/>
        </w:rPr>
        <w:t>là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rất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quan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trọng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rằng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mọi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bị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đều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giao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tiếp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với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nhau</w:t>
      </w:r>
      <w:proofErr w:type="spellEnd"/>
      <w:r w:rsidRPr="0003007C">
        <w:rPr>
          <w:rFonts w:cs="Times New Roman"/>
          <w:szCs w:val="24"/>
        </w:rPr>
        <w:t>.</w:t>
      </w:r>
    </w:p>
    <w:p w14:paraId="15B9A0B9" w14:textId="77777777" w:rsidR="003F40A2" w:rsidRPr="0003007C" w:rsidRDefault="003F40A2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Sử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IP </w:t>
      </w:r>
      <w:proofErr w:type="spellStart"/>
      <w:r w:rsidRPr="0003007C">
        <w:rPr>
          <w:rFonts w:cs="Times New Roman"/>
          <w:szCs w:val="24"/>
        </w:rPr>
        <w:t>riêng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Mỗi</w:t>
      </w:r>
      <w:proofErr w:type="spellEnd"/>
      <w:r w:rsidRPr="0003007C">
        <w:rPr>
          <w:rFonts w:cs="Times New Roman"/>
          <w:szCs w:val="24"/>
        </w:rPr>
        <w:t xml:space="preserve"> VLAN </w:t>
      </w:r>
      <w:proofErr w:type="spellStart"/>
      <w:r w:rsidRPr="0003007C">
        <w:rPr>
          <w:rFonts w:cs="Times New Roman"/>
          <w:szCs w:val="24"/>
        </w:rPr>
        <w:t>sẽ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được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cấp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dải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IP </w:t>
      </w:r>
      <w:proofErr w:type="spellStart"/>
      <w:r w:rsidRPr="0003007C">
        <w:rPr>
          <w:rFonts w:cs="Times New Roman"/>
          <w:szCs w:val="24"/>
        </w:rPr>
        <w:t>riêng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giúp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phân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loại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bị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dễ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dàng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hơn</w:t>
      </w:r>
      <w:proofErr w:type="spellEnd"/>
      <w:r w:rsidRPr="0003007C">
        <w:rPr>
          <w:rFonts w:cs="Times New Roman"/>
          <w:szCs w:val="24"/>
        </w:rPr>
        <w:t>.</w:t>
      </w:r>
    </w:p>
    <w:p w14:paraId="593C6C8E" w14:textId="35AC8EC3" w:rsidR="003F40A2" w:rsidRPr="0003007C" w:rsidRDefault="003F40A2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Cấu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hình</w:t>
      </w:r>
      <w:proofErr w:type="spellEnd"/>
      <w:r w:rsidRPr="0003007C">
        <w:rPr>
          <w:rFonts w:cs="Times New Roman"/>
          <w:szCs w:val="24"/>
        </w:rPr>
        <w:t xml:space="preserve"> DHCP: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lập</w:t>
      </w:r>
      <w:proofErr w:type="spellEnd"/>
      <w:r w:rsidRPr="0003007C">
        <w:rPr>
          <w:rFonts w:cs="Times New Roman"/>
          <w:szCs w:val="24"/>
        </w:rPr>
        <w:t xml:space="preserve"> DHCP server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tự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cấp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IP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bị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người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dùng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trong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VLAN,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rằng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sự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xung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IP.</w:t>
      </w:r>
    </w:p>
    <w:p w14:paraId="442D1F4A" w14:textId="36CC9D90" w:rsidR="00584B78" w:rsidRPr="00770A51" w:rsidRDefault="00584B78" w:rsidP="00736E1A">
      <w:pPr>
        <w:pStyle w:val="Heading3"/>
        <w:numPr>
          <w:ilvl w:val="2"/>
          <w:numId w:val="3"/>
        </w:numPr>
        <w:spacing w:line="276" w:lineRule="auto"/>
        <w:jc w:val="both"/>
      </w:pPr>
      <w:bookmarkStart w:id="23" w:name="_Toc184759581"/>
      <w:bookmarkStart w:id="24" w:name="_Toc184759809"/>
      <w:bookmarkStart w:id="25" w:name="_Toc184759977"/>
      <w:r w:rsidRPr="00770A51">
        <w:t xml:space="preserve">Quản </w:t>
      </w:r>
      <w:proofErr w:type="spellStart"/>
      <w:r w:rsidRPr="00770A51">
        <w:t>lý</w:t>
      </w:r>
      <w:proofErr w:type="spellEnd"/>
      <w:r w:rsidRPr="00770A51">
        <w:t xml:space="preserve"> </w:t>
      </w:r>
      <w:proofErr w:type="spellStart"/>
      <w:r w:rsidRPr="00770A51">
        <w:t>mạng</w:t>
      </w:r>
      <w:bookmarkEnd w:id="23"/>
      <w:bookmarkEnd w:id="24"/>
      <w:bookmarkEnd w:id="25"/>
      <w:proofErr w:type="spellEnd"/>
    </w:p>
    <w:p w14:paraId="5E090CE9" w14:textId="77777777" w:rsidR="000C4EF2" w:rsidRPr="0003007C" w:rsidRDefault="000C4EF2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duy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trì</w:t>
      </w:r>
      <w:proofErr w:type="spellEnd"/>
      <w:r w:rsidRPr="0003007C">
        <w:rPr>
          <w:rFonts w:cs="Times New Roman"/>
          <w:szCs w:val="24"/>
        </w:rPr>
        <w:t xml:space="preserve"> an </w:t>
      </w:r>
      <w:proofErr w:type="spellStart"/>
      <w:r w:rsidRPr="0003007C">
        <w:rPr>
          <w:rFonts w:cs="Times New Roman"/>
          <w:szCs w:val="24"/>
        </w:rPr>
        <w:t>ninh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suất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của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giám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rất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>.</w:t>
      </w:r>
    </w:p>
    <w:p w14:paraId="1C413DB5" w14:textId="77777777" w:rsidR="000C4EF2" w:rsidRDefault="000C4EF2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Triển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khai</w:t>
      </w:r>
      <w:proofErr w:type="spellEnd"/>
      <w:r w:rsidRPr="0003007C">
        <w:rPr>
          <w:rFonts w:cs="Times New Roman"/>
          <w:szCs w:val="24"/>
        </w:rPr>
        <w:t xml:space="preserve"> ACL (Access Control Lists): </w:t>
      </w:r>
      <w:proofErr w:type="spellStart"/>
      <w:r w:rsidRPr="0003007C">
        <w:rPr>
          <w:rFonts w:cs="Times New Roman"/>
          <w:szCs w:val="24"/>
        </w:rPr>
        <w:t>Sử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ACL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hạn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chế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truy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cập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giữa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VLAN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 </w:t>
      </w:r>
      <w:proofErr w:type="spellStart"/>
      <w:r w:rsidRPr="0003007C">
        <w:rPr>
          <w:rFonts w:cs="Times New Roman"/>
          <w:szCs w:val="24"/>
        </w:rPr>
        <w:t>nhạy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ngăn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chặn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đe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dọa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từ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ngoài</w:t>
      </w:r>
      <w:proofErr w:type="spellEnd"/>
      <w:r w:rsidRPr="0003007C">
        <w:rPr>
          <w:rFonts w:cs="Times New Roman"/>
          <w:szCs w:val="24"/>
        </w:rPr>
        <w:t>.</w:t>
      </w:r>
    </w:p>
    <w:p w14:paraId="74608AA2" w14:textId="6DBCE534" w:rsidR="00736E1A" w:rsidRDefault="00736E1A" w:rsidP="00736E1A">
      <w:pPr>
        <w:pStyle w:val="Heading3"/>
        <w:numPr>
          <w:ilvl w:val="2"/>
          <w:numId w:val="3"/>
        </w:numPr>
        <w:spacing w:line="276" w:lineRule="auto"/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545AB848" w14:textId="77777777" w:rsidR="00736E1A" w:rsidRDefault="00736E1A" w:rsidP="00736E1A">
      <w:pPr>
        <w:pStyle w:val="Heading3"/>
        <w:spacing w:line="276" w:lineRule="auto"/>
        <w:jc w:val="both"/>
        <w:rPr>
          <w:b w:val="0"/>
          <w:bCs/>
        </w:rPr>
      </w:pPr>
      <w:r w:rsidRPr="00736E1A">
        <w:rPr>
          <w:b w:val="0"/>
          <w:bCs/>
        </w:rPr>
        <w:t xml:space="preserve">NAT (Network Address Translation) </w:t>
      </w:r>
      <w:proofErr w:type="spellStart"/>
      <w:r w:rsidRPr="00736E1A">
        <w:rPr>
          <w:b w:val="0"/>
          <w:bCs/>
        </w:rPr>
        <w:t>được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sử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dụng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để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chuyển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đổi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địa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chỉ</w:t>
      </w:r>
      <w:proofErr w:type="spellEnd"/>
      <w:r w:rsidRPr="00736E1A">
        <w:rPr>
          <w:b w:val="0"/>
          <w:bCs/>
        </w:rPr>
        <w:t xml:space="preserve"> IP </w:t>
      </w:r>
      <w:proofErr w:type="spellStart"/>
      <w:r w:rsidRPr="00736E1A">
        <w:rPr>
          <w:b w:val="0"/>
          <w:bCs/>
        </w:rPr>
        <w:t>giữa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mạng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nội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bộ</w:t>
      </w:r>
      <w:proofErr w:type="spellEnd"/>
      <w:r w:rsidRPr="00736E1A">
        <w:rPr>
          <w:b w:val="0"/>
          <w:bCs/>
        </w:rPr>
        <w:t xml:space="preserve"> (private) </w:t>
      </w:r>
      <w:proofErr w:type="spellStart"/>
      <w:r w:rsidRPr="00736E1A">
        <w:rPr>
          <w:b w:val="0"/>
          <w:bCs/>
        </w:rPr>
        <w:t>và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mạng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bên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ngoài</w:t>
      </w:r>
      <w:proofErr w:type="spellEnd"/>
      <w:r w:rsidRPr="00736E1A">
        <w:rPr>
          <w:b w:val="0"/>
          <w:bCs/>
        </w:rPr>
        <w:t xml:space="preserve"> (public).</w:t>
      </w:r>
    </w:p>
    <w:p w14:paraId="7173A8B8" w14:textId="77777777" w:rsidR="00736E1A" w:rsidRDefault="00736E1A" w:rsidP="00736E1A">
      <w:pPr>
        <w:pStyle w:val="Heading3"/>
        <w:spacing w:line="276" w:lineRule="auto"/>
        <w:jc w:val="both"/>
        <w:rPr>
          <w:b w:val="0"/>
          <w:bCs/>
        </w:rPr>
      </w:pPr>
      <w:proofErr w:type="spellStart"/>
      <w:r w:rsidRPr="00736E1A">
        <w:rPr>
          <w:b w:val="0"/>
          <w:bCs/>
        </w:rPr>
        <w:t>Mục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đích</w:t>
      </w:r>
      <w:proofErr w:type="spellEnd"/>
      <w:r w:rsidRPr="00736E1A">
        <w:rPr>
          <w:b w:val="0"/>
          <w:bCs/>
        </w:rPr>
        <w:t xml:space="preserve">: NAT </w:t>
      </w:r>
      <w:proofErr w:type="spellStart"/>
      <w:r w:rsidRPr="00736E1A">
        <w:rPr>
          <w:b w:val="0"/>
          <w:bCs/>
        </w:rPr>
        <w:t>giúp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các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thiết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bị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trong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mạng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nội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bộ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sử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dụng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địa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chỉ</w:t>
      </w:r>
      <w:proofErr w:type="spellEnd"/>
      <w:r w:rsidRPr="00736E1A">
        <w:rPr>
          <w:b w:val="0"/>
          <w:bCs/>
        </w:rPr>
        <w:t xml:space="preserve"> IP </w:t>
      </w:r>
      <w:proofErr w:type="spellStart"/>
      <w:r w:rsidRPr="00736E1A">
        <w:rPr>
          <w:b w:val="0"/>
          <w:bCs/>
        </w:rPr>
        <w:t>riêng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có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thể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truy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cập</w:t>
      </w:r>
      <w:proofErr w:type="spellEnd"/>
      <w:r w:rsidRPr="00736E1A">
        <w:rPr>
          <w:b w:val="0"/>
          <w:bCs/>
        </w:rPr>
        <w:t xml:space="preserve"> Internet </w:t>
      </w:r>
      <w:proofErr w:type="spellStart"/>
      <w:r w:rsidRPr="00736E1A">
        <w:rPr>
          <w:b w:val="0"/>
          <w:bCs/>
        </w:rPr>
        <w:t>hoặc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các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dịch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vụ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công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cộng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mà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không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công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khai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địa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chỉ</w:t>
      </w:r>
      <w:proofErr w:type="spellEnd"/>
      <w:r w:rsidRPr="00736E1A">
        <w:rPr>
          <w:b w:val="0"/>
          <w:bCs/>
        </w:rPr>
        <w:t xml:space="preserve"> IP </w:t>
      </w:r>
      <w:proofErr w:type="spellStart"/>
      <w:r w:rsidRPr="00736E1A">
        <w:rPr>
          <w:b w:val="0"/>
          <w:bCs/>
        </w:rPr>
        <w:t>thực</w:t>
      </w:r>
      <w:proofErr w:type="spellEnd"/>
      <w:r w:rsidRPr="00736E1A">
        <w:rPr>
          <w:b w:val="0"/>
          <w:bCs/>
        </w:rPr>
        <w:t xml:space="preserve">. </w:t>
      </w:r>
    </w:p>
    <w:p w14:paraId="44A20718" w14:textId="7E1BB953" w:rsidR="00736E1A" w:rsidRPr="00736E1A" w:rsidRDefault="00736E1A" w:rsidP="00736E1A">
      <w:pPr>
        <w:pStyle w:val="Heading3"/>
        <w:spacing w:line="276" w:lineRule="auto"/>
        <w:jc w:val="both"/>
        <w:rPr>
          <w:b w:val="0"/>
          <w:bCs/>
        </w:rPr>
      </w:pPr>
      <w:r w:rsidRPr="00736E1A">
        <w:rPr>
          <w:b w:val="0"/>
          <w:bCs/>
        </w:rPr>
        <w:t xml:space="preserve">Lợi </w:t>
      </w:r>
      <w:proofErr w:type="spellStart"/>
      <w:r w:rsidRPr="00736E1A">
        <w:rPr>
          <w:b w:val="0"/>
          <w:bCs/>
        </w:rPr>
        <w:t>ích</w:t>
      </w:r>
      <w:proofErr w:type="spellEnd"/>
      <w:r w:rsidRPr="00736E1A">
        <w:rPr>
          <w:b w:val="0"/>
          <w:bCs/>
        </w:rPr>
        <w:t xml:space="preserve">: </w:t>
      </w:r>
      <w:proofErr w:type="spellStart"/>
      <w:r w:rsidRPr="00736E1A">
        <w:rPr>
          <w:b w:val="0"/>
          <w:bCs/>
        </w:rPr>
        <w:t>Tăng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cường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bảo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mật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bằng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cách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ẩn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cấu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trúc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mạng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nội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bộ</w:t>
      </w:r>
      <w:proofErr w:type="spellEnd"/>
      <w:r w:rsidRPr="00736E1A">
        <w:rPr>
          <w:b w:val="0"/>
          <w:bCs/>
        </w:rPr>
        <w:t xml:space="preserve">, </w:t>
      </w:r>
      <w:proofErr w:type="spellStart"/>
      <w:r w:rsidRPr="00736E1A">
        <w:rPr>
          <w:b w:val="0"/>
          <w:bCs/>
        </w:rPr>
        <w:t>đồng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thời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tối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ưu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hóa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việc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sử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dụng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địa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chỉ</w:t>
      </w:r>
      <w:proofErr w:type="spellEnd"/>
      <w:r w:rsidRPr="00736E1A">
        <w:rPr>
          <w:b w:val="0"/>
          <w:bCs/>
        </w:rPr>
        <w:t xml:space="preserve"> IP </w:t>
      </w:r>
      <w:proofErr w:type="spellStart"/>
      <w:r w:rsidRPr="00736E1A">
        <w:rPr>
          <w:b w:val="0"/>
          <w:bCs/>
        </w:rPr>
        <w:t>công</w:t>
      </w:r>
      <w:proofErr w:type="spellEnd"/>
      <w:r w:rsidRPr="00736E1A">
        <w:rPr>
          <w:b w:val="0"/>
          <w:bCs/>
        </w:rPr>
        <w:t xml:space="preserve"> </w:t>
      </w:r>
      <w:proofErr w:type="spellStart"/>
      <w:r w:rsidRPr="00736E1A">
        <w:rPr>
          <w:b w:val="0"/>
          <w:bCs/>
        </w:rPr>
        <w:t>cộng</w:t>
      </w:r>
      <w:proofErr w:type="spellEnd"/>
      <w:r w:rsidRPr="00736E1A">
        <w:rPr>
          <w:b w:val="0"/>
          <w:bCs/>
        </w:rPr>
        <w:t>.</w:t>
      </w:r>
    </w:p>
    <w:p w14:paraId="1979BE8A" w14:textId="2B96B72C" w:rsidR="001F1884" w:rsidRPr="00722365" w:rsidRDefault="001F1884" w:rsidP="00420B29">
      <w:pPr>
        <w:pStyle w:val="Heading1"/>
        <w:rPr>
          <w:sz w:val="26"/>
          <w:szCs w:val="26"/>
        </w:rPr>
      </w:pPr>
      <w:bookmarkStart w:id="26" w:name="_Toc184482152"/>
      <w:bookmarkStart w:id="27" w:name="_Toc184759978"/>
      <w:proofErr w:type="spellStart"/>
      <w:r w:rsidRPr="00722365">
        <w:rPr>
          <w:sz w:val="26"/>
          <w:szCs w:val="26"/>
        </w:rPr>
        <w:t>Thiết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kế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hệ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thống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mạng</w:t>
      </w:r>
      <w:bookmarkEnd w:id="26"/>
      <w:bookmarkEnd w:id="27"/>
      <w:proofErr w:type="spellEnd"/>
    </w:p>
    <w:p w14:paraId="622FE4CE" w14:textId="17851DC2" w:rsidR="00A9535B" w:rsidRDefault="001F1884" w:rsidP="004E6C1B">
      <w:pPr>
        <w:pStyle w:val="Heading2"/>
      </w:pPr>
      <w:bookmarkStart w:id="28" w:name="_Toc184482153"/>
      <w:bookmarkStart w:id="29" w:name="_Toc184759979"/>
      <w:proofErr w:type="spellStart"/>
      <w:r w:rsidRPr="0005556F">
        <w:t>Thiết</w:t>
      </w:r>
      <w:proofErr w:type="spellEnd"/>
      <w:r w:rsidRPr="0005556F">
        <w:t xml:space="preserve"> </w:t>
      </w:r>
      <w:proofErr w:type="spellStart"/>
      <w:r w:rsidRPr="0005556F">
        <w:t>kế</w:t>
      </w:r>
      <w:proofErr w:type="spellEnd"/>
      <w:r w:rsidRPr="0005556F">
        <w:t xml:space="preserve"> </w:t>
      </w:r>
      <w:proofErr w:type="spellStart"/>
      <w:r w:rsidRPr="0005556F">
        <w:t>mô</w:t>
      </w:r>
      <w:proofErr w:type="spellEnd"/>
      <w:r w:rsidRPr="0005556F">
        <w:t xml:space="preserve"> </w:t>
      </w:r>
      <w:proofErr w:type="spellStart"/>
      <w:r w:rsidRPr="0005556F">
        <w:t>hình</w:t>
      </w:r>
      <w:proofErr w:type="spellEnd"/>
      <w:r w:rsidRPr="0005556F">
        <w:t xml:space="preserve"> </w:t>
      </w:r>
      <w:proofErr w:type="spellStart"/>
      <w:r w:rsidRPr="0005556F">
        <w:t>mạng</w:t>
      </w:r>
      <w:proofErr w:type="spellEnd"/>
      <w:r w:rsidRPr="0005556F">
        <w:t xml:space="preserve"> logic</w:t>
      </w:r>
      <w:bookmarkEnd w:id="28"/>
      <w:bookmarkEnd w:id="29"/>
    </w:p>
    <w:p w14:paraId="42CE4560" w14:textId="2464F342" w:rsidR="0089714C" w:rsidRDefault="0089714C" w:rsidP="008B1C81">
      <w:r>
        <w:rPr>
          <w:noProof/>
        </w:rPr>
        <w:drawing>
          <wp:inline distT="0" distB="0" distL="0" distR="0" wp14:anchorId="626319B1" wp14:editId="5FCB9894">
            <wp:extent cx="6800850" cy="3231515"/>
            <wp:effectExtent l="19050" t="19050" r="19050" b="26035"/>
            <wp:docPr id="97245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231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D1E8C" w14:textId="03DB4F61" w:rsidR="009F52BC" w:rsidRDefault="00FF0F62" w:rsidP="00736E1A">
      <w:pPr>
        <w:ind w:left="567"/>
        <w:jc w:val="both"/>
        <w:rPr>
          <w:sz w:val="26"/>
          <w:szCs w:val="26"/>
        </w:rPr>
      </w:pPr>
      <w:proofErr w:type="spellStart"/>
      <w:r w:rsidRPr="00FF0F62">
        <w:t>Mô</w:t>
      </w:r>
      <w:proofErr w:type="spellEnd"/>
      <w:r w:rsidRPr="00FF0F62">
        <w:t xml:space="preserve"> </w:t>
      </w:r>
      <w:proofErr w:type="spellStart"/>
      <w:r w:rsidRPr="00FF0F62">
        <w:t>hình</w:t>
      </w:r>
      <w:proofErr w:type="spellEnd"/>
      <w:r w:rsidRPr="00FF0F62">
        <w:t xml:space="preserve"> </w:t>
      </w:r>
      <w:proofErr w:type="spellStart"/>
      <w:r w:rsidRPr="00FF0F62">
        <w:t>mạng</w:t>
      </w:r>
      <w:proofErr w:type="spellEnd"/>
      <w:r w:rsidRPr="00FF0F62">
        <w:t xml:space="preserve"> Top-Down </w:t>
      </w:r>
      <w:proofErr w:type="spellStart"/>
      <w:r w:rsidR="00EA2028" w:rsidRPr="00EA2028">
        <w:t>gồm</w:t>
      </w:r>
      <w:proofErr w:type="spellEnd"/>
      <w:r w:rsidRPr="00FF0F62">
        <w:t xml:space="preserve"> </w:t>
      </w:r>
      <w:proofErr w:type="spellStart"/>
      <w:r w:rsidRPr="00FF0F62">
        <w:t>ba</w:t>
      </w:r>
      <w:proofErr w:type="spellEnd"/>
      <w:r w:rsidRPr="00FF0F62">
        <w:t xml:space="preserve"> </w:t>
      </w:r>
      <w:proofErr w:type="spellStart"/>
      <w:r w:rsidRPr="00FF0F62">
        <w:t>tầng</w:t>
      </w:r>
      <w:proofErr w:type="spellEnd"/>
      <w:r w:rsidR="00EA2028" w:rsidRPr="00EA2028">
        <w:t>:</w:t>
      </w:r>
      <w:r w:rsidRPr="00FF0F62">
        <w:t xml:space="preserve"> Core Layer, Distribution Layer, </w:t>
      </w:r>
      <w:proofErr w:type="spellStart"/>
      <w:r w:rsidRPr="00FF0F62">
        <w:t>và</w:t>
      </w:r>
      <w:proofErr w:type="spellEnd"/>
      <w:r w:rsidRPr="00FF0F62">
        <w:t xml:space="preserve"> Access Layer </w:t>
      </w:r>
      <w:proofErr w:type="spellStart"/>
      <w:r w:rsidRPr="00FF0F62">
        <w:t>được</w:t>
      </w:r>
      <w:proofErr w:type="spellEnd"/>
      <w:r w:rsidRPr="00FF0F62">
        <w:t xml:space="preserve"> </w:t>
      </w:r>
      <w:proofErr w:type="spellStart"/>
      <w:r w:rsidRPr="00FF0F62">
        <w:t>lựa</w:t>
      </w:r>
      <w:proofErr w:type="spellEnd"/>
      <w:r w:rsidRPr="00FF0F62">
        <w:t xml:space="preserve"> </w:t>
      </w:r>
      <w:proofErr w:type="spellStart"/>
      <w:r w:rsidRPr="00FF0F62">
        <w:t>chọn</w:t>
      </w:r>
      <w:proofErr w:type="spellEnd"/>
      <w:r w:rsidRPr="00FF0F62">
        <w:t xml:space="preserve"> </w:t>
      </w:r>
      <w:proofErr w:type="spellStart"/>
      <w:r w:rsidR="00EA2028" w:rsidRPr="00EA2028">
        <w:t>trong</w:t>
      </w:r>
      <w:proofErr w:type="spellEnd"/>
      <w:r w:rsidR="00EA2028" w:rsidRPr="00EA2028">
        <w:t xml:space="preserve"> </w:t>
      </w:r>
      <w:proofErr w:type="spellStart"/>
      <w:r w:rsidR="00EA2028" w:rsidRPr="00EA2028">
        <w:t>thiết</w:t>
      </w:r>
      <w:proofErr w:type="spellEnd"/>
      <w:r w:rsidR="00EA2028" w:rsidRPr="00EA2028">
        <w:t xml:space="preserve"> </w:t>
      </w:r>
      <w:proofErr w:type="spellStart"/>
      <w:r w:rsidR="00EA2028" w:rsidRPr="00EA2028">
        <w:t>kế</w:t>
      </w:r>
      <w:proofErr w:type="spellEnd"/>
      <w:r w:rsidR="00EA2028" w:rsidRPr="00EA2028">
        <w:t xml:space="preserve"> </w:t>
      </w:r>
      <w:proofErr w:type="spellStart"/>
      <w:r w:rsidR="00EA2028" w:rsidRPr="00EA2028">
        <w:t>mạng</w:t>
      </w:r>
      <w:proofErr w:type="spellEnd"/>
      <w:r w:rsidR="00EA2028" w:rsidRPr="00EA2028">
        <w:t xml:space="preserve"> </w:t>
      </w:r>
      <w:proofErr w:type="spellStart"/>
      <w:r w:rsidR="00EA2028" w:rsidRPr="00EA2028">
        <w:t>nhờ</w:t>
      </w:r>
      <w:proofErr w:type="spellEnd"/>
      <w:r w:rsidRPr="00FF0F62">
        <w:t xml:space="preserve"> </w:t>
      </w:r>
      <w:proofErr w:type="spellStart"/>
      <w:r w:rsidRPr="00FF0F62">
        <w:t>tính</w:t>
      </w:r>
      <w:proofErr w:type="spellEnd"/>
      <w:r w:rsidRPr="00FF0F62">
        <w:t xml:space="preserve"> </w:t>
      </w:r>
      <w:proofErr w:type="spellStart"/>
      <w:r w:rsidRPr="00FF0F62">
        <w:t>cấu</w:t>
      </w:r>
      <w:proofErr w:type="spellEnd"/>
      <w:r w:rsidRPr="00FF0F62">
        <w:t xml:space="preserve"> </w:t>
      </w:r>
      <w:proofErr w:type="spellStart"/>
      <w:r w:rsidRPr="00FF0F62">
        <w:t>trúc</w:t>
      </w:r>
      <w:proofErr w:type="spellEnd"/>
      <w:r w:rsidRPr="00FF0F62">
        <w:t xml:space="preserve"> </w:t>
      </w:r>
      <w:proofErr w:type="spellStart"/>
      <w:r w:rsidR="00EA2028" w:rsidRPr="00EA2028">
        <w:t>chặt</w:t>
      </w:r>
      <w:proofErr w:type="spellEnd"/>
      <w:r w:rsidR="00EA2028" w:rsidRPr="00EA2028">
        <w:t xml:space="preserve"> </w:t>
      </w:r>
      <w:proofErr w:type="spellStart"/>
      <w:r w:rsidR="00EA2028" w:rsidRPr="00EA2028">
        <w:t>chẽ</w:t>
      </w:r>
      <w:proofErr w:type="spellEnd"/>
      <w:r w:rsidRPr="00FF0F62">
        <w:t xml:space="preserve">, </w:t>
      </w:r>
      <w:proofErr w:type="spellStart"/>
      <w:r w:rsidRPr="00FF0F62">
        <w:t>khả</w:t>
      </w:r>
      <w:proofErr w:type="spellEnd"/>
      <w:r w:rsidRPr="00FF0F62">
        <w:t xml:space="preserve"> </w:t>
      </w:r>
      <w:proofErr w:type="spellStart"/>
      <w:r w:rsidRPr="00FF0F62">
        <w:t>năng</w:t>
      </w:r>
      <w:proofErr w:type="spellEnd"/>
      <w:r w:rsidRPr="00FF0F62">
        <w:t xml:space="preserve"> </w:t>
      </w:r>
      <w:proofErr w:type="spellStart"/>
      <w:r w:rsidRPr="00FF0F62">
        <w:t>mở</w:t>
      </w:r>
      <w:proofErr w:type="spellEnd"/>
      <w:r w:rsidRPr="00FF0F62">
        <w:t xml:space="preserve"> </w:t>
      </w:r>
      <w:proofErr w:type="spellStart"/>
      <w:r w:rsidRPr="00FF0F62">
        <w:t>rộng</w:t>
      </w:r>
      <w:proofErr w:type="spellEnd"/>
      <w:r w:rsidRPr="00FF0F62">
        <w:t xml:space="preserve"> </w:t>
      </w:r>
      <w:proofErr w:type="spellStart"/>
      <w:r w:rsidR="00EA2028" w:rsidRPr="00EA2028">
        <w:t>linh</w:t>
      </w:r>
      <w:proofErr w:type="spellEnd"/>
      <w:r w:rsidR="00EA2028" w:rsidRPr="00EA2028">
        <w:t xml:space="preserve"> </w:t>
      </w:r>
      <w:proofErr w:type="spellStart"/>
      <w:r w:rsidR="00EA2028" w:rsidRPr="00EA2028">
        <w:t>hoạt</w:t>
      </w:r>
      <w:proofErr w:type="spellEnd"/>
      <w:r w:rsidR="00EA2028" w:rsidRPr="00EA2028">
        <w:t xml:space="preserve"> </w:t>
      </w:r>
      <w:proofErr w:type="spellStart"/>
      <w:r w:rsidR="00EA2028" w:rsidRPr="00EA2028">
        <w:t>và</w:t>
      </w:r>
      <w:proofErr w:type="spellEnd"/>
      <w:r w:rsidR="00EA2028" w:rsidRPr="00EA2028">
        <w:t xml:space="preserve"> </w:t>
      </w:r>
      <w:proofErr w:type="spellStart"/>
      <w:r w:rsidRPr="00FF0F62">
        <w:t>hiệu</w:t>
      </w:r>
      <w:proofErr w:type="spellEnd"/>
      <w:r w:rsidRPr="00FF0F62">
        <w:t xml:space="preserve"> </w:t>
      </w:r>
      <w:proofErr w:type="spellStart"/>
      <w:r w:rsidRPr="00FF0F62">
        <w:t>quả</w:t>
      </w:r>
      <w:proofErr w:type="spellEnd"/>
      <w:r w:rsidRPr="00FF0F62">
        <w:t xml:space="preserve"> </w:t>
      </w:r>
      <w:proofErr w:type="spellStart"/>
      <w:r w:rsidRPr="00FF0F62">
        <w:t>trong</w:t>
      </w:r>
      <w:proofErr w:type="spellEnd"/>
      <w:r w:rsidRPr="00FF0F62">
        <w:t xml:space="preserve"> </w:t>
      </w:r>
      <w:proofErr w:type="spellStart"/>
      <w:r w:rsidRPr="00FF0F62">
        <w:t>quản</w:t>
      </w:r>
      <w:proofErr w:type="spellEnd"/>
      <w:r w:rsidRPr="00FF0F62">
        <w:t xml:space="preserve"> </w:t>
      </w:r>
      <w:proofErr w:type="spellStart"/>
      <w:r w:rsidRPr="00FF0F62">
        <w:t>lý</w:t>
      </w:r>
      <w:proofErr w:type="spellEnd"/>
      <w:r w:rsidRPr="00FF0F62">
        <w:t xml:space="preserve">. </w:t>
      </w:r>
    </w:p>
    <w:p w14:paraId="5FA57F90" w14:textId="63406F8A" w:rsidR="00FF4643" w:rsidRPr="00FF4643" w:rsidRDefault="00FF4643" w:rsidP="00736E1A">
      <w:pPr>
        <w:pStyle w:val="ListParagraph"/>
        <w:numPr>
          <w:ilvl w:val="0"/>
          <w:numId w:val="22"/>
        </w:numPr>
        <w:jc w:val="both"/>
      </w:pPr>
      <w:proofErr w:type="spellStart"/>
      <w:r w:rsidRPr="00FF4643">
        <w:lastRenderedPageBreak/>
        <w:t>Khả</w:t>
      </w:r>
      <w:proofErr w:type="spellEnd"/>
      <w:r w:rsidRPr="00FF4643">
        <w:t xml:space="preserve"> </w:t>
      </w:r>
      <w:proofErr w:type="spellStart"/>
      <w:r w:rsidRPr="00FF4643">
        <w:t>năng</w:t>
      </w:r>
      <w:proofErr w:type="spellEnd"/>
      <w:r w:rsidRPr="00FF4643">
        <w:t xml:space="preserve"> </w:t>
      </w:r>
      <w:proofErr w:type="spellStart"/>
      <w:r w:rsidRPr="00FF4643">
        <w:t>mở</w:t>
      </w:r>
      <w:proofErr w:type="spellEnd"/>
      <w:r w:rsidRPr="00FF4643">
        <w:t xml:space="preserve"> </w:t>
      </w:r>
      <w:proofErr w:type="spellStart"/>
      <w:r w:rsidRPr="00FF4643">
        <w:t>rộng</w:t>
      </w:r>
      <w:proofErr w:type="spellEnd"/>
      <w:r w:rsidRPr="00FF4643">
        <w:t xml:space="preserve">: </w:t>
      </w:r>
      <w:proofErr w:type="spellStart"/>
      <w:r w:rsidRPr="00FF4643">
        <w:t>Mô</w:t>
      </w:r>
      <w:proofErr w:type="spellEnd"/>
      <w:r w:rsidRPr="00FF4643">
        <w:t xml:space="preserve"> </w:t>
      </w:r>
      <w:proofErr w:type="spellStart"/>
      <w:r w:rsidRPr="00FF4643">
        <w:t>hình</w:t>
      </w:r>
      <w:proofErr w:type="spellEnd"/>
      <w:r w:rsidRPr="00FF4643">
        <w:t xml:space="preserve"> 3 </w:t>
      </w:r>
      <w:proofErr w:type="spellStart"/>
      <w:r w:rsidRPr="00FF4643">
        <w:t>lớp</w:t>
      </w:r>
      <w:proofErr w:type="spellEnd"/>
      <w:r w:rsidRPr="00FF4643">
        <w:t xml:space="preserve"> </w:t>
      </w:r>
      <w:proofErr w:type="spellStart"/>
      <w:r w:rsidRPr="00FF4643">
        <w:t>giúp</w:t>
      </w:r>
      <w:proofErr w:type="spellEnd"/>
      <w:r w:rsidRPr="00FF4643">
        <w:t xml:space="preserve"> </w:t>
      </w:r>
      <w:proofErr w:type="spellStart"/>
      <w:r w:rsidRPr="00FF4643">
        <w:t>mở</w:t>
      </w:r>
      <w:proofErr w:type="spellEnd"/>
      <w:r w:rsidRPr="00FF4643">
        <w:t xml:space="preserve"> </w:t>
      </w:r>
      <w:proofErr w:type="spellStart"/>
      <w:r w:rsidRPr="00FF4643">
        <w:t>rộng</w:t>
      </w:r>
      <w:proofErr w:type="spellEnd"/>
      <w:r w:rsidRPr="00FF4643">
        <w:t xml:space="preserve"> </w:t>
      </w:r>
      <w:proofErr w:type="spellStart"/>
      <w:r w:rsidRPr="00FF4643">
        <w:t>mạng</w:t>
      </w:r>
      <w:proofErr w:type="spellEnd"/>
      <w:r w:rsidRPr="00FF4643">
        <w:t xml:space="preserve"> </w:t>
      </w:r>
      <w:proofErr w:type="spellStart"/>
      <w:r w:rsidRPr="00FF4643">
        <w:t>một</w:t>
      </w:r>
      <w:proofErr w:type="spellEnd"/>
      <w:r w:rsidRPr="00FF4643">
        <w:t xml:space="preserve"> </w:t>
      </w:r>
      <w:proofErr w:type="spellStart"/>
      <w:r w:rsidRPr="00FF4643">
        <w:t>cách</w:t>
      </w:r>
      <w:proofErr w:type="spellEnd"/>
      <w:r w:rsidRPr="00FF4643">
        <w:t xml:space="preserve"> </w:t>
      </w:r>
      <w:proofErr w:type="spellStart"/>
      <w:r w:rsidRPr="00FF4643">
        <w:t>dễ</w:t>
      </w:r>
      <w:proofErr w:type="spellEnd"/>
      <w:r w:rsidRPr="00FF4643">
        <w:t xml:space="preserve"> </w:t>
      </w:r>
      <w:proofErr w:type="spellStart"/>
      <w:r w:rsidRPr="00FF4643">
        <w:t>dàng</w:t>
      </w:r>
      <w:proofErr w:type="spellEnd"/>
      <w:r w:rsidRPr="00FF4643">
        <w:t xml:space="preserve"> </w:t>
      </w:r>
      <w:proofErr w:type="spellStart"/>
      <w:r w:rsidRPr="00FF4643">
        <w:t>và</w:t>
      </w:r>
      <w:proofErr w:type="spellEnd"/>
      <w:r w:rsidRPr="00FF4643">
        <w:t xml:space="preserve"> </w:t>
      </w:r>
      <w:proofErr w:type="spellStart"/>
      <w:r w:rsidRPr="00FF4643">
        <w:t>có</w:t>
      </w:r>
      <w:proofErr w:type="spellEnd"/>
      <w:r w:rsidRPr="00FF4643">
        <w:t xml:space="preserve"> </w:t>
      </w:r>
      <w:proofErr w:type="spellStart"/>
      <w:r w:rsidRPr="00FF4643">
        <w:t>thể</w:t>
      </w:r>
      <w:proofErr w:type="spellEnd"/>
      <w:r w:rsidRPr="00FF4643">
        <w:t xml:space="preserve"> </w:t>
      </w:r>
      <w:proofErr w:type="spellStart"/>
      <w:r w:rsidRPr="00FF4643">
        <w:t>đáp</w:t>
      </w:r>
      <w:proofErr w:type="spellEnd"/>
      <w:r w:rsidRPr="00FF4643">
        <w:t xml:space="preserve"> </w:t>
      </w:r>
      <w:proofErr w:type="spellStart"/>
      <w:r w:rsidRPr="00FF4643">
        <w:t>ứng</w:t>
      </w:r>
      <w:proofErr w:type="spellEnd"/>
      <w:r w:rsidRPr="00FF4643">
        <w:t xml:space="preserve"> </w:t>
      </w:r>
      <w:proofErr w:type="spellStart"/>
      <w:r w:rsidRPr="00FF4643">
        <w:t>được</w:t>
      </w:r>
      <w:proofErr w:type="spellEnd"/>
      <w:r w:rsidRPr="00FF4643">
        <w:t xml:space="preserve"> </w:t>
      </w:r>
      <w:proofErr w:type="spellStart"/>
      <w:r w:rsidRPr="00FF4643">
        <w:t>nhu</w:t>
      </w:r>
      <w:proofErr w:type="spellEnd"/>
      <w:r w:rsidRPr="00FF4643">
        <w:t xml:space="preserve"> </w:t>
      </w:r>
      <w:proofErr w:type="spellStart"/>
      <w:r w:rsidRPr="00FF4643">
        <w:t>cầu</w:t>
      </w:r>
      <w:proofErr w:type="spellEnd"/>
      <w:r w:rsidRPr="00FF4643">
        <w:t xml:space="preserve"> </w:t>
      </w:r>
      <w:proofErr w:type="spellStart"/>
      <w:r w:rsidRPr="00FF4643">
        <w:t>gia</w:t>
      </w:r>
      <w:proofErr w:type="spellEnd"/>
      <w:r w:rsidRPr="00FF4643">
        <w:t xml:space="preserve"> </w:t>
      </w:r>
      <w:proofErr w:type="spellStart"/>
      <w:r w:rsidRPr="00FF4643">
        <w:t>tăng</w:t>
      </w:r>
      <w:proofErr w:type="spellEnd"/>
      <w:r w:rsidRPr="00FF4643">
        <w:t xml:space="preserve"> </w:t>
      </w:r>
      <w:proofErr w:type="spellStart"/>
      <w:r w:rsidRPr="00FF4643">
        <w:t>của</w:t>
      </w:r>
      <w:proofErr w:type="spellEnd"/>
      <w:r w:rsidRPr="00FF4643">
        <w:t xml:space="preserve"> </w:t>
      </w:r>
      <w:proofErr w:type="spellStart"/>
      <w:r w:rsidRPr="00FF4643">
        <w:t>người</w:t>
      </w:r>
      <w:proofErr w:type="spellEnd"/>
      <w:r w:rsidRPr="00FF4643">
        <w:t xml:space="preserve"> </w:t>
      </w:r>
      <w:proofErr w:type="spellStart"/>
      <w:r w:rsidRPr="00FF4643">
        <w:t>dùng</w:t>
      </w:r>
      <w:proofErr w:type="spellEnd"/>
      <w:r w:rsidRPr="00FF4643">
        <w:t xml:space="preserve"> </w:t>
      </w:r>
      <w:proofErr w:type="spellStart"/>
      <w:r w:rsidRPr="00FF4643">
        <w:t>hoặc</w:t>
      </w:r>
      <w:proofErr w:type="spellEnd"/>
      <w:r w:rsidRPr="00FF4643">
        <w:t xml:space="preserve"> </w:t>
      </w:r>
      <w:proofErr w:type="spellStart"/>
      <w:r w:rsidRPr="00FF4643">
        <w:t>dịch</w:t>
      </w:r>
      <w:proofErr w:type="spellEnd"/>
      <w:r w:rsidRPr="00FF4643">
        <w:t xml:space="preserve"> </w:t>
      </w:r>
      <w:proofErr w:type="spellStart"/>
      <w:r w:rsidRPr="00FF4643">
        <w:t>vụ</w:t>
      </w:r>
      <w:proofErr w:type="spellEnd"/>
      <w:r w:rsidRPr="00FF4643">
        <w:t>.</w:t>
      </w:r>
    </w:p>
    <w:p w14:paraId="6B1BAADA" w14:textId="6B4DCA17" w:rsidR="00FF4643" w:rsidRPr="00FF4643" w:rsidRDefault="00FF4643" w:rsidP="00736E1A">
      <w:pPr>
        <w:pStyle w:val="ListParagraph"/>
        <w:numPr>
          <w:ilvl w:val="0"/>
          <w:numId w:val="22"/>
        </w:numPr>
        <w:jc w:val="both"/>
      </w:pPr>
      <w:r w:rsidRPr="00FF4643">
        <w:t xml:space="preserve">Hiệu </w:t>
      </w:r>
      <w:proofErr w:type="spellStart"/>
      <w:r w:rsidRPr="00FF4643">
        <w:t>suất</w:t>
      </w:r>
      <w:proofErr w:type="spellEnd"/>
      <w:r w:rsidRPr="00FF4643">
        <w:t xml:space="preserve"> </w:t>
      </w:r>
      <w:proofErr w:type="spellStart"/>
      <w:r w:rsidRPr="00FF4643">
        <w:t>tối</w:t>
      </w:r>
      <w:proofErr w:type="spellEnd"/>
      <w:r w:rsidRPr="00FF4643">
        <w:t xml:space="preserve"> </w:t>
      </w:r>
      <w:proofErr w:type="spellStart"/>
      <w:r w:rsidRPr="00FF4643">
        <w:t>ưu</w:t>
      </w:r>
      <w:proofErr w:type="spellEnd"/>
      <w:r w:rsidRPr="00FF4643">
        <w:t xml:space="preserve">: Chia </w:t>
      </w:r>
      <w:proofErr w:type="spellStart"/>
      <w:r w:rsidRPr="00FF4643">
        <w:t>mạng</w:t>
      </w:r>
      <w:proofErr w:type="spellEnd"/>
      <w:r w:rsidRPr="00FF4643">
        <w:t xml:space="preserve"> </w:t>
      </w:r>
      <w:proofErr w:type="spellStart"/>
      <w:r w:rsidRPr="00FF4643">
        <w:t>thành</w:t>
      </w:r>
      <w:proofErr w:type="spellEnd"/>
      <w:r w:rsidRPr="00FF4643">
        <w:t xml:space="preserve"> </w:t>
      </w:r>
      <w:proofErr w:type="spellStart"/>
      <w:r w:rsidRPr="00FF4643">
        <w:t>các</w:t>
      </w:r>
      <w:proofErr w:type="spellEnd"/>
      <w:r w:rsidRPr="00FF4643">
        <w:t xml:space="preserve"> </w:t>
      </w:r>
      <w:proofErr w:type="spellStart"/>
      <w:r w:rsidRPr="00FF4643">
        <w:t>lớp</w:t>
      </w:r>
      <w:proofErr w:type="spellEnd"/>
      <w:r w:rsidRPr="00FF4643">
        <w:t xml:space="preserve"> </w:t>
      </w:r>
      <w:proofErr w:type="spellStart"/>
      <w:r w:rsidRPr="00FF4643">
        <w:t>giúp</w:t>
      </w:r>
      <w:proofErr w:type="spellEnd"/>
      <w:r w:rsidRPr="00FF4643">
        <w:t xml:space="preserve"> </w:t>
      </w:r>
      <w:proofErr w:type="spellStart"/>
      <w:r w:rsidRPr="00FF4643">
        <w:t>tối</w:t>
      </w:r>
      <w:proofErr w:type="spellEnd"/>
      <w:r w:rsidRPr="00FF4643">
        <w:t xml:space="preserve"> </w:t>
      </w:r>
      <w:proofErr w:type="spellStart"/>
      <w:r w:rsidRPr="00FF4643">
        <w:t>ưu</w:t>
      </w:r>
      <w:proofErr w:type="spellEnd"/>
      <w:r w:rsidRPr="00FF4643">
        <w:t xml:space="preserve"> </w:t>
      </w:r>
      <w:proofErr w:type="spellStart"/>
      <w:r w:rsidRPr="00FF4643">
        <w:t>hóa</w:t>
      </w:r>
      <w:proofErr w:type="spellEnd"/>
      <w:r w:rsidRPr="00FF4643">
        <w:t xml:space="preserve"> </w:t>
      </w:r>
      <w:proofErr w:type="spellStart"/>
      <w:r w:rsidRPr="00FF4643">
        <w:t>hiệu</w:t>
      </w:r>
      <w:proofErr w:type="spellEnd"/>
      <w:r w:rsidRPr="00FF4643">
        <w:t xml:space="preserve"> </w:t>
      </w:r>
      <w:proofErr w:type="spellStart"/>
      <w:r w:rsidRPr="00FF4643">
        <w:t>suất</w:t>
      </w:r>
      <w:proofErr w:type="spellEnd"/>
      <w:r w:rsidRPr="00FF4643">
        <w:t xml:space="preserve">, </w:t>
      </w:r>
      <w:proofErr w:type="spellStart"/>
      <w:r w:rsidRPr="00FF4643">
        <w:t>giảm</w:t>
      </w:r>
      <w:proofErr w:type="spellEnd"/>
      <w:r w:rsidRPr="00FF4643">
        <w:t xml:space="preserve"> </w:t>
      </w:r>
      <w:proofErr w:type="spellStart"/>
      <w:r w:rsidRPr="00FF4643">
        <w:t>độ</w:t>
      </w:r>
      <w:proofErr w:type="spellEnd"/>
      <w:r w:rsidRPr="00FF4643">
        <w:t xml:space="preserve"> </w:t>
      </w:r>
      <w:proofErr w:type="spellStart"/>
      <w:r w:rsidRPr="00FF4643">
        <w:t>trễ</w:t>
      </w:r>
      <w:proofErr w:type="spellEnd"/>
      <w:r w:rsidRPr="00FF4643">
        <w:t xml:space="preserve"> </w:t>
      </w:r>
      <w:proofErr w:type="spellStart"/>
      <w:r w:rsidRPr="00FF4643">
        <w:t>và</w:t>
      </w:r>
      <w:proofErr w:type="spellEnd"/>
      <w:r w:rsidRPr="00FF4643">
        <w:t xml:space="preserve"> </w:t>
      </w:r>
      <w:proofErr w:type="spellStart"/>
      <w:r w:rsidRPr="00FF4643">
        <w:t>tải</w:t>
      </w:r>
      <w:proofErr w:type="spellEnd"/>
      <w:r w:rsidRPr="00FF4643">
        <w:t xml:space="preserve"> </w:t>
      </w:r>
      <w:proofErr w:type="spellStart"/>
      <w:r w:rsidRPr="00FF4643">
        <w:t>lên</w:t>
      </w:r>
      <w:proofErr w:type="spellEnd"/>
      <w:r w:rsidRPr="00FF4643">
        <w:t xml:space="preserve"> </w:t>
      </w:r>
      <w:proofErr w:type="spellStart"/>
      <w:r w:rsidRPr="00FF4643">
        <w:t>từng</w:t>
      </w:r>
      <w:proofErr w:type="spellEnd"/>
      <w:r w:rsidRPr="00FF4643">
        <w:t xml:space="preserve"> </w:t>
      </w:r>
      <w:proofErr w:type="spellStart"/>
      <w:r w:rsidRPr="00FF4643">
        <w:t>lớp</w:t>
      </w:r>
      <w:proofErr w:type="spellEnd"/>
      <w:r w:rsidRPr="00FF4643">
        <w:t>.</w:t>
      </w:r>
    </w:p>
    <w:p w14:paraId="1F764A7C" w14:textId="4C54A289" w:rsidR="00FF4643" w:rsidRPr="00FF4643" w:rsidRDefault="00FF4643" w:rsidP="00736E1A">
      <w:pPr>
        <w:pStyle w:val="ListParagraph"/>
        <w:numPr>
          <w:ilvl w:val="0"/>
          <w:numId w:val="22"/>
        </w:numPr>
        <w:jc w:val="both"/>
      </w:pPr>
      <w:r w:rsidRPr="00FF4643">
        <w:t xml:space="preserve">Quản </w:t>
      </w:r>
      <w:proofErr w:type="spellStart"/>
      <w:r w:rsidRPr="00FF4643">
        <w:t>lý</w:t>
      </w:r>
      <w:proofErr w:type="spellEnd"/>
      <w:r w:rsidRPr="00FF4643">
        <w:t xml:space="preserve"> </w:t>
      </w:r>
      <w:proofErr w:type="spellStart"/>
      <w:r w:rsidRPr="00FF4643">
        <w:t>và</w:t>
      </w:r>
      <w:proofErr w:type="spellEnd"/>
      <w:r w:rsidRPr="00FF4643">
        <w:t xml:space="preserve"> </w:t>
      </w:r>
      <w:proofErr w:type="spellStart"/>
      <w:r w:rsidRPr="00FF4643">
        <w:t>bảo</w:t>
      </w:r>
      <w:proofErr w:type="spellEnd"/>
      <w:r w:rsidRPr="00FF4643">
        <w:t xml:space="preserve"> </w:t>
      </w:r>
      <w:proofErr w:type="spellStart"/>
      <w:r w:rsidRPr="00FF4643">
        <w:t>mật</w:t>
      </w:r>
      <w:proofErr w:type="spellEnd"/>
      <w:r w:rsidRPr="00FF4643">
        <w:t xml:space="preserve"> </w:t>
      </w:r>
      <w:proofErr w:type="spellStart"/>
      <w:r w:rsidRPr="00FF4643">
        <w:t>dễ</w:t>
      </w:r>
      <w:proofErr w:type="spellEnd"/>
      <w:r w:rsidRPr="00FF4643">
        <w:t xml:space="preserve"> </w:t>
      </w:r>
      <w:proofErr w:type="spellStart"/>
      <w:r w:rsidRPr="00FF4643">
        <w:t>dàng</w:t>
      </w:r>
      <w:proofErr w:type="spellEnd"/>
      <w:r w:rsidRPr="00FF4643">
        <w:t xml:space="preserve">: </w:t>
      </w:r>
      <w:proofErr w:type="spellStart"/>
      <w:r w:rsidRPr="00FF4643">
        <w:t>Việc</w:t>
      </w:r>
      <w:proofErr w:type="spellEnd"/>
      <w:r w:rsidRPr="00FF4643">
        <w:t xml:space="preserve"> </w:t>
      </w:r>
      <w:proofErr w:type="spellStart"/>
      <w:r w:rsidRPr="00FF4643">
        <w:t>phân</w:t>
      </w:r>
      <w:proofErr w:type="spellEnd"/>
      <w:r w:rsidRPr="00FF4643">
        <w:t xml:space="preserve"> </w:t>
      </w:r>
      <w:proofErr w:type="spellStart"/>
      <w:r w:rsidRPr="00FF4643">
        <w:t>tách</w:t>
      </w:r>
      <w:proofErr w:type="spellEnd"/>
      <w:r w:rsidRPr="00FF4643">
        <w:t xml:space="preserve"> </w:t>
      </w:r>
      <w:proofErr w:type="spellStart"/>
      <w:r w:rsidRPr="00FF4643">
        <w:t>các</w:t>
      </w:r>
      <w:proofErr w:type="spellEnd"/>
      <w:r w:rsidRPr="00FF4643">
        <w:t xml:space="preserve"> </w:t>
      </w:r>
      <w:proofErr w:type="spellStart"/>
      <w:r w:rsidRPr="00FF4643">
        <w:t>chức</w:t>
      </w:r>
      <w:proofErr w:type="spellEnd"/>
      <w:r w:rsidRPr="00FF4643">
        <w:t xml:space="preserve"> </w:t>
      </w:r>
      <w:proofErr w:type="spellStart"/>
      <w:r w:rsidRPr="00FF4643">
        <w:t>năng</w:t>
      </w:r>
      <w:proofErr w:type="spellEnd"/>
      <w:r w:rsidRPr="00FF4643">
        <w:t xml:space="preserve"> </w:t>
      </w:r>
      <w:proofErr w:type="spellStart"/>
      <w:r w:rsidRPr="00FF4643">
        <w:t>giúp</w:t>
      </w:r>
      <w:proofErr w:type="spellEnd"/>
      <w:r w:rsidRPr="00FF4643">
        <w:t xml:space="preserve"> </w:t>
      </w:r>
      <w:proofErr w:type="spellStart"/>
      <w:r w:rsidRPr="00FF4643">
        <w:t>dễ</w:t>
      </w:r>
      <w:proofErr w:type="spellEnd"/>
      <w:r w:rsidRPr="00FF4643">
        <w:t xml:space="preserve"> </w:t>
      </w:r>
      <w:proofErr w:type="spellStart"/>
      <w:r w:rsidRPr="00FF4643">
        <w:t>dàng</w:t>
      </w:r>
      <w:proofErr w:type="spellEnd"/>
      <w:r w:rsidRPr="00FF4643">
        <w:t xml:space="preserve"> </w:t>
      </w:r>
      <w:proofErr w:type="spellStart"/>
      <w:r w:rsidRPr="00FF4643">
        <w:t>áp</w:t>
      </w:r>
      <w:proofErr w:type="spellEnd"/>
      <w:r w:rsidRPr="00FF4643">
        <w:t xml:space="preserve"> </w:t>
      </w:r>
      <w:proofErr w:type="spellStart"/>
      <w:r w:rsidRPr="00FF4643">
        <w:t>dụng</w:t>
      </w:r>
      <w:proofErr w:type="spellEnd"/>
      <w:r w:rsidRPr="00FF4643">
        <w:t xml:space="preserve"> </w:t>
      </w:r>
      <w:proofErr w:type="spellStart"/>
      <w:r w:rsidRPr="00FF4643">
        <w:t>các</w:t>
      </w:r>
      <w:proofErr w:type="spellEnd"/>
      <w:r w:rsidRPr="00FF4643">
        <w:t xml:space="preserve"> </w:t>
      </w:r>
      <w:proofErr w:type="spellStart"/>
      <w:r w:rsidRPr="00FF4643">
        <w:t>chính</w:t>
      </w:r>
      <w:proofErr w:type="spellEnd"/>
      <w:r w:rsidRPr="00FF4643">
        <w:t xml:space="preserve"> </w:t>
      </w:r>
      <w:proofErr w:type="spellStart"/>
      <w:r w:rsidRPr="00FF4643">
        <w:t>sách</w:t>
      </w:r>
      <w:proofErr w:type="spellEnd"/>
      <w:r w:rsidRPr="00FF4643">
        <w:t xml:space="preserve"> </w:t>
      </w:r>
      <w:proofErr w:type="spellStart"/>
      <w:r w:rsidRPr="00FF4643">
        <w:t>bảo</w:t>
      </w:r>
      <w:proofErr w:type="spellEnd"/>
      <w:r w:rsidRPr="00FF4643">
        <w:t xml:space="preserve"> </w:t>
      </w:r>
      <w:proofErr w:type="spellStart"/>
      <w:r w:rsidRPr="00FF4643">
        <w:t>mật</w:t>
      </w:r>
      <w:proofErr w:type="spellEnd"/>
      <w:r w:rsidRPr="00FF4643">
        <w:t xml:space="preserve"> </w:t>
      </w:r>
      <w:proofErr w:type="spellStart"/>
      <w:r w:rsidRPr="00FF4643">
        <w:t>và</w:t>
      </w:r>
      <w:proofErr w:type="spellEnd"/>
      <w:r w:rsidRPr="00FF4643">
        <w:t xml:space="preserve"> </w:t>
      </w:r>
      <w:proofErr w:type="spellStart"/>
      <w:r w:rsidRPr="00FF4643">
        <w:t>quản</w:t>
      </w:r>
      <w:proofErr w:type="spellEnd"/>
      <w:r w:rsidRPr="00FF4643">
        <w:t xml:space="preserve"> </w:t>
      </w:r>
      <w:proofErr w:type="spellStart"/>
      <w:r w:rsidRPr="00FF4643">
        <w:t>lý</w:t>
      </w:r>
      <w:proofErr w:type="spellEnd"/>
      <w:r w:rsidRPr="00FF4643">
        <w:t xml:space="preserve"> </w:t>
      </w:r>
      <w:proofErr w:type="spellStart"/>
      <w:r w:rsidRPr="00FF4643">
        <w:t>mạng</w:t>
      </w:r>
      <w:proofErr w:type="spellEnd"/>
      <w:r w:rsidRPr="00FF4643">
        <w:t xml:space="preserve"> </w:t>
      </w:r>
      <w:proofErr w:type="spellStart"/>
      <w:r w:rsidRPr="00FF4643">
        <w:t>một</w:t>
      </w:r>
      <w:proofErr w:type="spellEnd"/>
      <w:r w:rsidRPr="00FF4643">
        <w:t xml:space="preserve"> </w:t>
      </w:r>
      <w:proofErr w:type="spellStart"/>
      <w:r w:rsidRPr="00FF4643">
        <w:t>cách</w:t>
      </w:r>
      <w:proofErr w:type="spellEnd"/>
      <w:r w:rsidRPr="00FF4643">
        <w:t xml:space="preserve"> </w:t>
      </w:r>
      <w:proofErr w:type="spellStart"/>
      <w:r w:rsidRPr="00FF4643">
        <w:t>tập</w:t>
      </w:r>
      <w:proofErr w:type="spellEnd"/>
      <w:r w:rsidRPr="00FF4643">
        <w:t xml:space="preserve"> </w:t>
      </w:r>
      <w:proofErr w:type="spellStart"/>
      <w:r w:rsidRPr="00FF4643">
        <w:t>trung</w:t>
      </w:r>
      <w:proofErr w:type="spellEnd"/>
      <w:r w:rsidRPr="00FF4643">
        <w:t xml:space="preserve"> </w:t>
      </w:r>
      <w:proofErr w:type="spellStart"/>
      <w:r w:rsidRPr="00FF4643">
        <w:t>và</w:t>
      </w:r>
      <w:proofErr w:type="spellEnd"/>
      <w:r w:rsidRPr="00FF4643">
        <w:t xml:space="preserve"> </w:t>
      </w:r>
      <w:proofErr w:type="spellStart"/>
      <w:r w:rsidRPr="00FF4643">
        <w:t>hiệu</w:t>
      </w:r>
      <w:proofErr w:type="spellEnd"/>
      <w:r w:rsidRPr="00FF4643">
        <w:t xml:space="preserve"> </w:t>
      </w:r>
      <w:proofErr w:type="spellStart"/>
      <w:r w:rsidRPr="00FF4643">
        <w:t>quả</w:t>
      </w:r>
      <w:proofErr w:type="spellEnd"/>
      <w:r w:rsidRPr="00FF4643">
        <w:t>.</w:t>
      </w:r>
    </w:p>
    <w:p w14:paraId="18143012" w14:textId="49E4F6DE" w:rsidR="00FF4643" w:rsidRPr="00FF4643" w:rsidRDefault="00FF4643" w:rsidP="00736E1A">
      <w:pPr>
        <w:pStyle w:val="ListParagraph"/>
        <w:numPr>
          <w:ilvl w:val="0"/>
          <w:numId w:val="22"/>
        </w:numPr>
        <w:jc w:val="both"/>
      </w:pPr>
      <w:proofErr w:type="spellStart"/>
      <w:r w:rsidRPr="00FF4643">
        <w:t>Tính</w:t>
      </w:r>
      <w:proofErr w:type="spellEnd"/>
      <w:r w:rsidRPr="00FF4643">
        <w:t xml:space="preserve"> </w:t>
      </w:r>
      <w:proofErr w:type="spellStart"/>
      <w:r w:rsidRPr="00FF4643">
        <w:t>khả</w:t>
      </w:r>
      <w:proofErr w:type="spellEnd"/>
      <w:r w:rsidRPr="00FF4643">
        <w:t xml:space="preserve"> </w:t>
      </w:r>
      <w:proofErr w:type="spellStart"/>
      <w:r w:rsidRPr="00FF4643">
        <w:t>dụng</w:t>
      </w:r>
      <w:proofErr w:type="spellEnd"/>
      <w:r w:rsidRPr="00FF4643">
        <w:t xml:space="preserve"> </w:t>
      </w:r>
      <w:proofErr w:type="spellStart"/>
      <w:r w:rsidRPr="00FF4643">
        <w:t>cao</w:t>
      </w:r>
      <w:proofErr w:type="spellEnd"/>
      <w:r w:rsidRPr="00FF4643">
        <w:t xml:space="preserve">: </w:t>
      </w:r>
      <w:proofErr w:type="spellStart"/>
      <w:r w:rsidRPr="00FF4643">
        <w:t>Sự</w:t>
      </w:r>
      <w:proofErr w:type="spellEnd"/>
      <w:r w:rsidRPr="00FF4643">
        <w:t xml:space="preserve"> </w:t>
      </w:r>
      <w:proofErr w:type="spellStart"/>
      <w:r w:rsidRPr="00FF4643">
        <w:t>phân</w:t>
      </w:r>
      <w:proofErr w:type="spellEnd"/>
      <w:r w:rsidRPr="00FF4643">
        <w:t xml:space="preserve"> </w:t>
      </w:r>
      <w:proofErr w:type="spellStart"/>
      <w:r w:rsidRPr="00FF4643">
        <w:t>tách</w:t>
      </w:r>
      <w:proofErr w:type="spellEnd"/>
      <w:r w:rsidRPr="00FF4643">
        <w:t xml:space="preserve"> </w:t>
      </w:r>
      <w:proofErr w:type="spellStart"/>
      <w:r w:rsidRPr="00FF4643">
        <w:t>giữa</w:t>
      </w:r>
      <w:proofErr w:type="spellEnd"/>
      <w:r w:rsidRPr="00FF4643">
        <w:t xml:space="preserve"> </w:t>
      </w:r>
      <w:proofErr w:type="spellStart"/>
      <w:r w:rsidRPr="00FF4643">
        <w:t>các</w:t>
      </w:r>
      <w:proofErr w:type="spellEnd"/>
      <w:r w:rsidRPr="00FF4643">
        <w:t xml:space="preserve"> </w:t>
      </w:r>
      <w:proofErr w:type="spellStart"/>
      <w:r w:rsidRPr="00FF4643">
        <w:t>lớp</w:t>
      </w:r>
      <w:proofErr w:type="spellEnd"/>
      <w:r w:rsidRPr="00FF4643">
        <w:t xml:space="preserve"> </w:t>
      </w:r>
      <w:proofErr w:type="spellStart"/>
      <w:r w:rsidRPr="00FF4643">
        <w:t>giúp</w:t>
      </w:r>
      <w:proofErr w:type="spellEnd"/>
      <w:r w:rsidRPr="00FF4643">
        <w:t xml:space="preserve"> </w:t>
      </w:r>
      <w:proofErr w:type="spellStart"/>
      <w:r w:rsidRPr="00FF4643">
        <w:t>tăng</w:t>
      </w:r>
      <w:proofErr w:type="spellEnd"/>
      <w:r w:rsidRPr="00FF4643">
        <w:t xml:space="preserve"> </w:t>
      </w:r>
      <w:proofErr w:type="spellStart"/>
      <w:r w:rsidRPr="00FF4643">
        <w:t>tính</w:t>
      </w:r>
      <w:proofErr w:type="spellEnd"/>
      <w:r w:rsidRPr="00FF4643">
        <w:t xml:space="preserve"> </w:t>
      </w:r>
      <w:proofErr w:type="spellStart"/>
      <w:r w:rsidRPr="00FF4643">
        <w:t>dự</w:t>
      </w:r>
      <w:proofErr w:type="spellEnd"/>
      <w:r w:rsidRPr="00FF4643">
        <w:t xml:space="preserve"> </w:t>
      </w:r>
      <w:proofErr w:type="spellStart"/>
      <w:r w:rsidRPr="00FF4643">
        <w:t>phòng</w:t>
      </w:r>
      <w:proofErr w:type="spellEnd"/>
      <w:r w:rsidRPr="00FF4643">
        <w:t xml:space="preserve"> </w:t>
      </w:r>
      <w:proofErr w:type="spellStart"/>
      <w:r w:rsidRPr="00FF4643">
        <w:t>và</w:t>
      </w:r>
      <w:proofErr w:type="spellEnd"/>
      <w:r w:rsidRPr="00FF4643">
        <w:t xml:space="preserve"> </w:t>
      </w:r>
      <w:proofErr w:type="spellStart"/>
      <w:r w:rsidRPr="00FF4643">
        <w:t>giảm</w:t>
      </w:r>
      <w:proofErr w:type="spellEnd"/>
      <w:r w:rsidRPr="00FF4643">
        <w:t xml:space="preserve"> </w:t>
      </w:r>
      <w:proofErr w:type="spellStart"/>
      <w:r w:rsidRPr="00FF4643">
        <w:t>thiểu</w:t>
      </w:r>
      <w:proofErr w:type="spellEnd"/>
      <w:r w:rsidRPr="00FF4643">
        <w:t xml:space="preserve"> </w:t>
      </w:r>
      <w:proofErr w:type="spellStart"/>
      <w:r w:rsidRPr="00FF4643">
        <w:t>sự</w:t>
      </w:r>
      <w:proofErr w:type="spellEnd"/>
      <w:r w:rsidRPr="00FF4643">
        <w:t xml:space="preserve"> </w:t>
      </w:r>
      <w:proofErr w:type="spellStart"/>
      <w:r w:rsidRPr="00FF4643">
        <w:t>cố</w:t>
      </w:r>
      <w:proofErr w:type="spellEnd"/>
      <w:r w:rsidRPr="00FF4643">
        <w:t xml:space="preserve"> </w:t>
      </w:r>
      <w:proofErr w:type="spellStart"/>
      <w:r w:rsidRPr="00FF4643">
        <w:t>hệ</w:t>
      </w:r>
      <w:proofErr w:type="spellEnd"/>
      <w:r w:rsidRPr="00FF4643">
        <w:t xml:space="preserve"> </w:t>
      </w:r>
      <w:proofErr w:type="spellStart"/>
      <w:r w:rsidRPr="00FF4643">
        <w:t>thống</w:t>
      </w:r>
      <w:proofErr w:type="spellEnd"/>
      <w:r w:rsidRPr="00FF4643">
        <w:t xml:space="preserve">, </w:t>
      </w:r>
      <w:proofErr w:type="spellStart"/>
      <w:r w:rsidRPr="00FF4643">
        <w:t>cải</w:t>
      </w:r>
      <w:proofErr w:type="spellEnd"/>
      <w:r w:rsidRPr="00FF4643">
        <w:t xml:space="preserve"> </w:t>
      </w:r>
      <w:proofErr w:type="spellStart"/>
      <w:r w:rsidRPr="00FF4643">
        <w:t>thiện</w:t>
      </w:r>
      <w:proofErr w:type="spellEnd"/>
      <w:r w:rsidRPr="00FF4643">
        <w:t xml:space="preserve"> </w:t>
      </w:r>
      <w:proofErr w:type="spellStart"/>
      <w:r w:rsidRPr="00FF4643">
        <w:t>tính</w:t>
      </w:r>
      <w:proofErr w:type="spellEnd"/>
      <w:r w:rsidRPr="00FF4643">
        <w:t xml:space="preserve"> </w:t>
      </w:r>
      <w:proofErr w:type="spellStart"/>
      <w:r w:rsidRPr="00FF4643">
        <w:t>ổn</w:t>
      </w:r>
      <w:proofErr w:type="spellEnd"/>
      <w:r w:rsidRPr="00FF4643">
        <w:t xml:space="preserve"> </w:t>
      </w:r>
      <w:proofErr w:type="spellStart"/>
      <w:r w:rsidRPr="00FF4643">
        <w:t>định</w:t>
      </w:r>
      <w:proofErr w:type="spellEnd"/>
      <w:r w:rsidRPr="00FF4643">
        <w:t xml:space="preserve"> </w:t>
      </w:r>
      <w:proofErr w:type="spellStart"/>
      <w:r w:rsidRPr="00FF4643">
        <w:t>của</w:t>
      </w:r>
      <w:proofErr w:type="spellEnd"/>
      <w:r w:rsidRPr="00FF4643">
        <w:t xml:space="preserve"> </w:t>
      </w:r>
      <w:proofErr w:type="spellStart"/>
      <w:r w:rsidRPr="00FF4643">
        <w:t>mạng</w:t>
      </w:r>
      <w:proofErr w:type="spellEnd"/>
      <w:r w:rsidRPr="00FF4643">
        <w:t>.</w:t>
      </w:r>
    </w:p>
    <w:p w14:paraId="74FBE3FD" w14:textId="31C0A91C" w:rsidR="00FF4643" w:rsidRPr="00FF4643" w:rsidRDefault="00FF4643" w:rsidP="00736E1A">
      <w:pPr>
        <w:pStyle w:val="ListParagraph"/>
        <w:numPr>
          <w:ilvl w:val="0"/>
          <w:numId w:val="22"/>
        </w:numPr>
        <w:jc w:val="both"/>
      </w:pPr>
      <w:proofErr w:type="spellStart"/>
      <w:r w:rsidRPr="00FF4643">
        <w:t>Tối</w:t>
      </w:r>
      <w:proofErr w:type="spellEnd"/>
      <w:r w:rsidRPr="00FF4643">
        <w:t xml:space="preserve"> </w:t>
      </w:r>
      <w:proofErr w:type="spellStart"/>
      <w:r w:rsidRPr="00FF4643">
        <w:t>ưu</w:t>
      </w:r>
      <w:proofErr w:type="spellEnd"/>
      <w:r w:rsidRPr="00FF4643">
        <w:t xml:space="preserve"> </w:t>
      </w:r>
      <w:proofErr w:type="spellStart"/>
      <w:r w:rsidRPr="00FF4643">
        <w:t>hóa</w:t>
      </w:r>
      <w:proofErr w:type="spellEnd"/>
      <w:r w:rsidRPr="00FF4643">
        <w:t xml:space="preserve"> chi </w:t>
      </w:r>
      <w:proofErr w:type="spellStart"/>
      <w:r w:rsidRPr="00FF4643">
        <w:t>phí</w:t>
      </w:r>
      <w:proofErr w:type="spellEnd"/>
      <w:r w:rsidRPr="00FF4643">
        <w:t xml:space="preserve">: </w:t>
      </w:r>
      <w:proofErr w:type="spellStart"/>
      <w:r w:rsidRPr="00FF4643">
        <w:t>Việc</w:t>
      </w:r>
      <w:proofErr w:type="spellEnd"/>
      <w:r w:rsidRPr="00FF4643">
        <w:t xml:space="preserve"> chia </w:t>
      </w:r>
      <w:proofErr w:type="spellStart"/>
      <w:r w:rsidRPr="00FF4643">
        <w:t>nhỏ</w:t>
      </w:r>
      <w:proofErr w:type="spellEnd"/>
      <w:r w:rsidRPr="00FF4643">
        <w:t xml:space="preserve"> </w:t>
      </w:r>
      <w:proofErr w:type="spellStart"/>
      <w:r w:rsidRPr="00FF4643">
        <w:t>các</w:t>
      </w:r>
      <w:proofErr w:type="spellEnd"/>
      <w:r w:rsidRPr="00FF4643">
        <w:t xml:space="preserve"> </w:t>
      </w:r>
      <w:proofErr w:type="spellStart"/>
      <w:r w:rsidRPr="00FF4643">
        <w:t>chức</w:t>
      </w:r>
      <w:proofErr w:type="spellEnd"/>
      <w:r w:rsidRPr="00FF4643">
        <w:t xml:space="preserve"> </w:t>
      </w:r>
      <w:proofErr w:type="spellStart"/>
      <w:r w:rsidRPr="00FF4643">
        <w:t>năng</w:t>
      </w:r>
      <w:proofErr w:type="spellEnd"/>
      <w:r w:rsidRPr="00FF4643">
        <w:t xml:space="preserve"> </w:t>
      </w:r>
      <w:proofErr w:type="spellStart"/>
      <w:r w:rsidRPr="00FF4643">
        <w:t>và</w:t>
      </w:r>
      <w:proofErr w:type="spellEnd"/>
      <w:r w:rsidRPr="00FF4643">
        <w:t xml:space="preserve"> </w:t>
      </w:r>
      <w:proofErr w:type="spellStart"/>
      <w:r w:rsidRPr="00FF4643">
        <w:t>phân</w:t>
      </w:r>
      <w:proofErr w:type="spellEnd"/>
      <w:r w:rsidRPr="00FF4643">
        <w:t xml:space="preserve"> </w:t>
      </w:r>
      <w:proofErr w:type="spellStart"/>
      <w:r w:rsidRPr="00FF4643">
        <w:t>phối</w:t>
      </w:r>
      <w:proofErr w:type="spellEnd"/>
      <w:r w:rsidRPr="00FF4643">
        <w:t xml:space="preserve"> </w:t>
      </w:r>
      <w:proofErr w:type="spellStart"/>
      <w:r w:rsidRPr="00FF4643">
        <w:t>lưu</w:t>
      </w:r>
      <w:proofErr w:type="spellEnd"/>
      <w:r w:rsidRPr="00FF4643">
        <w:t xml:space="preserve"> </w:t>
      </w:r>
      <w:proofErr w:type="spellStart"/>
      <w:r w:rsidRPr="00FF4643">
        <w:t>lượng</w:t>
      </w:r>
      <w:proofErr w:type="spellEnd"/>
      <w:r w:rsidRPr="00FF4643">
        <w:t xml:space="preserve"> </w:t>
      </w:r>
      <w:proofErr w:type="spellStart"/>
      <w:r w:rsidRPr="00FF4643">
        <w:t>giúp</w:t>
      </w:r>
      <w:proofErr w:type="spellEnd"/>
      <w:r w:rsidRPr="00FF4643">
        <w:t xml:space="preserve"> </w:t>
      </w:r>
      <w:proofErr w:type="spellStart"/>
      <w:r w:rsidRPr="00FF4643">
        <w:t>tối</w:t>
      </w:r>
      <w:proofErr w:type="spellEnd"/>
      <w:r w:rsidRPr="00FF4643">
        <w:t xml:space="preserve"> </w:t>
      </w:r>
      <w:proofErr w:type="spellStart"/>
      <w:r w:rsidRPr="00FF4643">
        <w:t>ưu</w:t>
      </w:r>
      <w:proofErr w:type="spellEnd"/>
      <w:r w:rsidRPr="00FF4643">
        <w:t xml:space="preserve"> </w:t>
      </w:r>
      <w:proofErr w:type="spellStart"/>
      <w:r w:rsidRPr="00FF4643">
        <w:t>hóa</w:t>
      </w:r>
      <w:proofErr w:type="spellEnd"/>
      <w:r w:rsidRPr="00FF4643">
        <w:t xml:space="preserve"> </w:t>
      </w:r>
      <w:proofErr w:type="spellStart"/>
      <w:r w:rsidRPr="00FF4643">
        <w:t>tài</w:t>
      </w:r>
      <w:proofErr w:type="spellEnd"/>
      <w:r w:rsidRPr="00FF4643">
        <w:t xml:space="preserve"> </w:t>
      </w:r>
      <w:proofErr w:type="spellStart"/>
      <w:r w:rsidRPr="00FF4643">
        <w:t>nguyên</w:t>
      </w:r>
      <w:proofErr w:type="spellEnd"/>
      <w:r w:rsidRPr="00FF4643">
        <w:t xml:space="preserve">, </w:t>
      </w:r>
      <w:proofErr w:type="spellStart"/>
      <w:r w:rsidRPr="00FF4643">
        <w:t>giảm</w:t>
      </w:r>
      <w:proofErr w:type="spellEnd"/>
      <w:r w:rsidRPr="00FF4643">
        <w:t xml:space="preserve"> </w:t>
      </w:r>
      <w:proofErr w:type="spellStart"/>
      <w:r w:rsidRPr="00FF4643">
        <w:t>thiểu</w:t>
      </w:r>
      <w:proofErr w:type="spellEnd"/>
      <w:r w:rsidRPr="00FF4643">
        <w:t xml:space="preserve"> chi </w:t>
      </w:r>
      <w:proofErr w:type="spellStart"/>
      <w:r w:rsidRPr="00FF4643">
        <w:t>phí</w:t>
      </w:r>
      <w:proofErr w:type="spellEnd"/>
      <w:r w:rsidRPr="00FF4643">
        <w:t xml:space="preserve"> </w:t>
      </w:r>
      <w:proofErr w:type="spellStart"/>
      <w:r w:rsidRPr="00FF4643">
        <w:t>triển</w:t>
      </w:r>
      <w:proofErr w:type="spellEnd"/>
      <w:r w:rsidRPr="00FF4643">
        <w:t xml:space="preserve"> </w:t>
      </w:r>
      <w:proofErr w:type="spellStart"/>
      <w:r w:rsidRPr="00FF4643">
        <w:t>khai</w:t>
      </w:r>
      <w:proofErr w:type="spellEnd"/>
      <w:r w:rsidRPr="00FF4643">
        <w:t xml:space="preserve"> </w:t>
      </w:r>
      <w:proofErr w:type="spellStart"/>
      <w:r w:rsidRPr="00FF4643">
        <w:t>và</w:t>
      </w:r>
      <w:proofErr w:type="spellEnd"/>
      <w:r w:rsidRPr="00FF4643">
        <w:t xml:space="preserve"> </w:t>
      </w:r>
      <w:proofErr w:type="spellStart"/>
      <w:r w:rsidRPr="00FF4643">
        <w:t>duy</w:t>
      </w:r>
      <w:proofErr w:type="spellEnd"/>
      <w:r w:rsidRPr="00FF4643">
        <w:t xml:space="preserve"> </w:t>
      </w:r>
      <w:proofErr w:type="spellStart"/>
      <w:r w:rsidRPr="00FF4643">
        <w:t>trì</w:t>
      </w:r>
      <w:proofErr w:type="spellEnd"/>
      <w:r w:rsidRPr="00FF4643">
        <w:t xml:space="preserve"> </w:t>
      </w:r>
      <w:proofErr w:type="spellStart"/>
      <w:r w:rsidRPr="00FF4643">
        <w:t>mạng</w:t>
      </w:r>
      <w:proofErr w:type="spellEnd"/>
      <w:r w:rsidRPr="00FF4643">
        <w:t>.</w:t>
      </w:r>
    </w:p>
    <w:p w14:paraId="455A1978" w14:textId="2893F089" w:rsidR="00F8126A" w:rsidRDefault="00DD7619" w:rsidP="00DE71BC">
      <w:pPr>
        <w:pStyle w:val="Heading2"/>
        <w:numPr>
          <w:ilvl w:val="0"/>
          <w:numId w:val="0"/>
        </w:numPr>
        <w:ind w:left="1080" w:hanging="360"/>
        <w:rPr>
          <w:sz w:val="26"/>
        </w:rPr>
      </w:pPr>
      <w:bookmarkStart w:id="30" w:name="_Toc184759980"/>
      <w:r>
        <w:rPr>
          <w:sz w:val="26"/>
        </w:rPr>
        <w:t xml:space="preserve">    </w:t>
      </w:r>
      <w:r w:rsidR="00DE71BC" w:rsidRPr="00DE71BC">
        <w:rPr>
          <w:sz w:val="26"/>
        </w:rPr>
        <w:t xml:space="preserve">3.2 </w:t>
      </w:r>
      <w:proofErr w:type="spellStart"/>
      <w:r w:rsidR="00DE71BC" w:rsidRPr="00DE71BC">
        <w:rPr>
          <w:sz w:val="26"/>
        </w:rPr>
        <w:t>Thiết</w:t>
      </w:r>
      <w:proofErr w:type="spellEnd"/>
      <w:r w:rsidR="00DE71BC" w:rsidRPr="00DE71BC">
        <w:rPr>
          <w:sz w:val="26"/>
        </w:rPr>
        <w:t xml:space="preserve"> </w:t>
      </w:r>
      <w:proofErr w:type="spellStart"/>
      <w:r w:rsidR="00DE71BC" w:rsidRPr="00DE71BC">
        <w:rPr>
          <w:sz w:val="26"/>
        </w:rPr>
        <w:t>kế</w:t>
      </w:r>
      <w:proofErr w:type="spellEnd"/>
      <w:r w:rsidR="00DE71BC" w:rsidRPr="00DE71BC">
        <w:rPr>
          <w:sz w:val="26"/>
        </w:rPr>
        <w:t xml:space="preserve"> </w:t>
      </w:r>
      <w:proofErr w:type="spellStart"/>
      <w:r w:rsidR="00DE71BC" w:rsidRPr="00DE71BC">
        <w:rPr>
          <w:sz w:val="26"/>
        </w:rPr>
        <w:t>sơ</w:t>
      </w:r>
      <w:proofErr w:type="spellEnd"/>
      <w:r w:rsidR="00DE71BC" w:rsidRPr="00DE71BC">
        <w:rPr>
          <w:sz w:val="26"/>
        </w:rPr>
        <w:t xml:space="preserve"> </w:t>
      </w:r>
      <w:proofErr w:type="spellStart"/>
      <w:r w:rsidR="00DE71BC" w:rsidRPr="00DE71BC">
        <w:rPr>
          <w:sz w:val="26"/>
        </w:rPr>
        <w:t>đồ</w:t>
      </w:r>
      <w:proofErr w:type="spellEnd"/>
      <w:r w:rsidR="00DE71BC" w:rsidRPr="00DE71BC">
        <w:rPr>
          <w:sz w:val="26"/>
        </w:rPr>
        <w:t xml:space="preserve"> </w:t>
      </w:r>
      <w:proofErr w:type="spellStart"/>
      <w:r w:rsidR="00DE71BC" w:rsidRPr="00DE71BC">
        <w:rPr>
          <w:sz w:val="26"/>
        </w:rPr>
        <w:t>vật</w:t>
      </w:r>
      <w:proofErr w:type="spellEnd"/>
      <w:r w:rsidR="00DE71BC" w:rsidRPr="00DE71BC">
        <w:rPr>
          <w:sz w:val="26"/>
        </w:rPr>
        <w:t xml:space="preserve"> </w:t>
      </w:r>
      <w:proofErr w:type="spellStart"/>
      <w:r w:rsidR="00DE71BC" w:rsidRPr="00DE71BC">
        <w:rPr>
          <w:sz w:val="26"/>
        </w:rPr>
        <w:t>lý</w:t>
      </w:r>
      <w:proofErr w:type="spellEnd"/>
      <w:r w:rsidR="00DE71BC" w:rsidRPr="00DE71BC">
        <w:rPr>
          <w:sz w:val="26"/>
        </w:rPr>
        <w:t xml:space="preserve"> </w:t>
      </w:r>
      <w:proofErr w:type="spellStart"/>
      <w:r w:rsidR="00DE71BC" w:rsidRPr="00DE71BC">
        <w:rPr>
          <w:sz w:val="26"/>
        </w:rPr>
        <w:t>của</w:t>
      </w:r>
      <w:proofErr w:type="spellEnd"/>
      <w:r w:rsidR="00DE71BC" w:rsidRPr="00DE71BC">
        <w:rPr>
          <w:sz w:val="26"/>
        </w:rPr>
        <w:t xml:space="preserve"> </w:t>
      </w:r>
      <w:proofErr w:type="spellStart"/>
      <w:r w:rsidR="00DE71BC" w:rsidRPr="00DE71BC">
        <w:rPr>
          <w:sz w:val="26"/>
        </w:rPr>
        <w:t>toàn</w:t>
      </w:r>
      <w:proofErr w:type="spellEnd"/>
      <w:r w:rsidR="00DE71BC" w:rsidRPr="00DE71BC">
        <w:rPr>
          <w:sz w:val="26"/>
        </w:rPr>
        <w:t xml:space="preserve"> </w:t>
      </w:r>
      <w:proofErr w:type="spellStart"/>
      <w:r w:rsidR="00DE71BC" w:rsidRPr="00DE71BC">
        <w:rPr>
          <w:sz w:val="26"/>
        </w:rPr>
        <w:t>bộ</w:t>
      </w:r>
      <w:proofErr w:type="spellEnd"/>
      <w:r w:rsidR="00DE71BC" w:rsidRPr="00DE71BC">
        <w:rPr>
          <w:sz w:val="26"/>
        </w:rPr>
        <w:t xml:space="preserve"> </w:t>
      </w:r>
      <w:proofErr w:type="spellStart"/>
      <w:r w:rsidR="00DE71BC" w:rsidRPr="00DE71BC">
        <w:rPr>
          <w:sz w:val="26"/>
        </w:rPr>
        <w:t>hệ</w:t>
      </w:r>
      <w:proofErr w:type="spellEnd"/>
      <w:r w:rsidR="00DE71BC" w:rsidRPr="00DE71BC">
        <w:rPr>
          <w:sz w:val="26"/>
        </w:rPr>
        <w:t xml:space="preserve"> </w:t>
      </w:r>
      <w:proofErr w:type="spellStart"/>
      <w:r w:rsidR="00DE71BC" w:rsidRPr="00DE71BC">
        <w:rPr>
          <w:sz w:val="26"/>
        </w:rPr>
        <w:t>thống</w:t>
      </w:r>
      <w:proofErr w:type="spellEnd"/>
      <w:r w:rsidR="00DE71BC" w:rsidRPr="00DE71BC">
        <w:rPr>
          <w:sz w:val="26"/>
        </w:rPr>
        <w:t xml:space="preserve"> </w:t>
      </w:r>
      <w:proofErr w:type="spellStart"/>
      <w:r w:rsidR="00DE71BC" w:rsidRPr="00DE71BC">
        <w:rPr>
          <w:sz w:val="26"/>
        </w:rPr>
        <w:t>mạng</w:t>
      </w:r>
      <w:bookmarkEnd w:id="30"/>
      <w:proofErr w:type="spellEnd"/>
    </w:p>
    <w:p w14:paraId="2AEF1D8F" w14:textId="2F30844E" w:rsidR="00282A0D" w:rsidRDefault="00315A71" w:rsidP="00786C37">
      <w:pPr>
        <w:pStyle w:val="Heading2"/>
        <w:numPr>
          <w:ilvl w:val="2"/>
          <w:numId w:val="31"/>
        </w:numPr>
        <w:rPr>
          <w:sz w:val="26"/>
        </w:rPr>
      </w:pPr>
      <w:bookmarkStart w:id="31" w:name="_Toc184759981"/>
      <w:proofErr w:type="spellStart"/>
      <w:r>
        <w:rPr>
          <w:sz w:val="26"/>
        </w:rPr>
        <w:t>Sơ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đồ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bookmarkEnd w:id="31"/>
      <w:proofErr w:type="spellEnd"/>
    </w:p>
    <w:tbl>
      <w:tblPr>
        <w:tblStyle w:val="TableGrid"/>
        <w:tblW w:w="10778" w:type="dxa"/>
        <w:jc w:val="right"/>
        <w:tblLayout w:type="fixed"/>
        <w:tblLook w:val="06A0" w:firstRow="1" w:lastRow="0" w:firstColumn="1" w:lastColumn="0" w:noHBand="1" w:noVBand="1"/>
      </w:tblPr>
      <w:tblGrid>
        <w:gridCol w:w="988"/>
        <w:gridCol w:w="1559"/>
        <w:gridCol w:w="855"/>
        <w:gridCol w:w="1134"/>
        <w:gridCol w:w="1843"/>
        <w:gridCol w:w="3265"/>
        <w:gridCol w:w="1134"/>
      </w:tblGrid>
      <w:tr w:rsidR="00265B94" w:rsidRPr="00E12FAE" w14:paraId="517249F8" w14:textId="77777777">
        <w:trPr>
          <w:trHeight w:val="144"/>
          <w:jc w:val="right"/>
        </w:trPr>
        <w:tc>
          <w:tcPr>
            <w:tcW w:w="988" w:type="dxa"/>
          </w:tcPr>
          <w:p w14:paraId="5D7484AA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03007C">
              <w:rPr>
                <w:rFonts w:cs="Times New Roman"/>
                <w:szCs w:val="24"/>
              </w:rPr>
              <w:t>Loại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thiết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bị</w:t>
            </w:r>
            <w:proofErr w:type="spellEnd"/>
          </w:p>
        </w:tc>
        <w:tc>
          <w:tcPr>
            <w:tcW w:w="1559" w:type="dxa"/>
          </w:tcPr>
          <w:p w14:paraId="5A12437A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03007C">
              <w:rPr>
                <w:rFonts w:cs="Times New Roman"/>
                <w:szCs w:val="24"/>
              </w:rPr>
              <w:t>Mẫu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sản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phẩm</w:t>
            </w:r>
            <w:proofErr w:type="spellEnd"/>
          </w:p>
        </w:tc>
        <w:tc>
          <w:tcPr>
            <w:tcW w:w="855" w:type="dxa"/>
          </w:tcPr>
          <w:p w14:paraId="09B38860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03007C">
              <w:rPr>
                <w:rFonts w:cs="Times New Roman"/>
                <w:szCs w:val="24"/>
              </w:rPr>
              <w:t>Số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lượng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thiết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bị</w:t>
            </w:r>
            <w:proofErr w:type="spellEnd"/>
          </w:p>
        </w:tc>
        <w:tc>
          <w:tcPr>
            <w:tcW w:w="1134" w:type="dxa"/>
          </w:tcPr>
          <w:p w14:paraId="47837150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03007C">
              <w:rPr>
                <w:rFonts w:cs="Times New Roman"/>
                <w:szCs w:val="24"/>
              </w:rPr>
              <w:t>Đơn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giá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03007C">
              <w:rPr>
                <w:rFonts w:cs="Times New Roman"/>
                <w:szCs w:val="24"/>
              </w:rPr>
              <w:t>ước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tính</w:t>
            </w:r>
            <w:proofErr w:type="spellEnd"/>
          </w:p>
        </w:tc>
        <w:tc>
          <w:tcPr>
            <w:tcW w:w="1843" w:type="dxa"/>
          </w:tcPr>
          <w:p w14:paraId="189EEADF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03007C">
              <w:rPr>
                <w:rFonts w:cs="Times New Roman"/>
                <w:szCs w:val="24"/>
              </w:rPr>
              <w:t>Số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lượng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và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loại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cổng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giao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tiếp</w:t>
            </w:r>
            <w:proofErr w:type="spellEnd"/>
          </w:p>
        </w:tc>
        <w:tc>
          <w:tcPr>
            <w:tcW w:w="3265" w:type="dxa"/>
          </w:tcPr>
          <w:p w14:paraId="23A53A91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03007C">
              <w:rPr>
                <w:rFonts w:cs="Times New Roman"/>
                <w:szCs w:val="24"/>
              </w:rPr>
              <w:t>Mô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tả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03007C">
              <w:rPr>
                <w:rFonts w:cs="Times New Roman"/>
                <w:szCs w:val="24"/>
              </w:rPr>
              <w:t>chức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năng</w:t>
            </w:r>
            <w:proofErr w:type="spellEnd"/>
          </w:p>
        </w:tc>
        <w:tc>
          <w:tcPr>
            <w:tcW w:w="1134" w:type="dxa"/>
          </w:tcPr>
          <w:p w14:paraId="14C48014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Thành </w:t>
            </w:r>
            <w:proofErr w:type="spellStart"/>
            <w:r w:rsidRPr="0003007C">
              <w:rPr>
                <w:rFonts w:cs="Times New Roman"/>
                <w:szCs w:val="24"/>
              </w:rPr>
              <w:t>tiền</w:t>
            </w:r>
            <w:proofErr w:type="spellEnd"/>
          </w:p>
        </w:tc>
      </w:tr>
      <w:tr w:rsidR="00265B94" w:rsidRPr="00E12FAE" w14:paraId="7A44C50D" w14:textId="77777777">
        <w:trPr>
          <w:trHeight w:val="144"/>
          <w:jc w:val="right"/>
        </w:trPr>
        <w:tc>
          <w:tcPr>
            <w:tcW w:w="988" w:type="dxa"/>
          </w:tcPr>
          <w:p w14:paraId="288C8C9B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Router</w:t>
            </w:r>
          </w:p>
        </w:tc>
        <w:tc>
          <w:tcPr>
            <w:tcW w:w="1559" w:type="dxa"/>
          </w:tcPr>
          <w:p w14:paraId="32FAE429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hyperlink r:id="rId13" w:history="1">
              <w:r w:rsidRPr="0003007C">
                <w:rPr>
                  <w:rStyle w:val="Hyperlink"/>
                  <w:rFonts w:cs="Times New Roman"/>
                  <w:szCs w:val="24"/>
                </w:rPr>
                <w:t>Router Integrated ISR 4331 Cisco ISR4331/K9</w:t>
              </w:r>
            </w:hyperlink>
          </w:p>
        </w:tc>
        <w:tc>
          <w:tcPr>
            <w:tcW w:w="855" w:type="dxa"/>
          </w:tcPr>
          <w:p w14:paraId="5E0FC82B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4</w:t>
            </w:r>
          </w:p>
        </w:tc>
        <w:tc>
          <w:tcPr>
            <w:tcW w:w="1134" w:type="dxa"/>
          </w:tcPr>
          <w:p w14:paraId="1E7EFA35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40.000.000 đ</w:t>
            </w:r>
          </w:p>
        </w:tc>
        <w:tc>
          <w:tcPr>
            <w:tcW w:w="1843" w:type="dxa"/>
          </w:tcPr>
          <w:p w14:paraId="08517BE7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- 3 </w:t>
            </w:r>
            <w:proofErr w:type="spellStart"/>
            <w:r w:rsidRPr="0003007C">
              <w:rPr>
                <w:rFonts w:cs="Times New Roman"/>
                <w:szCs w:val="24"/>
              </w:rPr>
              <w:t>cổng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Gigabit Ethernet (10/100/1000 Mbps).</w:t>
            </w:r>
            <w:r w:rsidRPr="0003007C">
              <w:rPr>
                <w:rFonts w:cs="Times New Roman"/>
                <w:szCs w:val="24"/>
              </w:rPr>
              <w:br/>
              <w:t xml:space="preserve">- 2 </w:t>
            </w:r>
            <w:proofErr w:type="spellStart"/>
            <w:r w:rsidRPr="0003007C">
              <w:rPr>
                <w:rFonts w:cs="Times New Roman"/>
                <w:szCs w:val="24"/>
              </w:rPr>
              <w:t>cổng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RJ45 </w:t>
            </w:r>
            <w:proofErr w:type="spellStart"/>
            <w:r w:rsidRPr="0003007C">
              <w:rPr>
                <w:rFonts w:cs="Times New Roman"/>
                <w:szCs w:val="24"/>
              </w:rPr>
              <w:t>và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2 </w:t>
            </w:r>
            <w:proofErr w:type="spellStart"/>
            <w:r w:rsidRPr="0003007C">
              <w:rPr>
                <w:rFonts w:cs="Times New Roman"/>
                <w:szCs w:val="24"/>
              </w:rPr>
              <w:t>cổng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SFP (</w:t>
            </w:r>
            <w:proofErr w:type="spellStart"/>
            <w:r w:rsidRPr="0003007C">
              <w:rPr>
                <w:rFonts w:cs="Times New Roman"/>
                <w:szCs w:val="24"/>
              </w:rPr>
              <w:t>cho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kết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nối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cáp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quang</w:t>
            </w:r>
            <w:proofErr w:type="spellEnd"/>
            <w:r w:rsidRPr="0003007C">
              <w:rPr>
                <w:rFonts w:cs="Times New Roman"/>
                <w:szCs w:val="24"/>
              </w:rPr>
              <w:t>).</w:t>
            </w:r>
          </w:p>
          <w:p w14:paraId="390B0CAF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- 2 </w:t>
            </w:r>
            <w:proofErr w:type="spellStart"/>
            <w:r w:rsidRPr="0003007C">
              <w:rPr>
                <w:rFonts w:cs="Times New Roman"/>
                <w:szCs w:val="24"/>
              </w:rPr>
              <w:t>Cổng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NIM </w:t>
            </w:r>
            <w:proofErr w:type="spellStart"/>
            <w:r w:rsidRPr="0003007C">
              <w:rPr>
                <w:rFonts w:cs="Times New Roman"/>
                <w:szCs w:val="24"/>
              </w:rPr>
              <w:t>cho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phép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mở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rộng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cổng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3265" w:type="dxa"/>
          </w:tcPr>
          <w:p w14:paraId="77F25F27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03007C">
              <w:rPr>
                <w:rFonts w:cs="Times New Roman"/>
                <w:szCs w:val="24"/>
              </w:rPr>
              <w:t>Hỗ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trợ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thay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thế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module </w:t>
            </w:r>
            <w:proofErr w:type="spellStart"/>
            <w:r w:rsidRPr="0003007C">
              <w:rPr>
                <w:rFonts w:cs="Times New Roman"/>
                <w:szCs w:val="24"/>
              </w:rPr>
              <w:t>nóng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mà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không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cần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tắt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router, </w:t>
            </w:r>
            <w:proofErr w:type="spellStart"/>
            <w:r w:rsidRPr="0003007C">
              <w:rPr>
                <w:rFonts w:cs="Times New Roman"/>
                <w:szCs w:val="24"/>
              </w:rPr>
              <w:t>tăng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tính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linh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hoạt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và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giảm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thời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gian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gián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đoạn</w:t>
            </w:r>
            <w:proofErr w:type="spellEnd"/>
            <w:r w:rsidRPr="0003007C">
              <w:rPr>
                <w:rFonts w:cs="Times New Roman"/>
                <w:szCs w:val="24"/>
              </w:rPr>
              <w:t>.</w:t>
            </w:r>
          </w:p>
          <w:p w14:paraId="2839433F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03007C">
              <w:rPr>
                <w:rFonts w:cs="Times New Roman"/>
                <w:szCs w:val="24"/>
              </w:rPr>
              <w:t>Hỗ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trợ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cấp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nguồn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qua Ethernet </w:t>
            </w:r>
            <w:proofErr w:type="spellStart"/>
            <w:r w:rsidRPr="0003007C">
              <w:rPr>
                <w:rFonts w:cs="Times New Roman"/>
                <w:szCs w:val="24"/>
              </w:rPr>
              <w:t>với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công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suất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tối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đa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250W, </w:t>
            </w:r>
            <w:proofErr w:type="spellStart"/>
            <w:r w:rsidRPr="0003007C">
              <w:rPr>
                <w:rFonts w:cs="Times New Roman"/>
                <w:szCs w:val="24"/>
              </w:rPr>
              <w:t>thích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hợp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cho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các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thiết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bị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như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Access Point </w:t>
            </w:r>
            <w:proofErr w:type="spellStart"/>
            <w:r w:rsidRPr="0003007C">
              <w:rPr>
                <w:rFonts w:cs="Times New Roman"/>
                <w:szCs w:val="24"/>
              </w:rPr>
              <w:t>hoặc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camera IP.</w:t>
            </w:r>
          </w:p>
          <w:p w14:paraId="37D586E7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03007C">
              <w:rPr>
                <w:rFonts w:cs="Times New Roman"/>
                <w:szCs w:val="24"/>
              </w:rPr>
              <w:t>Hỗ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trợ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1 </w:t>
            </w:r>
            <w:proofErr w:type="spellStart"/>
            <w:r w:rsidRPr="0003007C">
              <w:rPr>
                <w:rFonts w:cs="Times New Roman"/>
                <w:szCs w:val="24"/>
              </w:rPr>
              <w:t>khe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cắm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module </w:t>
            </w:r>
            <w:proofErr w:type="spellStart"/>
            <w:r w:rsidRPr="0003007C">
              <w:rPr>
                <w:rFonts w:cs="Times New Roman"/>
                <w:szCs w:val="24"/>
              </w:rPr>
              <w:t>dịch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vụ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nâng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cao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để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mở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rộng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tính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năng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(</w:t>
            </w:r>
            <w:proofErr w:type="spellStart"/>
            <w:r w:rsidRPr="0003007C">
              <w:rPr>
                <w:rFonts w:cs="Times New Roman"/>
                <w:szCs w:val="24"/>
              </w:rPr>
              <w:t>ví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dụ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03007C">
              <w:rPr>
                <w:rFonts w:cs="Times New Roman"/>
                <w:szCs w:val="24"/>
              </w:rPr>
              <w:t>tường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lửa</w:t>
            </w:r>
            <w:proofErr w:type="spellEnd"/>
            <w:r w:rsidRPr="0003007C">
              <w:rPr>
                <w:rFonts w:cs="Times New Roman"/>
                <w:szCs w:val="24"/>
              </w:rPr>
              <w:t>, VoIP, VPN).</w:t>
            </w:r>
          </w:p>
        </w:tc>
        <w:tc>
          <w:tcPr>
            <w:tcW w:w="1134" w:type="dxa"/>
          </w:tcPr>
          <w:p w14:paraId="15A51C8B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160.000.000 đ</w:t>
            </w:r>
          </w:p>
        </w:tc>
      </w:tr>
      <w:tr w:rsidR="00265B94" w:rsidRPr="00E12FAE" w14:paraId="791E9108" w14:textId="77777777">
        <w:trPr>
          <w:trHeight w:val="144"/>
          <w:jc w:val="right"/>
        </w:trPr>
        <w:tc>
          <w:tcPr>
            <w:tcW w:w="988" w:type="dxa"/>
          </w:tcPr>
          <w:p w14:paraId="3B488BA5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Switch Layer 2</w:t>
            </w:r>
          </w:p>
        </w:tc>
        <w:tc>
          <w:tcPr>
            <w:tcW w:w="1559" w:type="dxa"/>
          </w:tcPr>
          <w:p w14:paraId="6921FF99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hyperlink r:id="rId14" w:history="1">
              <w:r w:rsidRPr="0003007C">
                <w:rPr>
                  <w:rStyle w:val="Hyperlink"/>
                  <w:rFonts w:cs="Times New Roman"/>
                  <w:szCs w:val="24"/>
                </w:rPr>
                <w:t>Switch CISCO Catalyst 2960 WS-C2960X-24TS-L</w:t>
              </w:r>
            </w:hyperlink>
          </w:p>
        </w:tc>
        <w:tc>
          <w:tcPr>
            <w:tcW w:w="855" w:type="dxa"/>
          </w:tcPr>
          <w:p w14:paraId="5857756F" w14:textId="633B1D26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1</w:t>
            </w:r>
            <w:r w:rsidR="00D87DA3" w:rsidRPr="0003007C">
              <w:rPr>
                <w:rFonts w:cs="Times New Roman"/>
                <w:szCs w:val="24"/>
              </w:rPr>
              <w:t>5</w:t>
            </w:r>
          </w:p>
        </w:tc>
        <w:tc>
          <w:tcPr>
            <w:tcW w:w="1134" w:type="dxa"/>
          </w:tcPr>
          <w:p w14:paraId="2E410FE6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39.000.000 đ</w:t>
            </w:r>
          </w:p>
        </w:tc>
        <w:tc>
          <w:tcPr>
            <w:tcW w:w="1843" w:type="dxa"/>
          </w:tcPr>
          <w:p w14:paraId="110BA59A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24 </w:t>
            </w:r>
            <w:proofErr w:type="spellStart"/>
            <w:r w:rsidRPr="0003007C">
              <w:rPr>
                <w:rFonts w:cs="Times New Roman"/>
                <w:szCs w:val="24"/>
              </w:rPr>
              <w:t>cổng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Ethernet Gigabit 10/100/1000 </w:t>
            </w:r>
            <w:proofErr w:type="spellStart"/>
            <w:r w:rsidRPr="0003007C">
              <w:rPr>
                <w:rFonts w:cs="Times New Roman"/>
                <w:szCs w:val="24"/>
              </w:rPr>
              <w:t>và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4 </w:t>
            </w:r>
            <w:proofErr w:type="spellStart"/>
            <w:r w:rsidRPr="0003007C">
              <w:rPr>
                <w:rFonts w:cs="Times New Roman"/>
                <w:szCs w:val="24"/>
              </w:rPr>
              <w:t>cổng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uplink 1G SFP.</w:t>
            </w:r>
          </w:p>
        </w:tc>
        <w:tc>
          <w:tcPr>
            <w:tcW w:w="3265" w:type="dxa"/>
          </w:tcPr>
          <w:p w14:paraId="06DCBD85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03007C">
              <w:rPr>
                <w:rFonts w:cs="Times New Roman"/>
                <w:szCs w:val="24"/>
              </w:rPr>
              <w:t>Bộ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vi </w:t>
            </w:r>
            <w:proofErr w:type="spellStart"/>
            <w:r w:rsidRPr="0003007C">
              <w:rPr>
                <w:rFonts w:cs="Times New Roman"/>
                <w:szCs w:val="24"/>
              </w:rPr>
              <w:t>xử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lý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lõi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kép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với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512MB </w:t>
            </w:r>
            <w:proofErr w:type="spellStart"/>
            <w:r w:rsidRPr="0003007C">
              <w:rPr>
                <w:rFonts w:cs="Times New Roman"/>
                <w:szCs w:val="24"/>
              </w:rPr>
              <w:t>bộ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nhớ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DRAM </w:t>
            </w:r>
            <w:proofErr w:type="spellStart"/>
            <w:r w:rsidRPr="0003007C">
              <w:rPr>
                <w:rFonts w:cs="Times New Roman"/>
                <w:szCs w:val="24"/>
              </w:rPr>
              <w:t>và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128MB </w:t>
            </w:r>
            <w:proofErr w:type="spellStart"/>
            <w:r w:rsidRPr="0003007C">
              <w:rPr>
                <w:rFonts w:cs="Times New Roman"/>
                <w:szCs w:val="24"/>
              </w:rPr>
              <w:t>bộ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nhớ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flash.</w:t>
            </w:r>
          </w:p>
          <w:p w14:paraId="5D5F501C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03007C">
              <w:rPr>
                <w:rFonts w:cs="Times New Roman"/>
                <w:szCs w:val="24"/>
              </w:rPr>
              <w:t>Hỗ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trợ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xếp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chồng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lên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đến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8 switch, </w:t>
            </w:r>
            <w:proofErr w:type="spellStart"/>
            <w:r w:rsidRPr="0003007C">
              <w:rPr>
                <w:rFonts w:cs="Times New Roman"/>
                <w:szCs w:val="24"/>
              </w:rPr>
              <w:t>cung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cấp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băng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thông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ngăn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xếp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80G.</w:t>
            </w:r>
          </w:p>
          <w:p w14:paraId="2C91363D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03007C">
              <w:rPr>
                <w:rFonts w:cs="Times New Roman"/>
                <w:szCs w:val="24"/>
              </w:rPr>
              <w:t>Hỗ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trợ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nguồn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dự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phòng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bên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ngoài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(RPS) </w:t>
            </w:r>
            <w:proofErr w:type="spellStart"/>
            <w:r w:rsidRPr="0003007C">
              <w:rPr>
                <w:rFonts w:cs="Times New Roman"/>
                <w:szCs w:val="24"/>
              </w:rPr>
              <w:t>giúp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đảm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bảo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nguồn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điện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dự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phòng</w:t>
            </w:r>
            <w:proofErr w:type="spellEnd"/>
            <w:r w:rsidRPr="0003007C">
              <w:rPr>
                <w:rFonts w:cs="Times New Roman"/>
                <w:szCs w:val="24"/>
              </w:rPr>
              <w:t>.</w:t>
            </w:r>
          </w:p>
          <w:p w14:paraId="59DA837F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03007C">
              <w:rPr>
                <w:rFonts w:cs="Times New Roman"/>
                <w:szCs w:val="24"/>
              </w:rPr>
              <w:t>Giải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pháp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tiết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kiệm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năng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lượng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giúp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giảm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mức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tiêu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thụ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điện</w:t>
            </w:r>
            <w:proofErr w:type="spellEnd"/>
            <w:r w:rsidRPr="0003007C">
              <w:rPr>
                <w:rFonts w:cs="Times New Roman"/>
                <w:szCs w:val="24"/>
              </w:rPr>
              <w:t>.</w:t>
            </w:r>
          </w:p>
          <w:p w14:paraId="2EF387F6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03007C">
              <w:rPr>
                <w:rFonts w:cs="Times New Roman"/>
                <w:szCs w:val="24"/>
              </w:rPr>
              <w:t>Bộ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tính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năng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phần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mềm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LAN Base Cisco IOS</w:t>
            </w:r>
          </w:p>
          <w:p w14:paraId="4FB3C6A0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ED7D54C" w14:textId="5D3F631A" w:rsidR="00265B94" w:rsidRPr="0003007C" w:rsidRDefault="005D2FD0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585</w:t>
            </w:r>
            <w:r w:rsidR="00265B94" w:rsidRPr="0003007C">
              <w:rPr>
                <w:rFonts w:cs="Times New Roman"/>
                <w:szCs w:val="24"/>
              </w:rPr>
              <w:t>.000.000 đ</w:t>
            </w:r>
          </w:p>
        </w:tc>
      </w:tr>
      <w:tr w:rsidR="00265B94" w:rsidRPr="00E12FAE" w14:paraId="13571AB5" w14:textId="77777777">
        <w:trPr>
          <w:trHeight w:val="144"/>
          <w:jc w:val="right"/>
        </w:trPr>
        <w:tc>
          <w:tcPr>
            <w:tcW w:w="988" w:type="dxa"/>
          </w:tcPr>
          <w:p w14:paraId="24AEEA9A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lastRenderedPageBreak/>
              <w:t>Switch Layer 3</w:t>
            </w:r>
          </w:p>
        </w:tc>
        <w:tc>
          <w:tcPr>
            <w:tcW w:w="1559" w:type="dxa"/>
          </w:tcPr>
          <w:p w14:paraId="656AD1D0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hyperlink r:id="rId15" w:history="1">
              <w:r w:rsidRPr="0003007C">
                <w:rPr>
                  <w:rStyle w:val="Hyperlink"/>
                  <w:rFonts w:cs="Times New Roman"/>
                  <w:szCs w:val="24"/>
                </w:rPr>
                <w:t>Data Switch Cisco C9200-24P-E</w:t>
              </w:r>
            </w:hyperlink>
          </w:p>
        </w:tc>
        <w:tc>
          <w:tcPr>
            <w:tcW w:w="855" w:type="dxa"/>
          </w:tcPr>
          <w:p w14:paraId="4DFFF76C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4</w:t>
            </w:r>
          </w:p>
        </w:tc>
        <w:tc>
          <w:tcPr>
            <w:tcW w:w="1134" w:type="dxa"/>
          </w:tcPr>
          <w:p w14:paraId="6FC3C26C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80.000.000 đ</w:t>
            </w:r>
          </w:p>
        </w:tc>
        <w:tc>
          <w:tcPr>
            <w:tcW w:w="1843" w:type="dxa"/>
          </w:tcPr>
          <w:p w14:paraId="4406A16B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24 </w:t>
            </w:r>
            <w:proofErr w:type="spellStart"/>
            <w:r w:rsidRPr="0003007C">
              <w:rPr>
                <w:rFonts w:cs="Times New Roman"/>
                <w:szCs w:val="24"/>
              </w:rPr>
              <w:t>cổng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PoE+ (</w:t>
            </w:r>
            <w:proofErr w:type="spellStart"/>
            <w:r w:rsidRPr="0003007C">
              <w:rPr>
                <w:rFonts w:cs="Times New Roman"/>
                <w:szCs w:val="24"/>
              </w:rPr>
              <w:t>cấp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nguồn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qua Ethernet)</w:t>
            </w:r>
          </w:p>
        </w:tc>
        <w:tc>
          <w:tcPr>
            <w:tcW w:w="3265" w:type="dxa"/>
          </w:tcPr>
          <w:p w14:paraId="4D6B6D32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03007C">
              <w:rPr>
                <w:rFonts w:cs="Times New Roman"/>
                <w:szCs w:val="24"/>
              </w:rPr>
              <w:t>Tích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hợp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phần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mềm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Network Essentials. </w:t>
            </w:r>
          </w:p>
          <w:p w14:paraId="2D490383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03007C">
              <w:rPr>
                <w:rFonts w:cs="Times New Roman"/>
                <w:szCs w:val="24"/>
              </w:rPr>
              <w:t>Thiết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bị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nổi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bật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với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bộ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nguồn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và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quạt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FRU, </w:t>
            </w:r>
            <w:proofErr w:type="spellStart"/>
            <w:r w:rsidRPr="0003007C">
              <w:rPr>
                <w:rFonts w:cs="Times New Roman"/>
                <w:szCs w:val="24"/>
              </w:rPr>
              <w:t>mô-đun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uplink, </w:t>
            </w:r>
            <w:proofErr w:type="spellStart"/>
            <w:r w:rsidRPr="0003007C">
              <w:rPr>
                <w:rFonts w:cs="Times New Roman"/>
                <w:szCs w:val="24"/>
              </w:rPr>
              <w:t>hỗ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trợ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cấp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nguồn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vĩnh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viễn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qua PoE, </w:t>
            </w:r>
            <w:proofErr w:type="spellStart"/>
            <w:r w:rsidRPr="0003007C">
              <w:rPr>
                <w:rFonts w:cs="Times New Roman"/>
                <w:szCs w:val="24"/>
              </w:rPr>
              <w:t>và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có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thời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gian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trung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bình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giữa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các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lần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hỏng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hóc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(MTBF) </w:t>
            </w:r>
            <w:proofErr w:type="spellStart"/>
            <w:r w:rsidRPr="0003007C">
              <w:rPr>
                <w:rFonts w:cs="Times New Roman"/>
                <w:szCs w:val="24"/>
              </w:rPr>
              <w:t>cao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. </w:t>
            </w:r>
          </w:p>
          <w:p w14:paraId="65188517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- C9200-24P-E </w:t>
            </w:r>
            <w:proofErr w:type="spellStart"/>
            <w:r w:rsidRPr="0003007C">
              <w:rPr>
                <w:rFonts w:cs="Times New Roman"/>
                <w:szCs w:val="24"/>
              </w:rPr>
              <w:t>được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trang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bị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mạch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tích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hợp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ASAD 2.0 </w:t>
            </w:r>
            <w:proofErr w:type="spellStart"/>
            <w:r w:rsidRPr="0003007C">
              <w:rPr>
                <w:rFonts w:cs="Times New Roman"/>
                <w:szCs w:val="24"/>
              </w:rPr>
              <w:t>và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CPU ARM, </w:t>
            </w:r>
            <w:proofErr w:type="spellStart"/>
            <w:r w:rsidRPr="0003007C">
              <w:rPr>
                <w:rFonts w:cs="Times New Roman"/>
                <w:szCs w:val="24"/>
              </w:rPr>
              <w:t>chạy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trên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hệ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điều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hành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Cisco IOS® XE, </w:t>
            </w:r>
            <w:proofErr w:type="spellStart"/>
            <w:r w:rsidRPr="0003007C">
              <w:rPr>
                <w:rFonts w:cs="Times New Roman"/>
                <w:szCs w:val="24"/>
              </w:rPr>
              <w:t>mang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lại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khả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năng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lập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trình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03007C">
              <w:rPr>
                <w:rFonts w:cs="Times New Roman"/>
                <w:szCs w:val="24"/>
              </w:rPr>
              <w:t>bảo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mật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nâng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cao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với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MACsec, </w:t>
            </w:r>
            <w:proofErr w:type="spellStart"/>
            <w:r w:rsidRPr="0003007C">
              <w:rPr>
                <w:rFonts w:cs="Times New Roman"/>
                <w:szCs w:val="24"/>
              </w:rPr>
              <w:t>và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hỗ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trợ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băng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thông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cao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hơn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so </w:t>
            </w:r>
            <w:proofErr w:type="spellStart"/>
            <w:r w:rsidRPr="0003007C">
              <w:rPr>
                <w:rFonts w:cs="Times New Roman"/>
                <w:szCs w:val="24"/>
              </w:rPr>
              <w:t>với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dòng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Catalyst 2960-X.</w:t>
            </w:r>
          </w:p>
        </w:tc>
        <w:tc>
          <w:tcPr>
            <w:tcW w:w="1134" w:type="dxa"/>
          </w:tcPr>
          <w:p w14:paraId="78B6AEA6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320.000.000 đ</w:t>
            </w:r>
          </w:p>
        </w:tc>
      </w:tr>
      <w:tr w:rsidR="00265B94" w:rsidRPr="00E12FAE" w14:paraId="780030F9" w14:textId="77777777">
        <w:trPr>
          <w:trHeight w:val="144"/>
          <w:jc w:val="right"/>
        </w:trPr>
        <w:tc>
          <w:tcPr>
            <w:tcW w:w="988" w:type="dxa"/>
          </w:tcPr>
          <w:p w14:paraId="0FA843BC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03007C">
              <w:rPr>
                <w:rFonts w:cs="Times New Roman"/>
                <w:szCs w:val="24"/>
              </w:rPr>
              <w:t>Acess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Point </w:t>
            </w:r>
          </w:p>
        </w:tc>
        <w:tc>
          <w:tcPr>
            <w:tcW w:w="1559" w:type="dxa"/>
          </w:tcPr>
          <w:p w14:paraId="453B3CB1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hyperlink r:id="rId16" w:history="1">
              <w:r w:rsidRPr="0003007C">
                <w:rPr>
                  <w:rStyle w:val="Hyperlink"/>
                  <w:rFonts w:cs="Times New Roman"/>
                  <w:szCs w:val="24"/>
                </w:rPr>
                <w:t>Wi-Fi 6 Access Point CISCO CBW150AX-S</w:t>
              </w:r>
            </w:hyperlink>
          </w:p>
        </w:tc>
        <w:tc>
          <w:tcPr>
            <w:tcW w:w="855" w:type="dxa"/>
          </w:tcPr>
          <w:p w14:paraId="0C943163" w14:textId="0808FBD1" w:rsidR="00265B94" w:rsidRPr="0003007C" w:rsidRDefault="002E5AFA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6</w:t>
            </w:r>
          </w:p>
        </w:tc>
        <w:tc>
          <w:tcPr>
            <w:tcW w:w="1134" w:type="dxa"/>
          </w:tcPr>
          <w:p w14:paraId="2C3769B3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4.000.000 đ</w:t>
            </w:r>
          </w:p>
        </w:tc>
        <w:tc>
          <w:tcPr>
            <w:tcW w:w="1843" w:type="dxa"/>
          </w:tcPr>
          <w:p w14:paraId="64DEBD7C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03007C">
              <w:rPr>
                <w:rFonts w:cs="Times New Roman"/>
                <w:szCs w:val="24"/>
              </w:rPr>
              <w:t>Cổng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kết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nối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LAN GB </w:t>
            </w:r>
            <w:proofErr w:type="spellStart"/>
            <w:r w:rsidRPr="0003007C">
              <w:rPr>
                <w:rFonts w:cs="Times New Roman"/>
                <w:szCs w:val="24"/>
              </w:rPr>
              <w:t>hỗ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trợ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PoE</w:t>
            </w:r>
          </w:p>
        </w:tc>
        <w:tc>
          <w:tcPr>
            <w:tcW w:w="3265" w:type="dxa"/>
          </w:tcPr>
          <w:p w14:paraId="5018267F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03007C">
              <w:rPr>
                <w:rFonts w:cs="Times New Roman"/>
                <w:szCs w:val="24"/>
              </w:rPr>
              <w:t>Hỗ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trợ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Wi-Fi 6 (802.11ax) </w:t>
            </w:r>
            <w:proofErr w:type="spellStart"/>
            <w:r w:rsidRPr="0003007C">
              <w:rPr>
                <w:rFonts w:cs="Times New Roman"/>
                <w:szCs w:val="24"/>
              </w:rPr>
              <w:t>với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băng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tần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kép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2.4GHz </w:t>
            </w:r>
            <w:proofErr w:type="spellStart"/>
            <w:r w:rsidRPr="0003007C">
              <w:rPr>
                <w:rFonts w:cs="Times New Roman"/>
                <w:szCs w:val="24"/>
              </w:rPr>
              <w:t>và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5GHz, </w:t>
            </w:r>
            <w:proofErr w:type="spellStart"/>
            <w:r w:rsidRPr="0003007C">
              <w:rPr>
                <w:rFonts w:cs="Times New Roman"/>
                <w:szCs w:val="24"/>
              </w:rPr>
              <w:t>cho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tốc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độ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tối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đa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lên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đến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1.488Gb/s. </w:t>
            </w:r>
          </w:p>
          <w:p w14:paraId="4989B7EB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03007C">
              <w:rPr>
                <w:rFonts w:cs="Times New Roman"/>
                <w:szCs w:val="24"/>
              </w:rPr>
              <w:t>Thiết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bị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trang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bị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1GB DRAM, 512MB flash </w:t>
            </w:r>
            <w:proofErr w:type="spellStart"/>
            <w:r w:rsidRPr="0003007C">
              <w:rPr>
                <w:rFonts w:cs="Times New Roman"/>
                <w:szCs w:val="24"/>
              </w:rPr>
              <w:t>và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bộ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xử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lý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quad-core 1GHz. </w:t>
            </w:r>
            <w:proofErr w:type="spellStart"/>
            <w:r w:rsidRPr="0003007C">
              <w:rPr>
                <w:rFonts w:cs="Times New Roman"/>
                <w:szCs w:val="24"/>
              </w:rPr>
              <w:t>Hỗ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trợ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bảo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mật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WPA2/WPA3, 802.1X</w:t>
            </w:r>
          </w:p>
          <w:p w14:paraId="43618DC9" w14:textId="77777777" w:rsidR="00265B94" w:rsidRPr="0003007C" w:rsidRDefault="00265B94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03007C">
              <w:rPr>
                <w:rFonts w:cs="Times New Roman"/>
                <w:szCs w:val="24"/>
              </w:rPr>
              <w:t>Hỗ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trợ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tối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đa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400 clients </w:t>
            </w:r>
            <w:proofErr w:type="spellStart"/>
            <w:r w:rsidRPr="0003007C">
              <w:rPr>
                <w:rFonts w:cs="Times New Roman"/>
                <w:szCs w:val="24"/>
              </w:rPr>
              <w:t>kết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nối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đồng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thời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. </w:t>
            </w:r>
            <w:proofErr w:type="spellStart"/>
            <w:r w:rsidRPr="0003007C">
              <w:rPr>
                <w:rFonts w:cs="Times New Roman"/>
                <w:szCs w:val="24"/>
              </w:rPr>
              <w:t>Nó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có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tính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năng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MU-MIMO, OFDMA, </w:t>
            </w:r>
            <w:proofErr w:type="spellStart"/>
            <w:r w:rsidRPr="0003007C">
              <w:rPr>
                <w:rFonts w:cs="Times New Roman"/>
                <w:szCs w:val="24"/>
              </w:rPr>
              <w:t>và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BSS coloring, </w:t>
            </w:r>
            <w:proofErr w:type="spellStart"/>
            <w:r w:rsidRPr="0003007C">
              <w:rPr>
                <w:rFonts w:cs="Times New Roman"/>
                <w:szCs w:val="24"/>
              </w:rPr>
              <w:t>cùng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với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khả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năng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hỗ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trợ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50 Access Points </w:t>
            </w:r>
            <w:proofErr w:type="spellStart"/>
            <w:r w:rsidRPr="0003007C">
              <w:rPr>
                <w:rFonts w:cs="Times New Roman"/>
                <w:szCs w:val="24"/>
              </w:rPr>
              <w:t>trong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hệ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thống</w:t>
            </w:r>
            <w:proofErr w:type="spellEnd"/>
          </w:p>
        </w:tc>
        <w:tc>
          <w:tcPr>
            <w:tcW w:w="1134" w:type="dxa"/>
          </w:tcPr>
          <w:p w14:paraId="10892294" w14:textId="702566FE" w:rsidR="00265B94" w:rsidRPr="0003007C" w:rsidRDefault="002E5AFA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24</w:t>
            </w:r>
            <w:r w:rsidR="00265B94" w:rsidRPr="0003007C">
              <w:rPr>
                <w:rFonts w:cs="Times New Roman"/>
                <w:szCs w:val="24"/>
              </w:rPr>
              <w:t>.000.000 đ</w:t>
            </w:r>
          </w:p>
        </w:tc>
      </w:tr>
      <w:tr w:rsidR="00953B28" w:rsidRPr="00E12FAE" w14:paraId="634EB2B5" w14:textId="77777777">
        <w:trPr>
          <w:trHeight w:val="144"/>
          <w:jc w:val="right"/>
        </w:trPr>
        <w:tc>
          <w:tcPr>
            <w:tcW w:w="6379" w:type="dxa"/>
            <w:gridSpan w:val="5"/>
          </w:tcPr>
          <w:p w14:paraId="1E4EF4CC" w14:textId="42A112E7" w:rsidR="00953B28" w:rsidRPr="00953B28" w:rsidRDefault="00953B2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53B28">
              <w:rPr>
                <w:rFonts w:cs="Times New Roman"/>
                <w:b/>
                <w:bCs/>
                <w:szCs w:val="24"/>
              </w:rPr>
              <w:t>Tổng</w:t>
            </w:r>
            <w:proofErr w:type="spellEnd"/>
            <w:r w:rsidRPr="00953B28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953B28">
              <w:rPr>
                <w:rFonts w:cs="Times New Roman"/>
                <w:b/>
                <w:bCs/>
                <w:szCs w:val="24"/>
              </w:rPr>
              <w:t>cộng</w:t>
            </w:r>
            <w:proofErr w:type="spellEnd"/>
          </w:p>
        </w:tc>
        <w:tc>
          <w:tcPr>
            <w:tcW w:w="4399" w:type="dxa"/>
            <w:gridSpan w:val="2"/>
          </w:tcPr>
          <w:p w14:paraId="0CD85C04" w14:textId="74754F68" w:rsidR="00953B28" w:rsidRPr="00953B28" w:rsidRDefault="00953B2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                                         </w:t>
            </w:r>
            <w:r w:rsidRPr="00953B28">
              <w:rPr>
                <w:rFonts w:cs="Times New Roman"/>
                <w:b/>
                <w:bCs/>
                <w:szCs w:val="24"/>
              </w:rPr>
              <w:t>1.</w:t>
            </w:r>
            <w:r w:rsidR="00DB6C3A">
              <w:rPr>
                <w:rFonts w:cs="Times New Roman"/>
                <w:b/>
                <w:bCs/>
                <w:szCs w:val="24"/>
              </w:rPr>
              <w:t>0</w:t>
            </w:r>
            <w:r w:rsidR="00BA52D3">
              <w:rPr>
                <w:rFonts w:cs="Times New Roman"/>
                <w:b/>
                <w:bCs/>
                <w:szCs w:val="24"/>
              </w:rPr>
              <w:t>89</w:t>
            </w:r>
            <w:r w:rsidRPr="00953B28">
              <w:rPr>
                <w:rFonts w:cs="Times New Roman"/>
                <w:b/>
                <w:bCs/>
                <w:szCs w:val="24"/>
              </w:rPr>
              <w:t>.000.000 đ</w:t>
            </w:r>
          </w:p>
        </w:tc>
      </w:tr>
    </w:tbl>
    <w:p w14:paraId="6474B47A" w14:textId="224D1F69" w:rsidR="00315A71" w:rsidRPr="0005556F" w:rsidRDefault="00315A71" w:rsidP="00A13CE8"/>
    <w:p w14:paraId="18EA67FE" w14:textId="2717C0B3" w:rsidR="00916AB7" w:rsidRDefault="00282A0D" w:rsidP="00282A0D">
      <w:pPr>
        <w:pStyle w:val="Heading3"/>
      </w:pPr>
      <w:bookmarkStart w:id="32" w:name="_Toc184759982"/>
      <w:r>
        <w:t xml:space="preserve">3.2.2 </w:t>
      </w:r>
      <w:r w:rsidR="00916AB7">
        <w:t xml:space="preserve">Các </w:t>
      </w:r>
      <w:proofErr w:type="spellStart"/>
      <w:r w:rsidR="00916AB7">
        <w:t>thiết</w:t>
      </w:r>
      <w:proofErr w:type="spellEnd"/>
      <w:r w:rsidR="00916AB7">
        <w:t xml:space="preserve"> </w:t>
      </w:r>
      <w:proofErr w:type="spellStart"/>
      <w:r w:rsidR="00916AB7">
        <w:t>bị</w:t>
      </w:r>
      <w:proofErr w:type="spellEnd"/>
      <w:r w:rsidR="00916AB7">
        <w:t xml:space="preserve"> </w:t>
      </w:r>
      <w:proofErr w:type="spellStart"/>
      <w:r w:rsidR="00916AB7">
        <w:t>dùng</w:t>
      </w:r>
      <w:proofErr w:type="spellEnd"/>
      <w:r w:rsidR="00916AB7">
        <w:t xml:space="preserve"> </w:t>
      </w:r>
      <w:proofErr w:type="spellStart"/>
      <w:r w:rsidR="00916AB7">
        <w:t>trong</w:t>
      </w:r>
      <w:proofErr w:type="spellEnd"/>
      <w:r w:rsidR="00916AB7">
        <w:t xml:space="preserve"> </w:t>
      </w:r>
      <w:proofErr w:type="spellStart"/>
      <w:r w:rsidR="00916AB7">
        <w:t>hệ</w:t>
      </w:r>
      <w:proofErr w:type="spellEnd"/>
      <w:r w:rsidR="00916AB7">
        <w:t xml:space="preserve"> </w:t>
      </w:r>
      <w:proofErr w:type="spellStart"/>
      <w:r w:rsidR="00916AB7">
        <w:t>thống</w:t>
      </w:r>
      <w:proofErr w:type="spellEnd"/>
      <w:r w:rsidR="00916AB7">
        <w:t xml:space="preserve"> </w:t>
      </w:r>
      <w:proofErr w:type="spellStart"/>
      <w:r w:rsidR="00916AB7">
        <w:t>mạng</w:t>
      </w:r>
      <w:bookmarkEnd w:id="32"/>
      <w:proofErr w:type="spellEnd"/>
    </w:p>
    <w:p w14:paraId="7E2AD2E9" w14:textId="6C0BB9F9" w:rsidR="00DD44D5" w:rsidRPr="0003007C" w:rsidRDefault="00DD44D5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Router </w:t>
      </w:r>
      <w:proofErr w:type="spellStart"/>
      <w:r w:rsidRPr="0003007C">
        <w:rPr>
          <w:rFonts w:cs="Times New Roman"/>
          <w:szCs w:val="24"/>
        </w:rPr>
        <w:t>là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bị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nhiệm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vai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trò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tuyến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dữ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giữa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nhau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ví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như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giữa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LAN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WAN, </w:t>
      </w:r>
      <w:proofErr w:type="spellStart"/>
      <w:r w:rsidRPr="0003007C">
        <w:rPr>
          <w:rFonts w:cs="Times New Roman"/>
          <w:szCs w:val="24"/>
        </w:rPr>
        <w:t>hoặc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giữa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con </w:t>
      </w:r>
      <w:proofErr w:type="spellStart"/>
      <w:r w:rsidRPr="0003007C">
        <w:rPr>
          <w:rFonts w:cs="Times New Roman"/>
          <w:szCs w:val="24"/>
        </w:rPr>
        <w:t>trong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nội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bộ</w:t>
      </w:r>
      <w:proofErr w:type="spellEnd"/>
      <w:r w:rsidRPr="0003007C">
        <w:rPr>
          <w:rFonts w:cs="Times New Roman"/>
          <w:szCs w:val="24"/>
        </w:rPr>
        <w:t xml:space="preserve">. </w:t>
      </w:r>
    </w:p>
    <w:p w14:paraId="6FC13F9E" w14:textId="77777777" w:rsidR="00DD44D5" w:rsidRPr="0003007C" w:rsidRDefault="00DD44D5" w:rsidP="00736E1A">
      <w:pPr>
        <w:ind w:left="567"/>
        <w:jc w:val="both"/>
        <w:rPr>
          <w:szCs w:val="24"/>
        </w:rPr>
      </w:pPr>
      <w:r w:rsidRPr="0003007C">
        <w:rPr>
          <w:szCs w:val="24"/>
        </w:rPr>
        <w:t xml:space="preserve">Switch Layer 3 </w:t>
      </w:r>
      <w:proofErr w:type="spellStart"/>
      <w:r w:rsidRPr="0003007C">
        <w:rPr>
          <w:szCs w:val="24"/>
        </w:rPr>
        <w:t>kết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hợp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chức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năng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của</w:t>
      </w:r>
      <w:proofErr w:type="spellEnd"/>
      <w:r w:rsidRPr="0003007C">
        <w:rPr>
          <w:szCs w:val="24"/>
        </w:rPr>
        <w:t xml:space="preserve"> switch </w:t>
      </w:r>
      <w:proofErr w:type="spellStart"/>
      <w:r w:rsidRPr="0003007C">
        <w:rPr>
          <w:szCs w:val="24"/>
        </w:rPr>
        <w:t>và</w:t>
      </w:r>
      <w:proofErr w:type="spellEnd"/>
      <w:r w:rsidRPr="0003007C">
        <w:rPr>
          <w:szCs w:val="24"/>
        </w:rPr>
        <w:t xml:space="preserve"> router, </w:t>
      </w:r>
      <w:proofErr w:type="spellStart"/>
      <w:r w:rsidRPr="0003007C">
        <w:rPr>
          <w:szCs w:val="24"/>
        </w:rPr>
        <w:t>giúp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chuyển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tiếp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dữ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liệu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giữa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các</w:t>
      </w:r>
      <w:proofErr w:type="spellEnd"/>
      <w:r w:rsidRPr="0003007C">
        <w:rPr>
          <w:szCs w:val="24"/>
        </w:rPr>
        <w:t xml:space="preserve"> VLAN </w:t>
      </w:r>
      <w:proofErr w:type="spellStart"/>
      <w:r w:rsidRPr="0003007C">
        <w:rPr>
          <w:szCs w:val="24"/>
        </w:rPr>
        <w:t>khác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nhau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và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cung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cấp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khả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năng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định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tuyến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nội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bộ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trong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mạng</w:t>
      </w:r>
      <w:proofErr w:type="spellEnd"/>
      <w:r w:rsidRPr="0003007C">
        <w:rPr>
          <w:szCs w:val="24"/>
        </w:rPr>
        <w:t xml:space="preserve">. </w:t>
      </w:r>
    </w:p>
    <w:p w14:paraId="4BB4B583" w14:textId="5545F96F" w:rsidR="00DD44D5" w:rsidRPr="0003007C" w:rsidRDefault="00DD44D5" w:rsidP="00736E1A">
      <w:pPr>
        <w:ind w:left="567"/>
        <w:jc w:val="both"/>
        <w:rPr>
          <w:szCs w:val="24"/>
        </w:rPr>
      </w:pPr>
      <w:r w:rsidRPr="0003007C">
        <w:rPr>
          <w:szCs w:val="24"/>
        </w:rPr>
        <w:t xml:space="preserve">Switch Layer 2 </w:t>
      </w:r>
      <w:proofErr w:type="spellStart"/>
      <w:r w:rsidRPr="0003007C">
        <w:rPr>
          <w:szCs w:val="24"/>
        </w:rPr>
        <w:t>hoạt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động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trong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phạm</w:t>
      </w:r>
      <w:proofErr w:type="spellEnd"/>
      <w:r w:rsidRPr="0003007C">
        <w:rPr>
          <w:szCs w:val="24"/>
        </w:rPr>
        <w:t xml:space="preserve"> vi </w:t>
      </w:r>
      <w:proofErr w:type="spellStart"/>
      <w:r w:rsidRPr="0003007C">
        <w:rPr>
          <w:szCs w:val="24"/>
        </w:rPr>
        <w:t>cùng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một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mạng</w:t>
      </w:r>
      <w:proofErr w:type="spellEnd"/>
      <w:r w:rsidRPr="0003007C">
        <w:rPr>
          <w:szCs w:val="24"/>
        </w:rPr>
        <w:t xml:space="preserve"> con (LAN), </w:t>
      </w:r>
      <w:proofErr w:type="spellStart"/>
      <w:r w:rsidRPr="0003007C">
        <w:rPr>
          <w:szCs w:val="24"/>
        </w:rPr>
        <w:t>chịu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trách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nhiệm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chuyển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tiếp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các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gói</w:t>
      </w:r>
      <w:proofErr w:type="spellEnd"/>
      <w:r w:rsidRPr="0003007C">
        <w:rPr>
          <w:szCs w:val="24"/>
        </w:rPr>
        <w:t xml:space="preserve"> tin </w:t>
      </w:r>
      <w:proofErr w:type="spellStart"/>
      <w:r w:rsidRPr="0003007C">
        <w:rPr>
          <w:szCs w:val="24"/>
        </w:rPr>
        <w:t>dựa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trên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địa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chỉ</w:t>
      </w:r>
      <w:proofErr w:type="spellEnd"/>
      <w:r w:rsidRPr="0003007C">
        <w:rPr>
          <w:szCs w:val="24"/>
        </w:rPr>
        <w:t xml:space="preserve"> MAC </w:t>
      </w:r>
      <w:proofErr w:type="spellStart"/>
      <w:r w:rsidRPr="0003007C">
        <w:rPr>
          <w:szCs w:val="24"/>
        </w:rPr>
        <w:t>của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các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thiết</w:t>
      </w:r>
      <w:proofErr w:type="spellEnd"/>
      <w:r w:rsidRPr="0003007C">
        <w:rPr>
          <w:szCs w:val="24"/>
        </w:rPr>
        <w:t xml:space="preserve"> </w:t>
      </w:r>
      <w:proofErr w:type="spellStart"/>
      <w:r w:rsidRPr="0003007C">
        <w:rPr>
          <w:szCs w:val="24"/>
        </w:rPr>
        <w:t>bị</w:t>
      </w:r>
      <w:proofErr w:type="spellEnd"/>
      <w:r w:rsidRPr="0003007C">
        <w:rPr>
          <w:szCs w:val="24"/>
        </w:rPr>
        <w:t>.</w:t>
      </w:r>
    </w:p>
    <w:p w14:paraId="5356E1CB" w14:textId="5A640F88" w:rsidR="00DD44D5" w:rsidRPr="0003007C" w:rsidRDefault="00DD44D5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Server </w:t>
      </w:r>
      <w:proofErr w:type="spellStart"/>
      <w:r w:rsidRPr="0003007C">
        <w:rPr>
          <w:rFonts w:cs="Times New Roman"/>
          <w:szCs w:val="24"/>
        </w:rPr>
        <w:t>là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bị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cung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cấp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dịch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như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trữ</w:t>
      </w:r>
      <w:proofErr w:type="spellEnd"/>
      <w:r w:rsidRPr="0003007C">
        <w:rPr>
          <w:rFonts w:cs="Times New Roman"/>
          <w:szCs w:val="24"/>
        </w:rPr>
        <w:t xml:space="preserve">, chia </w:t>
      </w:r>
      <w:proofErr w:type="spellStart"/>
      <w:r w:rsidRPr="0003007C">
        <w:rPr>
          <w:rFonts w:cs="Times New Roman"/>
          <w:szCs w:val="24"/>
        </w:rPr>
        <w:t>sẻ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tài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nguyên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ứng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máy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khách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trong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máy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chủ</w:t>
      </w:r>
      <w:proofErr w:type="spellEnd"/>
      <w:r w:rsidRPr="0003007C">
        <w:rPr>
          <w:rFonts w:cs="Times New Roman"/>
          <w:szCs w:val="24"/>
        </w:rPr>
        <w:t xml:space="preserve"> web, email, </w:t>
      </w:r>
      <w:proofErr w:type="spellStart"/>
      <w:r w:rsidRPr="0003007C">
        <w:rPr>
          <w:rFonts w:cs="Times New Roman"/>
          <w:szCs w:val="24"/>
        </w:rPr>
        <w:t>hoặc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cơ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dữ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liệu</w:t>
      </w:r>
      <w:proofErr w:type="spellEnd"/>
      <w:r w:rsidRPr="0003007C">
        <w:rPr>
          <w:rFonts w:cs="Times New Roman"/>
          <w:szCs w:val="24"/>
        </w:rPr>
        <w:t xml:space="preserve">. </w:t>
      </w:r>
    </w:p>
    <w:p w14:paraId="1F5236A0" w14:textId="63B289A1" w:rsidR="00E47290" w:rsidRPr="0003007C" w:rsidRDefault="00DD44D5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lastRenderedPageBreak/>
        <w:t xml:space="preserve">Access Point (AP) </w:t>
      </w:r>
      <w:proofErr w:type="spellStart"/>
      <w:r w:rsidRPr="0003007C">
        <w:rPr>
          <w:rFonts w:cs="Times New Roman"/>
          <w:szCs w:val="24"/>
        </w:rPr>
        <w:t>là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bị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phép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dây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giữa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bị</w:t>
      </w:r>
      <w:proofErr w:type="spellEnd"/>
      <w:r w:rsidRPr="0003007C">
        <w:rPr>
          <w:rFonts w:cs="Times New Roman"/>
          <w:szCs w:val="24"/>
        </w:rPr>
        <w:t xml:space="preserve"> di </w:t>
      </w:r>
      <w:proofErr w:type="spellStart"/>
      <w:r w:rsidRPr="0003007C">
        <w:rPr>
          <w:rFonts w:cs="Times New Roman"/>
          <w:szCs w:val="24"/>
        </w:rPr>
        <w:t>động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nội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bộ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giúp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phạm</w:t>
      </w:r>
      <w:proofErr w:type="spellEnd"/>
      <w:r w:rsidRPr="0003007C">
        <w:rPr>
          <w:rFonts w:cs="Times New Roman"/>
          <w:szCs w:val="24"/>
        </w:rPr>
        <w:t xml:space="preserve"> vi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năng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tiếp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cận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của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LAN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dây</w:t>
      </w:r>
      <w:proofErr w:type="spellEnd"/>
      <w:r w:rsidRPr="0003007C">
        <w:rPr>
          <w:rFonts w:cs="Times New Roman"/>
          <w:szCs w:val="24"/>
        </w:rPr>
        <w:t xml:space="preserve"> (Wi-Fi).</w:t>
      </w:r>
    </w:p>
    <w:p w14:paraId="6589C876" w14:textId="4B7B96BD" w:rsidR="00916AB7" w:rsidRDefault="00916AB7" w:rsidP="00736E1A">
      <w:pPr>
        <w:pStyle w:val="Heading2"/>
        <w:numPr>
          <w:ilvl w:val="2"/>
          <w:numId w:val="30"/>
        </w:numPr>
        <w:jc w:val="both"/>
      </w:pPr>
      <w:bookmarkStart w:id="33" w:name="_Toc184759983"/>
      <w:r>
        <w:t xml:space="preserve">Các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thuê</w:t>
      </w:r>
      <w:bookmarkEnd w:id="33"/>
      <w:proofErr w:type="spellEnd"/>
    </w:p>
    <w:p w14:paraId="028AEDDF" w14:textId="69D9D9EA" w:rsidR="00302DCC" w:rsidRPr="0003007C" w:rsidRDefault="00302DCC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rằng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thống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của</w:t>
      </w:r>
      <w:proofErr w:type="spellEnd"/>
      <w:r w:rsidRPr="0003007C">
        <w:rPr>
          <w:rFonts w:cs="Times New Roman"/>
          <w:szCs w:val="24"/>
        </w:rPr>
        <w:t xml:space="preserve"> Công ty Outsource O-UIT </w:t>
      </w:r>
      <w:proofErr w:type="spellStart"/>
      <w:r w:rsidRPr="0003007C">
        <w:rPr>
          <w:rFonts w:cs="Times New Roman"/>
          <w:szCs w:val="24"/>
        </w:rPr>
        <w:t>hoạt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đáp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ứng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được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yêu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kinh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doanh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ty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thuê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số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dịch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yếu</w:t>
      </w:r>
      <w:proofErr w:type="spellEnd"/>
      <w:r w:rsidRPr="0003007C">
        <w:rPr>
          <w:rFonts w:cs="Times New Roman"/>
          <w:szCs w:val="24"/>
        </w:rPr>
        <w:t xml:space="preserve">. Các </w:t>
      </w:r>
      <w:proofErr w:type="spellStart"/>
      <w:r w:rsidRPr="0003007C">
        <w:rPr>
          <w:rFonts w:cs="Times New Roman"/>
          <w:szCs w:val="24"/>
        </w:rPr>
        <w:t>dịch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này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giúp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ưu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hóa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suất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còn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an </w:t>
      </w:r>
      <w:proofErr w:type="spellStart"/>
      <w:r w:rsidRPr="0003007C">
        <w:rPr>
          <w:rFonts w:cs="Times New Roman"/>
          <w:szCs w:val="24"/>
        </w:rPr>
        <w:t>toàn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mật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tin. </w:t>
      </w:r>
      <w:proofErr w:type="spellStart"/>
      <w:r w:rsidRPr="0003007C">
        <w:rPr>
          <w:rFonts w:cs="Times New Roman"/>
          <w:szCs w:val="24"/>
        </w:rPr>
        <w:t>Dưới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đây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dịch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ty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xem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xét</w:t>
      </w:r>
      <w:proofErr w:type="spellEnd"/>
      <w:r w:rsidRPr="0003007C">
        <w:rPr>
          <w:rFonts w:cs="Times New Roman"/>
          <w:szCs w:val="24"/>
        </w:rPr>
        <w:t>:</w:t>
      </w:r>
    </w:p>
    <w:p w14:paraId="26D43205" w14:textId="704B7713" w:rsidR="00302DCC" w:rsidRPr="0005556F" w:rsidRDefault="00302DCC" w:rsidP="00736E1A">
      <w:pPr>
        <w:pStyle w:val="Heading2"/>
        <w:numPr>
          <w:ilvl w:val="0"/>
          <w:numId w:val="0"/>
        </w:numPr>
        <w:ind w:left="720" w:firstLine="720"/>
        <w:jc w:val="both"/>
      </w:pPr>
      <w:bookmarkStart w:id="34" w:name="_Toc184482154"/>
      <w:bookmarkStart w:id="35" w:name="_Toc184759587"/>
      <w:bookmarkStart w:id="36" w:name="_Toc184759816"/>
      <w:bookmarkStart w:id="37" w:name="_Toc184759984"/>
      <w:proofErr w:type="spellStart"/>
      <w:r w:rsidRPr="0005556F">
        <w:t>Dịch</w:t>
      </w:r>
      <w:proofErr w:type="spellEnd"/>
      <w:r w:rsidRPr="0005556F">
        <w:t xml:space="preserve"> </w:t>
      </w:r>
      <w:proofErr w:type="spellStart"/>
      <w:r w:rsidRPr="0005556F">
        <w:t>vụ</w:t>
      </w:r>
      <w:proofErr w:type="spellEnd"/>
      <w:r w:rsidRPr="0005556F">
        <w:t xml:space="preserve"> Internet</w:t>
      </w:r>
      <w:bookmarkEnd w:id="34"/>
      <w:bookmarkEnd w:id="35"/>
      <w:bookmarkEnd w:id="36"/>
      <w:bookmarkEnd w:id="37"/>
    </w:p>
    <w:p w14:paraId="358FB187" w14:textId="77777777" w:rsidR="00302DCC" w:rsidRPr="0003007C" w:rsidRDefault="00302DCC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Công ty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thuê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dịch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vụ</w:t>
      </w:r>
      <w:proofErr w:type="spellEnd"/>
      <w:r w:rsidRPr="0003007C">
        <w:rPr>
          <w:rFonts w:cs="Times New Roman"/>
          <w:szCs w:val="24"/>
        </w:rPr>
        <w:t xml:space="preserve"> Internet </w:t>
      </w:r>
      <w:proofErr w:type="spellStart"/>
      <w:r w:rsidRPr="0003007C">
        <w:rPr>
          <w:rFonts w:cs="Times New Roman"/>
          <w:szCs w:val="24"/>
        </w:rPr>
        <w:t>với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băng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tốc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cao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rằng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tất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hoạt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trực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tuyến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diễn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mượt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bị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gián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đoạn</w:t>
      </w:r>
      <w:proofErr w:type="spellEnd"/>
      <w:r w:rsidRPr="0003007C">
        <w:rPr>
          <w:rFonts w:cs="Times New Roman"/>
          <w:szCs w:val="24"/>
        </w:rPr>
        <w:t xml:space="preserve">. </w:t>
      </w:r>
      <w:proofErr w:type="spellStart"/>
      <w:r w:rsidRPr="0003007C">
        <w:rPr>
          <w:rFonts w:cs="Times New Roman"/>
          <w:szCs w:val="24"/>
        </w:rPr>
        <w:t>Dịch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vụ</w:t>
      </w:r>
      <w:proofErr w:type="spellEnd"/>
      <w:r w:rsidRPr="0003007C">
        <w:rPr>
          <w:rFonts w:cs="Times New Roman"/>
          <w:szCs w:val="24"/>
        </w:rPr>
        <w:t xml:space="preserve"> Internet </w:t>
      </w:r>
      <w:proofErr w:type="spellStart"/>
      <w:r w:rsidRPr="0003007C">
        <w:rPr>
          <w:rFonts w:cs="Times New Roman"/>
          <w:szCs w:val="24"/>
        </w:rPr>
        <w:t>này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phục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nhiều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mục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đích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nhau</w:t>
      </w:r>
      <w:proofErr w:type="spellEnd"/>
      <w:r w:rsidRPr="0003007C">
        <w:rPr>
          <w:rFonts w:cs="Times New Roman"/>
          <w:szCs w:val="24"/>
        </w:rPr>
        <w:t xml:space="preserve">, bao </w:t>
      </w:r>
      <w:proofErr w:type="spellStart"/>
      <w:r w:rsidRPr="0003007C">
        <w:rPr>
          <w:rFonts w:cs="Times New Roman"/>
          <w:szCs w:val="24"/>
        </w:rPr>
        <w:t>gồm</w:t>
      </w:r>
      <w:proofErr w:type="spellEnd"/>
      <w:r w:rsidRPr="0003007C">
        <w:rPr>
          <w:rFonts w:cs="Times New Roman"/>
          <w:szCs w:val="24"/>
        </w:rPr>
        <w:t>:</w:t>
      </w:r>
    </w:p>
    <w:p w14:paraId="649A4C00" w14:textId="77777777" w:rsidR="00302DCC" w:rsidRPr="0003007C" w:rsidRDefault="00302DCC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Truy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cập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tin: </w:t>
      </w:r>
      <w:proofErr w:type="spellStart"/>
      <w:r w:rsidRPr="0003007C">
        <w:rPr>
          <w:rFonts w:cs="Times New Roman"/>
          <w:szCs w:val="24"/>
        </w:rPr>
        <w:t>Nhân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truy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cập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nguồn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tài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nguyên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trực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tuyến</w:t>
      </w:r>
      <w:proofErr w:type="spellEnd"/>
      <w:r w:rsidRPr="0003007C">
        <w:rPr>
          <w:rFonts w:cs="Times New Roman"/>
          <w:szCs w:val="24"/>
        </w:rPr>
        <w:t xml:space="preserve">, bao </w:t>
      </w:r>
      <w:proofErr w:type="spellStart"/>
      <w:r w:rsidRPr="0003007C">
        <w:rPr>
          <w:rFonts w:cs="Times New Roman"/>
          <w:szCs w:val="24"/>
        </w:rPr>
        <w:t>gồm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ứng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đám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mây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hệ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thống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dự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án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giao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tiếp</w:t>
      </w:r>
      <w:proofErr w:type="spellEnd"/>
      <w:r w:rsidRPr="0003007C">
        <w:rPr>
          <w:rFonts w:cs="Times New Roman"/>
          <w:szCs w:val="24"/>
        </w:rPr>
        <w:t>.</w:t>
      </w:r>
    </w:p>
    <w:p w14:paraId="0E62928A" w14:textId="77777777" w:rsidR="00302DCC" w:rsidRPr="0003007C" w:rsidRDefault="00302DCC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Giao </w:t>
      </w:r>
      <w:proofErr w:type="spellStart"/>
      <w:r w:rsidRPr="0003007C">
        <w:rPr>
          <w:rFonts w:cs="Times New Roman"/>
          <w:szCs w:val="24"/>
        </w:rPr>
        <w:t>tiếp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nội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bộ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ngoại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bộ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email, video call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ứng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nhắn</w:t>
      </w:r>
      <w:proofErr w:type="spellEnd"/>
      <w:r w:rsidRPr="0003007C">
        <w:rPr>
          <w:rFonts w:cs="Times New Roman"/>
          <w:szCs w:val="24"/>
        </w:rPr>
        <w:t xml:space="preserve"> tin </w:t>
      </w:r>
      <w:proofErr w:type="spellStart"/>
      <w:r w:rsidRPr="0003007C">
        <w:rPr>
          <w:rFonts w:cs="Times New Roman"/>
          <w:szCs w:val="24"/>
        </w:rPr>
        <w:t>yêu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nối</w:t>
      </w:r>
      <w:proofErr w:type="spellEnd"/>
      <w:r w:rsidRPr="0003007C">
        <w:rPr>
          <w:rFonts w:cs="Times New Roman"/>
          <w:szCs w:val="24"/>
        </w:rPr>
        <w:t xml:space="preserve"> Internet </w:t>
      </w:r>
      <w:proofErr w:type="spellStart"/>
      <w:r w:rsidRPr="0003007C">
        <w:rPr>
          <w:rFonts w:cs="Times New Roman"/>
          <w:szCs w:val="24"/>
        </w:rPr>
        <w:t>ổn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nhanh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chóng</w:t>
      </w:r>
      <w:proofErr w:type="spellEnd"/>
      <w:r w:rsidRPr="0003007C">
        <w:rPr>
          <w:rFonts w:cs="Times New Roman"/>
          <w:szCs w:val="24"/>
        </w:rPr>
        <w:t>.</w:t>
      </w:r>
    </w:p>
    <w:p w14:paraId="769C793E" w14:textId="77777777" w:rsidR="00302DCC" w:rsidRPr="0003007C" w:rsidRDefault="00302DCC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Chạy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ứng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dịch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trực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tuyến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Nhiều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ứng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ty </w:t>
      </w:r>
      <w:proofErr w:type="spellStart"/>
      <w:r w:rsidRPr="0003007C">
        <w:rPr>
          <w:rFonts w:cs="Times New Roman"/>
          <w:szCs w:val="24"/>
        </w:rPr>
        <w:t>sử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yêu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nối</w:t>
      </w:r>
      <w:proofErr w:type="spellEnd"/>
      <w:r w:rsidRPr="0003007C">
        <w:rPr>
          <w:rFonts w:cs="Times New Roman"/>
          <w:szCs w:val="24"/>
        </w:rPr>
        <w:t xml:space="preserve"> Internet </w:t>
      </w:r>
      <w:proofErr w:type="spellStart"/>
      <w:r w:rsidRPr="0003007C">
        <w:rPr>
          <w:rFonts w:cs="Times New Roman"/>
          <w:szCs w:val="24"/>
        </w:rPr>
        <w:t>liên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tục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hoạt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</w:t>
      </w:r>
      <w:proofErr w:type="spellEnd"/>
      <w:r w:rsidRPr="0003007C">
        <w:rPr>
          <w:rFonts w:cs="Times New Roman"/>
          <w:szCs w:val="24"/>
        </w:rPr>
        <w:t>.</w:t>
      </w:r>
    </w:p>
    <w:p w14:paraId="743AC6B3" w14:textId="38C090D6" w:rsidR="00302DCC" w:rsidRPr="0003007C" w:rsidRDefault="00302DCC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lựa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chọn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cung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cấp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dịch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vụ</w:t>
      </w:r>
      <w:proofErr w:type="spellEnd"/>
      <w:r w:rsidRPr="0003007C">
        <w:rPr>
          <w:rFonts w:cs="Times New Roman"/>
          <w:szCs w:val="24"/>
        </w:rPr>
        <w:t xml:space="preserve"> Internet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được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thực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hiện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cẩn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thận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với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tiêu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như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tốc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độ</w:t>
      </w:r>
      <w:proofErr w:type="spellEnd"/>
      <w:r w:rsidRPr="0003007C">
        <w:rPr>
          <w:rFonts w:cs="Times New Roman"/>
          <w:szCs w:val="24"/>
        </w:rPr>
        <w:t xml:space="preserve"> tin </w:t>
      </w:r>
      <w:proofErr w:type="spellStart"/>
      <w:r w:rsidRPr="0003007C">
        <w:rPr>
          <w:rFonts w:cs="Times New Roman"/>
          <w:szCs w:val="24"/>
        </w:rPr>
        <w:t>cậy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năng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hỗ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kỹ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thuật</w:t>
      </w:r>
      <w:proofErr w:type="spellEnd"/>
      <w:r w:rsidRPr="0003007C">
        <w:rPr>
          <w:rFonts w:cs="Times New Roman"/>
          <w:szCs w:val="24"/>
        </w:rPr>
        <w:t>.</w:t>
      </w:r>
    </w:p>
    <w:p w14:paraId="2D8A7E76" w14:textId="021B8D85" w:rsidR="00302DCC" w:rsidRPr="0005556F" w:rsidRDefault="00302DCC" w:rsidP="00736E1A">
      <w:pPr>
        <w:pStyle w:val="Heading2"/>
        <w:numPr>
          <w:ilvl w:val="0"/>
          <w:numId w:val="0"/>
        </w:numPr>
        <w:ind w:left="720" w:firstLine="720"/>
        <w:jc w:val="both"/>
        <w:rPr>
          <w:sz w:val="26"/>
        </w:rPr>
      </w:pPr>
      <w:bookmarkStart w:id="38" w:name="_Toc184482155"/>
      <w:bookmarkStart w:id="39" w:name="_Toc184759588"/>
      <w:bookmarkStart w:id="40" w:name="_Toc184759817"/>
      <w:bookmarkStart w:id="41" w:name="_Toc184759985"/>
      <w:proofErr w:type="spellStart"/>
      <w:r w:rsidRPr="0005556F">
        <w:rPr>
          <w:sz w:val="26"/>
        </w:rPr>
        <w:t>Dịch</w:t>
      </w:r>
      <w:proofErr w:type="spellEnd"/>
      <w:r w:rsidRPr="0005556F">
        <w:rPr>
          <w:sz w:val="26"/>
        </w:rPr>
        <w:t xml:space="preserve"> </w:t>
      </w:r>
      <w:proofErr w:type="spellStart"/>
      <w:r w:rsidRPr="0005556F">
        <w:rPr>
          <w:sz w:val="26"/>
        </w:rPr>
        <w:t>vụ</w:t>
      </w:r>
      <w:proofErr w:type="spellEnd"/>
      <w:r w:rsidRPr="0005556F">
        <w:rPr>
          <w:sz w:val="26"/>
        </w:rPr>
        <w:t xml:space="preserve"> VPN</w:t>
      </w:r>
      <w:bookmarkEnd w:id="38"/>
      <w:bookmarkEnd w:id="39"/>
      <w:bookmarkEnd w:id="40"/>
      <w:bookmarkEnd w:id="41"/>
    </w:p>
    <w:p w14:paraId="35223AA0" w14:textId="77777777" w:rsidR="00302DCC" w:rsidRPr="0003007C" w:rsidRDefault="00302DCC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 </w:t>
      </w:r>
      <w:proofErr w:type="spellStart"/>
      <w:r w:rsidRPr="0003007C">
        <w:rPr>
          <w:rFonts w:cs="Times New Roman"/>
          <w:szCs w:val="24"/>
        </w:rPr>
        <w:t>nhạy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truyền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tải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giữa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chính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chi </w:t>
      </w:r>
      <w:proofErr w:type="spellStart"/>
      <w:r w:rsidRPr="0003007C">
        <w:rPr>
          <w:rFonts w:cs="Times New Roman"/>
          <w:szCs w:val="24"/>
        </w:rPr>
        <w:t>nhánh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ty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lập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dịch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vụ</w:t>
      </w:r>
      <w:proofErr w:type="spellEnd"/>
      <w:r w:rsidRPr="0003007C">
        <w:rPr>
          <w:rFonts w:cs="Times New Roman"/>
          <w:szCs w:val="24"/>
        </w:rPr>
        <w:t xml:space="preserve"> VPN (Virtual Private Network). </w:t>
      </w:r>
      <w:proofErr w:type="spellStart"/>
      <w:r w:rsidRPr="0003007C">
        <w:rPr>
          <w:rFonts w:cs="Times New Roman"/>
          <w:szCs w:val="24"/>
        </w:rPr>
        <w:t>Dịch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vụ</w:t>
      </w:r>
      <w:proofErr w:type="spellEnd"/>
      <w:r w:rsidRPr="0003007C">
        <w:rPr>
          <w:rFonts w:cs="Times New Roman"/>
          <w:szCs w:val="24"/>
        </w:rPr>
        <w:t xml:space="preserve"> VPN </w:t>
      </w:r>
      <w:proofErr w:type="spellStart"/>
      <w:r w:rsidRPr="0003007C">
        <w:rPr>
          <w:rFonts w:cs="Times New Roman"/>
          <w:szCs w:val="24"/>
        </w:rPr>
        <w:t>sẽ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cung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cấp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nối</w:t>
      </w:r>
      <w:proofErr w:type="spellEnd"/>
      <w:r w:rsidRPr="0003007C">
        <w:rPr>
          <w:rFonts w:cs="Times New Roman"/>
          <w:szCs w:val="24"/>
        </w:rPr>
        <w:t xml:space="preserve"> an </w:t>
      </w:r>
      <w:proofErr w:type="spellStart"/>
      <w:r w:rsidRPr="0003007C">
        <w:rPr>
          <w:rFonts w:cs="Times New Roman"/>
          <w:szCs w:val="24"/>
        </w:rPr>
        <w:t>toàn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hóa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dữ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liệu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giúp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ngăn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chặn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đe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dọa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từ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ngoài</w:t>
      </w:r>
      <w:proofErr w:type="spellEnd"/>
      <w:r w:rsidRPr="0003007C">
        <w:rPr>
          <w:rFonts w:cs="Times New Roman"/>
          <w:szCs w:val="24"/>
        </w:rPr>
        <w:t xml:space="preserve">. Lợi </w:t>
      </w:r>
      <w:proofErr w:type="spellStart"/>
      <w:r w:rsidRPr="0003007C">
        <w:rPr>
          <w:rFonts w:cs="Times New Roman"/>
          <w:szCs w:val="24"/>
        </w:rPr>
        <w:t>ích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của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dịch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vụ</w:t>
      </w:r>
      <w:proofErr w:type="spellEnd"/>
      <w:r w:rsidRPr="0003007C">
        <w:rPr>
          <w:rFonts w:cs="Times New Roman"/>
          <w:szCs w:val="24"/>
        </w:rPr>
        <w:t xml:space="preserve"> VPN bao </w:t>
      </w:r>
      <w:proofErr w:type="spellStart"/>
      <w:r w:rsidRPr="0003007C">
        <w:rPr>
          <w:rFonts w:cs="Times New Roman"/>
          <w:szCs w:val="24"/>
        </w:rPr>
        <w:t>gồm</w:t>
      </w:r>
      <w:proofErr w:type="spellEnd"/>
      <w:r w:rsidRPr="0003007C">
        <w:rPr>
          <w:rFonts w:cs="Times New Roman"/>
          <w:szCs w:val="24"/>
        </w:rPr>
        <w:t>:</w:t>
      </w:r>
    </w:p>
    <w:p w14:paraId="7D2FEA15" w14:textId="77777777" w:rsidR="00302DCC" w:rsidRPr="0003007C" w:rsidRDefault="00302DCC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b/>
          <w:szCs w:val="24"/>
        </w:rPr>
        <w:t xml:space="preserve">Bảo </w:t>
      </w:r>
      <w:proofErr w:type="spellStart"/>
      <w:r w:rsidRPr="0003007C">
        <w:rPr>
          <w:rFonts w:cs="Times New Roman"/>
          <w:b/>
          <w:szCs w:val="24"/>
        </w:rPr>
        <w:t>mật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thông</w:t>
      </w:r>
      <w:proofErr w:type="spellEnd"/>
      <w:r w:rsidRPr="0003007C">
        <w:rPr>
          <w:rFonts w:cs="Times New Roman"/>
          <w:b/>
          <w:szCs w:val="24"/>
        </w:rPr>
        <w:t xml:space="preserve"> tin</w:t>
      </w:r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Dữ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được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hóa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truyền</w:t>
      </w:r>
      <w:proofErr w:type="spellEnd"/>
      <w:r w:rsidRPr="0003007C">
        <w:rPr>
          <w:rFonts w:cs="Times New Roman"/>
          <w:szCs w:val="24"/>
        </w:rPr>
        <w:t xml:space="preserve"> qua Internet, </w:t>
      </w:r>
      <w:proofErr w:type="spellStart"/>
      <w:r w:rsidRPr="0003007C">
        <w:rPr>
          <w:rFonts w:cs="Times New Roman"/>
          <w:szCs w:val="24"/>
        </w:rPr>
        <w:t>giúp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 </w:t>
      </w:r>
      <w:proofErr w:type="spellStart"/>
      <w:r w:rsidRPr="0003007C">
        <w:rPr>
          <w:rFonts w:cs="Times New Roman"/>
          <w:szCs w:val="24"/>
        </w:rPr>
        <w:t>quan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trọng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khỏi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cuộc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tấn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rò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rỉ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dữ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liệu</w:t>
      </w:r>
      <w:proofErr w:type="spellEnd"/>
      <w:r w:rsidRPr="0003007C">
        <w:rPr>
          <w:rFonts w:cs="Times New Roman"/>
          <w:szCs w:val="24"/>
        </w:rPr>
        <w:t>.</w:t>
      </w:r>
    </w:p>
    <w:p w14:paraId="32341F4A" w14:textId="77777777" w:rsidR="00302DCC" w:rsidRPr="0003007C" w:rsidRDefault="00302DCC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b/>
          <w:szCs w:val="24"/>
        </w:rPr>
        <w:t>Kết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nối</w:t>
      </w:r>
      <w:proofErr w:type="spellEnd"/>
      <w:r w:rsidRPr="0003007C">
        <w:rPr>
          <w:rFonts w:cs="Times New Roman"/>
          <w:b/>
          <w:szCs w:val="24"/>
        </w:rPr>
        <w:t xml:space="preserve"> an </w:t>
      </w:r>
      <w:proofErr w:type="spellStart"/>
      <w:r w:rsidRPr="0003007C">
        <w:rPr>
          <w:rFonts w:cs="Times New Roman"/>
          <w:b/>
          <w:szCs w:val="24"/>
        </w:rPr>
        <w:t>toàn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giữa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các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địa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điểm</w:t>
      </w:r>
      <w:proofErr w:type="spellEnd"/>
      <w:r w:rsidRPr="0003007C">
        <w:rPr>
          <w:rFonts w:cs="Times New Roman"/>
          <w:szCs w:val="24"/>
        </w:rPr>
        <w:t xml:space="preserve">: VPN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phép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nhân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làm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từ</w:t>
      </w:r>
      <w:proofErr w:type="spellEnd"/>
      <w:r w:rsidRPr="0003007C">
        <w:rPr>
          <w:rFonts w:cs="Times New Roman"/>
          <w:szCs w:val="24"/>
        </w:rPr>
        <w:t xml:space="preserve"> xa </w:t>
      </w:r>
      <w:proofErr w:type="spellStart"/>
      <w:r w:rsidRPr="0003007C">
        <w:rPr>
          <w:rFonts w:cs="Times New Roman"/>
          <w:szCs w:val="24"/>
        </w:rPr>
        <w:t>hoặc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từ</w:t>
      </w:r>
      <w:proofErr w:type="spellEnd"/>
      <w:r w:rsidRPr="0003007C">
        <w:rPr>
          <w:rFonts w:cs="Times New Roman"/>
          <w:szCs w:val="24"/>
        </w:rPr>
        <w:t xml:space="preserve"> chi </w:t>
      </w:r>
      <w:proofErr w:type="spellStart"/>
      <w:r w:rsidRPr="0003007C">
        <w:rPr>
          <w:rFonts w:cs="Times New Roman"/>
          <w:szCs w:val="24"/>
        </w:rPr>
        <w:t>nhánh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đến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chính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cách</w:t>
      </w:r>
      <w:proofErr w:type="spellEnd"/>
      <w:r w:rsidRPr="0003007C">
        <w:rPr>
          <w:rFonts w:cs="Times New Roman"/>
          <w:szCs w:val="24"/>
        </w:rPr>
        <w:t xml:space="preserve"> an </w:t>
      </w:r>
      <w:proofErr w:type="spellStart"/>
      <w:r w:rsidRPr="0003007C">
        <w:rPr>
          <w:rFonts w:cs="Times New Roman"/>
          <w:szCs w:val="24"/>
        </w:rPr>
        <w:t>toàn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rằng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 </w:t>
      </w:r>
      <w:proofErr w:type="spellStart"/>
      <w:r w:rsidRPr="0003007C">
        <w:rPr>
          <w:rFonts w:cs="Times New Roman"/>
          <w:szCs w:val="24"/>
        </w:rPr>
        <w:t>luôn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được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vệ</w:t>
      </w:r>
      <w:proofErr w:type="spellEnd"/>
      <w:r w:rsidRPr="0003007C">
        <w:rPr>
          <w:rFonts w:cs="Times New Roman"/>
          <w:szCs w:val="24"/>
        </w:rPr>
        <w:t>.</w:t>
      </w:r>
    </w:p>
    <w:p w14:paraId="14A136DF" w14:textId="77777777" w:rsidR="00302DCC" w:rsidRPr="0003007C" w:rsidRDefault="00302DCC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b/>
          <w:szCs w:val="24"/>
        </w:rPr>
        <w:t>Truy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cập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vào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các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tài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nguyên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nội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bộ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Nhân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truy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cập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ứng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tài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nguyên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nội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bộ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của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ty </w:t>
      </w:r>
      <w:proofErr w:type="spellStart"/>
      <w:r w:rsidRPr="0003007C">
        <w:rPr>
          <w:rFonts w:cs="Times New Roman"/>
          <w:szCs w:val="24"/>
        </w:rPr>
        <w:t>từ</w:t>
      </w:r>
      <w:proofErr w:type="spellEnd"/>
      <w:r w:rsidRPr="0003007C">
        <w:rPr>
          <w:rFonts w:cs="Times New Roman"/>
          <w:szCs w:val="24"/>
        </w:rPr>
        <w:t xml:space="preserve"> xa, </w:t>
      </w:r>
      <w:proofErr w:type="spellStart"/>
      <w:r w:rsidRPr="0003007C">
        <w:rPr>
          <w:rFonts w:cs="Times New Roman"/>
          <w:szCs w:val="24"/>
        </w:rPr>
        <w:t>tạo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điều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kiện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thuận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lợi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làm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hoạt</w:t>
      </w:r>
      <w:proofErr w:type="spellEnd"/>
      <w:r w:rsidRPr="0003007C">
        <w:rPr>
          <w:rFonts w:cs="Times New Roman"/>
          <w:szCs w:val="24"/>
        </w:rPr>
        <w:t>.</w:t>
      </w:r>
    </w:p>
    <w:p w14:paraId="572A1D89" w14:textId="7610C6A2" w:rsidR="00302DCC" w:rsidRPr="0005556F" w:rsidRDefault="00302DCC" w:rsidP="00736E1A">
      <w:pPr>
        <w:pStyle w:val="Heading2"/>
        <w:numPr>
          <w:ilvl w:val="0"/>
          <w:numId w:val="0"/>
        </w:numPr>
        <w:ind w:left="720" w:firstLine="720"/>
        <w:jc w:val="both"/>
        <w:rPr>
          <w:sz w:val="26"/>
        </w:rPr>
      </w:pPr>
      <w:bookmarkStart w:id="42" w:name="_Toc184482156"/>
      <w:bookmarkStart w:id="43" w:name="_Toc184759589"/>
      <w:bookmarkStart w:id="44" w:name="_Toc184759818"/>
      <w:bookmarkStart w:id="45" w:name="_Toc184759986"/>
      <w:proofErr w:type="spellStart"/>
      <w:r w:rsidRPr="0005556F">
        <w:rPr>
          <w:sz w:val="26"/>
        </w:rPr>
        <w:t>Dịch</w:t>
      </w:r>
      <w:proofErr w:type="spellEnd"/>
      <w:r w:rsidRPr="0005556F">
        <w:rPr>
          <w:sz w:val="26"/>
        </w:rPr>
        <w:t xml:space="preserve"> </w:t>
      </w:r>
      <w:proofErr w:type="spellStart"/>
      <w:r w:rsidRPr="0005556F">
        <w:rPr>
          <w:sz w:val="26"/>
        </w:rPr>
        <w:t>vụ</w:t>
      </w:r>
      <w:proofErr w:type="spellEnd"/>
      <w:r w:rsidRPr="0005556F">
        <w:rPr>
          <w:sz w:val="26"/>
        </w:rPr>
        <w:t xml:space="preserve"> </w:t>
      </w:r>
      <w:proofErr w:type="spellStart"/>
      <w:r w:rsidRPr="0005556F">
        <w:rPr>
          <w:sz w:val="26"/>
        </w:rPr>
        <w:t>bảo</w:t>
      </w:r>
      <w:proofErr w:type="spellEnd"/>
      <w:r w:rsidRPr="0005556F">
        <w:rPr>
          <w:sz w:val="26"/>
        </w:rPr>
        <w:t xml:space="preserve"> </w:t>
      </w:r>
      <w:proofErr w:type="spellStart"/>
      <w:r w:rsidRPr="0005556F">
        <w:rPr>
          <w:sz w:val="26"/>
        </w:rPr>
        <w:t>trì</w:t>
      </w:r>
      <w:proofErr w:type="spellEnd"/>
      <w:r w:rsidRPr="0005556F">
        <w:rPr>
          <w:sz w:val="26"/>
        </w:rPr>
        <w:t xml:space="preserve"> </w:t>
      </w:r>
      <w:proofErr w:type="spellStart"/>
      <w:r w:rsidRPr="0005556F">
        <w:rPr>
          <w:sz w:val="26"/>
        </w:rPr>
        <w:t>và</w:t>
      </w:r>
      <w:proofErr w:type="spellEnd"/>
      <w:r w:rsidRPr="0005556F">
        <w:rPr>
          <w:sz w:val="26"/>
        </w:rPr>
        <w:t xml:space="preserve"> </w:t>
      </w:r>
      <w:proofErr w:type="spellStart"/>
      <w:r w:rsidRPr="0005556F">
        <w:rPr>
          <w:sz w:val="26"/>
        </w:rPr>
        <w:t>hỗ</w:t>
      </w:r>
      <w:proofErr w:type="spellEnd"/>
      <w:r w:rsidRPr="0005556F">
        <w:rPr>
          <w:sz w:val="26"/>
        </w:rPr>
        <w:t xml:space="preserve"> </w:t>
      </w:r>
      <w:proofErr w:type="spellStart"/>
      <w:r w:rsidRPr="0005556F">
        <w:rPr>
          <w:sz w:val="26"/>
        </w:rPr>
        <w:t>trợ</w:t>
      </w:r>
      <w:proofErr w:type="spellEnd"/>
      <w:r w:rsidRPr="0005556F">
        <w:rPr>
          <w:sz w:val="26"/>
        </w:rPr>
        <w:t xml:space="preserve"> </w:t>
      </w:r>
      <w:proofErr w:type="spellStart"/>
      <w:r w:rsidRPr="0005556F">
        <w:rPr>
          <w:sz w:val="26"/>
        </w:rPr>
        <w:t>kỹ</w:t>
      </w:r>
      <w:proofErr w:type="spellEnd"/>
      <w:r w:rsidRPr="0005556F">
        <w:rPr>
          <w:sz w:val="26"/>
        </w:rPr>
        <w:t xml:space="preserve"> </w:t>
      </w:r>
      <w:proofErr w:type="spellStart"/>
      <w:r w:rsidRPr="0005556F">
        <w:rPr>
          <w:sz w:val="26"/>
        </w:rPr>
        <w:t>thuật</w:t>
      </w:r>
      <w:bookmarkEnd w:id="42"/>
      <w:bookmarkEnd w:id="43"/>
      <w:bookmarkEnd w:id="44"/>
      <w:bookmarkEnd w:id="45"/>
      <w:proofErr w:type="spellEnd"/>
    </w:p>
    <w:p w14:paraId="05BBEEBC" w14:textId="26691930" w:rsidR="00302DCC" w:rsidRPr="0003007C" w:rsidRDefault="00302DCC" w:rsidP="00736E1A">
      <w:pPr>
        <w:spacing w:line="276" w:lineRule="auto"/>
        <w:ind w:left="567"/>
        <w:jc w:val="both"/>
        <w:rPr>
          <w:rFonts w:cs="Times New Roman"/>
        </w:rPr>
      </w:pPr>
      <w:proofErr w:type="spellStart"/>
      <w:r w:rsidRPr="7DD32126">
        <w:rPr>
          <w:rFonts w:cs="Times New Roman"/>
        </w:rPr>
        <w:t>Để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đảm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bảo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rằng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hệ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thống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mạng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luôn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hoạt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động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hiệu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quả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và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liên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tục</w:t>
      </w:r>
      <w:proofErr w:type="spellEnd"/>
      <w:r w:rsidRPr="7DD32126">
        <w:rPr>
          <w:rFonts w:cs="Times New Roman"/>
        </w:rPr>
        <w:t xml:space="preserve">, </w:t>
      </w:r>
      <w:proofErr w:type="spellStart"/>
      <w:r w:rsidRPr="7DD32126">
        <w:rPr>
          <w:rFonts w:cs="Times New Roman"/>
        </w:rPr>
        <w:t>công</w:t>
      </w:r>
      <w:proofErr w:type="spellEnd"/>
      <w:r w:rsidRPr="7DD32126">
        <w:rPr>
          <w:rFonts w:cs="Times New Roman"/>
        </w:rPr>
        <w:t xml:space="preserve"> ty </w:t>
      </w:r>
      <w:proofErr w:type="spellStart"/>
      <w:r w:rsidRPr="7DD32126">
        <w:rPr>
          <w:rFonts w:cs="Times New Roman"/>
        </w:rPr>
        <w:t>cần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thuê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dịch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vụ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bảo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trì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và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hỗ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trợ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kỹ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thuật</w:t>
      </w:r>
      <w:proofErr w:type="spellEnd"/>
      <w:r w:rsidRPr="7DD32126">
        <w:rPr>
          <w:rFonts w:cs="Times New Roman"/>
        </w:rPr>
        <w:t xml:space="preserve">. </w:t>
      </w:r>
      <w:proofErr w:type="spellStart"/>
      <w:r w:rsidRPr="7DD32126">
        <w:rPr>
          <w:rFonts w:cs="Times New Roman"/>
        </w:rPr>
        <w:t>Dịch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vụ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này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sẽ</w:t>
      </w:r>
      <w:proofErr w:type="spellEnd"/>
      <w:r w:rsidRPr="7DD32126">
        <w:rPr>
          <w:rFonts w:cs="Times New Roman"/>
        </w:rPr>
        <w:t xml:space="preserve"> bao </w:t>
      </w:r>
      <w:proofErr w:type="spellStart"/>
      <w:r w:rsidRPr="7DD32126">
        <w:rPr>
          <w:rFonts w:cs="Times New Roman"/>
        </w:rPr>
        <w:t>gồm</w:t>
      </w:r>
      <w:proofErr w:type="spellEnd"/>
      <w:r w:rsidRPr="7DD32126">
        <w:rPr>
          <w:rFonts w:cs="Times New Roman"/>
        </w:rPr>
        <w:t>:</w:t>
      </w:r>
    </w:p>
    <w:p w14:paraId="5A19AD58" w14:textId="77777777" w:rsidR="00302DCC" w:rsidRPr="0003007C" w:rsidRDefault="00302DCC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b/>
          <w:szCs w:val="24"/>
        </w:rPr>
        <w:t xml:space="preserve">Bảo </w:t>
      </w:r>
      <w:proofErr w:type="spellStart"/>
      <w:r w:rsidRPr="0003007C">
        <w:rPr>
          <w:rFonts w:cs="Times New Roman"/>
          <w:b/>
          <w:szCs w:val="24"/>
        </w:rPr>
        <w:t>trì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định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kỳ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Thực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hiện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trì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như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cập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nhật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mềm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kiểm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bị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ưu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hóa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cấu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hình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rằng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thống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luôn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hoạt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động</w:t>
      </w:r>
      <w:proofErr w:type="spellEnd"/>
      <w:r w:rsidRPr="0003007C">
        <w:rPr>
          <w:rFonts w:cs="Times New Roman"/>
          <w:szCs w:val="24"/>
        </w:rPr>
        <w:t xml:space="preserve"> ở </w:t>
      </w:r>
      <w:proofErr w:type="spellStart"/>
      <w:r w:rsidRPr="0003007C">
        <w:rPr>
          <w:rFonts w:cs="Times New Roman"/>
          <w:szCs w:val="24"/>
        </w:rPr>
        <w:t>hiệu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suất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ưu</w:t>
      </w:r>
      <w:proofErr w:type="spellEnd"/>
      <w:r w:rsidRPr="0003007C">
        <w:rPr>
          <w:rFonts w:cs="Times New Roman"/>
          <w:szCs w:val="24"/>
        </w:rPr>
        <w:t>.</w:t>
      </w:r>
    </w:p>
    <w:p w14:paraId="261BEBCD" w14:textId="77777777" w:rsidR="00302DCC" w:rsidRPr="0003007C" w:rsidRDefault="00302DCC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b/>
          <w:szCs w:val="24"/>
        </w:rPr>
        <w:t>Hỗ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trợ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kỹ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thuật</w:t>
      </w:r>
      <w:proofErr w:type="spellEnd"/>
      <w:r w:rsidRPr="0003007C">
        <w:rPr>
          <w:rFonts w:cs="Times New Roman"/>
          <w:szCs w:val="24"/>
        </w:rPr>
        <w:t xml:space="preserve">: Cung </w:t>
      </w:r>
      <w:proofErr w:type="spellStart"/>
      <w:r w:rsidRPr="0003007C">
        <w:rPr>
          <w:rFonts w:cs="Times New Roman"/>
          <w:szCs w:val="24"/>
        </w:rPr>
        <w:t>cấp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hỗ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kỹ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thuật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sự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cố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xảy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ra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giúp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nhân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nhanh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chóng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khắc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phục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vấn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đề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thiểu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thời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gian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của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thống</w:t>
      </w:r>
      <w:proofErr w:type="spellEnd"/>
      <w:r w:rsidRPr="0003007C">
        <w:rPr>
          <w:rFonts w:cs="Times New Roman"/>
          <w:szCs w:val="24"/>
        </w:rPr>
        <w:t>.</w:t>
      </w:r>
    </w:p>
    <w:p w14:paraId="55F8F5A7" w14:textId="798AFB50" w:rsidR="004D5193" w:rsidRPr="0003007C" w:rsidRDefault="00302DCC" w:rsidP="00736E1A">
      <w:pPr>
        <w:spacing w:line="276" w:lineRule="auto"/>
        <w:ind w:left="567"/>
        <w:jc w:val="both"/>
        <w:rPr>
          <w:rFonts w:cs="Times New Roman"/>
        </w:rPr>
      </w:pPr>
      <w:proofErr w:type="spellStart"/>
      <w:r w:rsidRPr="7DD32126">
        <w:rPr>
          <w:rFonts w:cs="Times New Roman"/>
        </w:rPr>
        <w:lastRenderedPageBreak/>
        <w:t>Dịch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vụ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bảo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trì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và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hỗ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trợ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kỹ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thuật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không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chỉ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giúp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duy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trì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hoạt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động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của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hệ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thống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mà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còn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cung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cấp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sự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yên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tâm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cho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công</w:t>
      </w:r>
      <w:proofErr w:type="spellEnd"/>
      <w:r w:rsidRPr="7DD32126">
        <w:rPr>
          <w:rFonts w:cs="Times New Roman"/>
        </w:rPr>
        <w:t xml:space="preserve"> ty </w:t>
      </w:r>
      <w:proofErr w:type="spellStart"/>
      <w:r w:rsidRPr="7DD32126">
        <w:rPr>
          <w:rFonts w:cs="Times New Roman"/>
        </w:rPr>
        <w:t>rằng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mọi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vấn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đề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sẽ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được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giải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quyết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một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cách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nhanh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chóng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và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hiệu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quả</w:t>
      </w:r>
      <w:proofErr w:type="spellEnd"/>
      <w:r w:rsidRPr="7DD32126">
        <w:rPr>
          <w:rFonts w:cs="Times New Roman"/>
        </w:rPr>
        <w:t>.</w:t>
      </w:r>
    </w:p>
    <w:p w14:paraId="4233BC82" w14:textId="10CC6178" w:rsidR="003350F2" w:rsidRPr="00EA7DD9" w:rsidRDefault="003350F2" w:rsidP="003350F2">
      <w:pPr>
        <w:pStyle w:val="Heading2"/>
        <w:numPr>
          <w:ilvl w:val="0"/>
          <w:numId w:val="0"/>
        </w:numPr>
        <w:ind w:left="720"/>
        <w:rPr>
          <w:b w:val="0"/>
        </w:rPr>
      </w:pPr>
      <w:r>
        <w:t xml:space="preserve">     </w:t>
      </w:r>
      <w:bookmarkStart w:id="46" w:name="_Toc184759987"/>
      <w:r>
        <w:t xml:space="preserve">3.3 </w:t>
      </w:r>
      <w:r w:rsidR="00EA7DD9">
        <w:t xml:space="preserve">Địa </w:t>
      </w:r>
      <w:proofErr w:type="spellStart"/>
      <w:r w:rsidR="00EA7DD9">
        <w:t>chỉ</w:t>
      </w:r>
      <w:proofErr w:type="spellEnd"/>
      <w:r w:rsidR="00EA7DD9">
        <w:t xml:space="preserve"> IP </w:t>
      </w:r>
      <w:proofErr w:type="spellStart"/>
      <w:r w:rsidR="00EA7DD9">
        <w:t>của</w:t>
      </w:r>
      <w:proofErr w:type="spellEnd"/>
      <w:r w:rsidR="00EA7DD9">
        <w:t xml:space="preserve"> </w:t>
      </w:r>
      <w:proofErr w:type="spellStart"/>
      <w:r w:rsidR="00EA7DD9">
        <w:t>hệ</w:t>
      </w:r>
      <w:proofErr w:type="spellEnd"/>
      <w:r w:rsidR="00EA7DD9">
        <w:t xml:space="preserve"> </w:t>
      </w:r>
      <w:proofErr w:type="spellStart"/>
      <w:r w:rsidR="00EA7DD9">
        <w:t>thống</w:t>
      </w:r>
      <w:proofErr w:type="spellEnd"/>
      <w:r w:rsidR="00EA7DD9">
        <w:t xml:space="preserve"> </w:t>
      </w:r>
      <w:proofErr w:type="spellStart"/>
      <w:r w:rsidR="00EA7DD9">
        <w:t>mạng</w:t>
      </w:r>
      <w:proofErr w:type="spellEnd"/>
      <w:r w:rsidR="00EA7DD9">
        <w:t xml:space="preserve"> </w:t>
      </w:r>
      <w:proofErr w:type="spellStart"/>
      <w:r w:rsidR="00EA7DD9">
        <w:t>và</w:t>
      </w:r>
      <w:proofErr w:type="spellEnd"/>
      <w:r w:rsidR="00EA7DD9">
        <w:t xml:space="preserve"> </w:t>
      </w:r>
      <w:proofErr w:type="spellStart"/>
      <w:r w:rsidR="00EA7DD9">
        <w:t>thiết</w:t>
      </w:r>
      <w:proofErr w:type="spellEnd"/>
      <w:r w:rsidR="00EA7DD9">
        <w:t xml:space="preserve"> </w:t>
      </w:r>
      <w:proofErr w:type="spellStart"/>
      <w:r w:rsidR="00EA7DD9">
        <w:t>bị</w:t>
      </w:r>
      <w:bookmarkEnd w:id="46"/>
      <w:proofErr w:type="spellEnd"/>
    </w:p>
    <w:p w14:paraId="7E0D2850" w14:textId="3C56348A" w:rsidR="003D0423" w:rsidRPr="0003007C" w:rsidRDefault="001F1884" w:rsidP="00230B47">
      <w:pPr>
        <w:spacing w:line="276" w:lineRule="auto"/>
        <w:ind w:left="567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Đặt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IP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thống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bị</w:t>
      </w:r>
      <w:proofErr w:type="spellEnd"/>
    </w:p>
    <w:p w14:paraId="181C4613" w14:textId="77777777" w:rsidR="00F07E4C" w:rsidRPr="0003007C" w:rsidRDefault="00F07E4C" w:rsidP="00230B47">
      <w:pPr>
        <w:spacing w:line="276" w:lineRule="auto"/>
        <w:ind w:left="567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Chi </w:t>
      </w:r>
      <w:proofErr w:type="spellStart"/>
      <w:r w:rsidRPr="0003007C">
        <w:rPr>
          <w:rFonts w:cs="Times New Roman"/>
          <w:szCs w:val="24"/>
        </w:rPr>
        <w:t>nhánh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tổng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cộng</w:t>
      </w:r>
      <w:proofErr w:type="spellEnd"/>
      <w:r w:rsidRPr="0003007C">
        <w:rPr>
          <w:rFonts w:cs="Times New Roman"/>
          <w:szCs w:val="24"/>
        </w:rPr>
        <w:t xml:space="preserve"> 9 subnet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VLAN:</w:t>
      </w:r>
    </w:p>
    <w:tbl>
      <w:tblPr>
        <w:tblW w:w="10620" w:type="dxa"/>
        <w:tblInd w:w="170" w:type="dxa"/>
        <w:tblLook w:val="04A0" w:firstRow="1" w:lastRow="0" w:firstColumn="1" w:lastColumn="0" w:noHBand="0" w:noVBand="1"/>
      </w:tblPr>
      <w:tblGrid>
        <w:gridCol w:w="1476"/>
        <w:gridCol w:w="2463"/>
        <w:gridCol w:w="1836"/>
        <w:gridCol w:w="2080"/>
        <w:gridCol w:w="2765"/>
      </w:tblGrid>
      <w:tr w:rsidR="00F07E4C" w:rsidRPr="00E12FAE" w14:paraId="1050B970" w14:textId="77777777" w:rsidTr="00503B87">
        <w:trPr>
          <w:trHeight w:val="144"/>
        </w:trPr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9077E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Địa </w:t>
            </w: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chỉ</w:t>
            </w:r>
            <w:proofErr w:type="spellEnd"/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mạng</w:t>
            </w:r>
            <w:proofErr w:type="spellEnd"/>
          </w:p>
        </w:tc>
        <w:tc>
          <w:tcPr>
            <w:tcW w:w="2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13647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Dãy</w:t>
            </w:r>
            <w:proofErr w:type="spellEnd"/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địa</w:t>
            </w:r>
            <w:proofErr w:type="spellEnd"/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chỉ</w:t>
            </w:r>
            <w:proofErr w:type="spellEnd"/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dùng</w:t>
            </w:r>
            <w:proofErr w:type="spellEnd"/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được</w:t>
            </w:r>
            <w:proofErr w:type="spellEnd"/>
          </w:p>
        </w:tc>
        <w:tc>
          <w:tcPr>
            <w:tcW w:w="18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C22E6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Subnet mask</w:t>
            </w:r>
          </w:p>
        </w:tc>
        <w:tc>
          <w:tcPr>
            <w:tcW w:w="2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83BAFA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Địa </w:t>
            </w: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chỉ</w:t>
            </w:r>
            <w:proofErr w:type="spellEnd"/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 broadcast</w:t>
            </w:r>
          </w:p>
        </w:tc>
        <w:tc>
          <w:tcPr>
            <w:tcW w:w="2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8F876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Ghi</w:t>
            </w:r>
            <w:proofErr w:type="spellEnd"/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chú</w:t>
            </w:r>
            <w:proofErr w:type="spellEnd"/>
          </w:p>
        </w:tc>
      </w:tr>
      <w:tr w:rsidR="00F07E4C" w:rsidRPr="00E12FAE" w14:paraId="7174BFCC" w14:textId="77777777" w:rsidTr="00503B87">
        <w:trPr>
          <w:trHeight w:val="144"/>
        </w:trPr>
        <w:tc>
          <w:tcPr>
            <w:tcW w:w="14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E6A6D4" w14:textId="02B11021" w:rsidR="00F07E4C" w:rsidRPr="0003007C" w:rsidRDefault="005E3DA6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90.0.0.0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9ABBC7" w14:textId="327FBFCB" w:rsidR="00F07E4C" w:rsidRPr="0003007C" w:rsidRDefault="00171717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90</w:t>
            </w:r>
            <w:r w:rsidR="00133F10" w:rsidRPr="0003007C">
              <w:rPr>
                <w:rFonts w:eastAsia="Times New Roman" w:cs="Times New Roman"/>
                <w:color w:val="000000"/>
                <w:szCs w:val="24"/>
              </w:rPr>
              <w:t>.0.0.1 – 90.0.0.2</w:t>
            </w:r>
            <w:r w:rsidR="00F07E4C" w:rsidRPr="0003007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2293F0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255.255.255.252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924570" w14:textId="3F7E7D21" w:rsidR="00F07E4C" w:rsidRPr="0003007C" w:rsidRDefault="00CE7A2E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90</w:t>
            </w:r>
            <w:r w:rsidR="00F07E4C" w:rsidRPr="0003007C">
              <w:rPr>
                <w:rFonts w:eastAsia="Times New Roman" w:cs="Times New Roman"/>
                <w:color w:val="000000"/>
                <w:szCs w:val="24"/>
              </w:rPr>
              <w:t>.0.0.3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7EBF11" w14:textId="1B891D4E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ISP – </w:t>
            </w:r>
            <w:r w:rsidR="00771832" w:rsidRPr="0003007C">
              <w:rPr>
                <w:rFonts w:eastAsia="Times New Roman" w:cs="Times New Roman"/>
                <w:color w:val="000000"/>
                <w:szCs w:val="24"/>
              </w:rPr>
              <w:t>B</w:t>
            </w:r>
            <w:r w:rsidR="00956001" w:rsidRPr="0003007C">
              <w:rPr>
                <w:rFonts w:eastAsia="Times New Roman" w:cs="Times New Roman"/>
                <w:color w:val="000000"/>
                <w:szCs w:val="24"/>
              </w:rPr>
              <w:t>R1 (Active)</w:t>
            </w:r>
          </w:p>
        </w:tc>
      </w:tr>
      <w:tr w:rsidR="00F07E4C" w:rsidRPr="00E12FAE" w14:paraId="264A6E02" w14:textId="77777777" w:rsidTr="00503B87">
        <w:trPr>
          <w:trHeight w:val="144"/>
        </w:trPr>
        <w:tc>
          <w:tcPr>
            <w:tcW w:w="14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EEE009" w14:textId="24B61656" w:rsidR="00F07E4C" w:rsidRPr="0003007C" w:rsidRDefault="005E3DA6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90.1.1.0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15748A" w14:textId="5530015E" w:rsidR="00F07E4C" w:rsidRPr="0003007C" w:rsidRDefault="00133F10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90.1.1.1 – 90.1.1.2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249F9D" w14:textId="2E8BC086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255.255.255.2</w:t>
            </w:r>
            <w:r w:rsidR="007C4F9B" w:rsidRPr="0003007C">
              <w:rPr>
                <w:rFonts w:eastAsia="Times New Roman" w:cs="Times New Roman"/>
                <w:color w:val="000000"/>
                <w:szCs w:val="24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BF677" w14:textId="4284404D" w:rsidR="00F07E4C" w:rsidRPr="0003007C" w:rsidRDefault="00CE7A2E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90.1.1.3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FB286C" w14:textId="48C63728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ISP – </w:t>
            </w:r>
            <w:r w:rsidR="00771832" w:rsidRPr="0003007C">
              <w:rPr>
                <w:rFonts w:eastAsia="Times New Roman" w:cs="Times New Roman"/>
                <w:color w:val="000000"/>
                <w:szCs w:val="24"/>
              </w:rPr>
              <w:t>B</w:t>
            </w:r>
            <w:r w:rsidRPr="0003007C">
              <w:rPr>
                <w:rFonts w:eastAsia="Times New Roman" w:cs="Times New Roman"/>
                <w:color w:val="000000"/>
                <w:szCs w:val="24"/>
              </w:rPr>
              <w:t>R</w:t>
            </w:r>
            <w:r w:rsidR="00956001" w:rsidRPr="0003007C">
              <w:rPr>
                <w:rFonts w:eastAsia="Times New Roman" w:cs="Times New Roman"/>
                <w:color w:val="000000"/>
                <w:szCs w:val="24"/>
              </w:rPr>
              <w:t>2 (Standby)</w:t>
            </w:r>
          </w:p>
        </w:tc>
      </w:tr>
      <w:tr w:rsidR="00CF4C0D" w:rsidRPr="00E12FAE" w14:paraId="391A7AC7" w14:textId="77777777" w:rsidTr="00503B87">
        <w:trPr>
          <w:trHeight w:val="144"/>
        </w:trPr>
        <w:tc>
          <w:tcPr>
            <w:tcW w:w="14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F6868A" w14:textId="14D2AB85" w:rsidR="00CF4C0D" w:rsidRPr="0003007C" w:rsidRDefault="00E86815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10.</w:t>
            </w:r>
            <w:r w:rsidR="00CC6B7C" w:rsidRPr="0003007C">
              <w:rPr>
                <w:rFonts w:eastAsia="Times New Roman" w:cs="Times New Roman"/>
                <w:color w:val="000000"/>
                <w:szCs w:val="24"/>
              </w:rPr>
              <w:t>10</w:t>
            </w:r>
            <w:r w:rsidRPr="0003007C">
              <w:rPr>
                <w:rFonts w:eastAsia="Times New Roman" w:cs="Times New Roman"/>
                <w:color w:val="000000"/>
                <w:szCs w:val="24"/>
              </w:rPr>
              <w:t>0.</w:t>
            </w:r>
            <w:r w:rsidR="00CC6B7C" w:rsidRPr="0003007C">
              <w:rPr>
                <w:rFonts w:eastAsia="Times New Roman" w:cs="Times New Roman"/>
                <w:color w:val="000000"/>
                <w:szCs w:val="24"/>
              </w:rPr>
              <w:t>200.0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944B41" w14:textId="5315A9C3" w:rsidR="00171717" w:rsidRPr="0003007C" w:rsidRDefault="00171717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10.100.200.1 – 10.100.200.2</w:t>
            </w:r>
            <w:r w:rsidR="007C4F9B" w:rsidRPr="0003007C">
              <w:rPr>
                <w:rFonts w:eastAsia="Times New Roman" w:cs="Times New Roman"/>
                <w:color w:val="000000"/>
                <w:szCs w:val="24"/>
              </w:rPr>
              <w:t>54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17BE67" w14:textId="120CE46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</w:t>
            </w:r>
            <w:r w:rsidR="007C4F9B" w:rsidRPr="0003007C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F03B54" w14:textId="471F0D9D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10.</w:t>
            </w:r>
            <w:r w:rsidR="00CE7A2E" w:rsidRPr="0003007C">
              <w:rPr>
                <w:rFonts w:eastAsia="Times New Roman" w:cs="Times New Roman"/>
                <w:color w:val="000000"/>
                <w:szCs w:val="24"/>
              </w:rPr>
              <w:t>10</w:t>
            </w:r>
            <w:r w:rsidRPr="0003007C">
              <w:rPr>
                <w:rFonts w:eastAsia="Times New Roman" w:cs="Times New Roman"/>
                <w:color w:val="000000"/>
                <w:szCs w:val="24"/>
              </w:rPr>
              <w:t>0.</w:t>
            </w:r>
            <w:r w:rsidR="00CE7A2E" w:rsidRPr="0003007C">
              <w:rPr>
                <w:rFonts w:eastAsia="Times New Roman" w:cs="Times New Roman"/>
                <w:color w:val="000000"/>
                <w:szCs w:val="24"/>
              </w:rPr>
              <w:t>20</w:t>
            </w:r>
            <w:r w:rsidRPr="0003007C">
              <w:rPr>
                <w:rFonts w:eastAsia="Times New Roman" w:cs="Times New Roman"/>
                <w:color w:val="000000"/>
                <w:szCs w:val="24"/>
              </w:rPr>
              <w:t>0.</w:t>
            </w:r>
            <w:r w:rsidR="007C4F9B" w:rsidRPr="0003007C">
              <w:rPr>
                <w:rFonts w:eastAsia="Times New Roman" w:cs="Times New Roman"/>
                <w:color w:val="000000"/>
                <w:szCs w:val="24"/>
              </w:rPr>
              <w:t>255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20CB0D" w14:textId="59166F72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ISP </w:t>
            </w:r>
            <w:r w:rsidR="00CA701D" w:rsidRPr="0003007C">
              <w:rPr>
                <w:rFonts w:eastAsia="Times New Roman" w:cs="Times New Roman"/>
                <w:color w:val="000000"/>
                <w:szCs w:val="24"/>
              </w:rPr>
              <w:t xml:space="preserve">– </w:t>
            </w:r>
            <w:proofErr w:type="spellStart"/>
            <w:r w:rsidR="00CA701D" w:rsidRPr="0003007C">
              <w:rPr>
                <w:rFonts w:eastAsia="Times New Roman" w:cs="Times New Roman"/>
                <w:color w:val="000000"/>
                <w:szCs w:val="24"/>
              </w:rPr>
              <w:t>Wifi</w:t>
            </w:r>
            <w:proofErr w:type="spellEnd"/>
            <w:r w:rsidR="00CA701D" w:rsidRPr="0003007C">
              <w:rPr>
                <w:rFonts w:eastAsia="Times New Roman" w:cs="Times New Roman"/>
                <w:color w:val="000000"/>
                <w:szCs w:val="24"/>
              </w:rPr>
              <w:t xml:space="preserve"> BR</w:t>
            </w:r>
          </w:p>
        </w:tc>
      </w:tr>
      <w:tr w:rsidR="00CF4C0D" w:rsidRPr="00E12FAE" w14:paraId="7FEA5AD0" w14:textId="77777777" w:rsidTr="00503B87">
        <w:trPr>
          <w:trHeight w:val="144"/>
        </w:trPr>
        <w:tc>
          <w:tcPr>
            <w:tcW w:w="14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B141A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192.168.1.0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EE6F5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192.168.1.1 - 192.168.1.2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F4A14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255.255.255.252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69AB85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192.168.1.3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5E762" w14:textId="65DCAFA0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BR1 – </w:t>
            </w:r>
            <w:r w:rsidR="004E2A6B" w:rsidRPr="0003007C">
              <w:rPr>
                <w:rFonts w:eastAsia="Times New Roman" w:cs="Times New Roman"/>
                <w:color w:val="000000"/>
                <w:szCs w:val="24"/>
              </w:rPr>
              <w:t>BR_SL3</w:t>
            </w:r>
            <w:r w:rsidRPr="0003007C">
              <w:rPr>
                <w:rFonts w:eastAsia="Times New Roman" w:cs="Times New Roman"/>
                <w:color w:val="000000"/>
                <w:szCs w:val="24"/>
              </w:rPr>
              <w:t>(Active)</w:t>
            </w:r>
          </w:p>
        </w:tc>
      </w:tr>
      <w:tr w:rsidR="00CF4C0D" w:rsidRPr="00E12FAE" w14:paraId="45508275" w14:textId="77777777" w:rsidTr="00503B87">
        <w:trPr>
          <w:trHeight w:val="144"/>
        </w:trPr>
        <w:tc>
          <w:tcPr>
            <w:tcW w:w="14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AAD0F3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192.168.1.4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1EEFFE" w14:textId="5D571A49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192.168.1.5 </w:t>
            </w:r>
            <w:r w:rsidR="005A4472" w:rsidRPr="0003007C">
              <w:rPr>
                <w:rFonts w:eastAsia="Times New Roman" w:cs="Times New Roman"/>
                <w:color w:val="000000"/>
                <w:szCs w:val="24"/>
              </w:rPr>
              <w:t>-</w:t>
            </w:r>
            <w:r w:rsidRPr="0003007C">
              <w:rPr>
                <w:rFonts w:eastAsia="Times New Roman" w:cs="Times New Roman"/>
                <w:color w:val="000000"/>
                <w:szCs w:val="24"/>
              </w:rPr>
              <w:t>192.168.1.6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E9A476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255.255.255.252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71DC1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19.168.1.7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D5B9E" w14:textId="6BA6F1FF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BR1 – </w:t>
            </w:r>
            <w:r w:rsidR="004E2A6B" w:rsidRPr="0003007C">
              <w:rPr>
                <w:rFonts w:eastAsia="Times New Roman" w:cs="Times New Roman"/>
                <w:color w:val="000000"/>
                <w:szCs w:val="24"/>
              </w:rPr>
              <w:t>BR_SL3</w:t>
            </w:r>
            <w:r w:rsidRPr="0003007C">
              <w:rPr>
                <w:rFonts w:eastAsia="Times New Roman" w:cs="Times New Roman"/>
                <w:color w:val="000000"/>
                <w:szCs w:val="24"/>
              </w:rPr>
              <w:t>(Standby)</w:t>
            </w:r>
          </w:p>
        </w:tc>
      </w:tr>
      <w:tr w:rsidR="00CF4C0D" w:rsidRPr="00E12FAE" w14:paraId="2710FB60" w14:textId="77777777" w:rsidTr="00503B87">
        <w:trPr>
          <w:trHeight w:val="144"/>
        </w:trPr>
        <w:tc>
          <w:tcPr>
            <w:tcW w:w="14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A995F9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192.168.1.8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B58A2" w14:textId="7C75175E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192.168.1.9 </w:t>
            </w:r>
            <w:r w:rsidR="005A4472" w:rsidRPr="0003007C">
              <w:rPr>
                <w:rFonts w:eastAsia="Times New Roman" w:cs="Times New Roman"/>
                <w:color w:val="000000"/>
                <w:szCs w:val="24"/>
              </w:rPr>
              <w:t>-</w:t>
            </w: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 192.168.1.10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B41D42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255.255.255.252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D36815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192.168.1.11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4CD841" w14:textId="2B86E3F5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BR2 – </w:t>
            </w:r>
            <w:r w:rsidR="004E2A6B" w:rsidRPr="0003007C">
              <w:rPr>
                <w:rFonts w:eastAsia="Times New Roman" w:cs="Times New Roman"/>
                <w:color w:val="000000"/>
                <w:szCs w:val="24"/>
              </w:rPr>
              <w:t>BR_SL3</w:t>
            </w:r>
            <w:r w:rsidRPr="0003007C">
              <w:rPr>
                <w:rFonts w:eastAsia="Times New Roman" w:cs="Times New Roman"/>
                <w:color w:val="000000"/>
                <w:szCs w:val="24"/>
              </w:rPr>
              <w:t>(Active)</w:t>
            </w:r>
          </w:p>
        </w:tc>
      </w:tr>
      <w:tr w:rsidR="00CF4C0D" w:rsidRPr="00E12FAE" w14:paraId="7696A153" w14:textId="77777777" w:rsidTr="00503B87">
        <w:trPr>
          <w:trHeight w:val="144"/>
        </w:trPr>
        <w:tc>
          <w:tcPr>
            <w:tcW w:w="14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884979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192.168.1.12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777840" w14:textId="738652BA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192.168.1.13</w:t>
            </w:r>
            <w:r w:rsidR="005A4472" w:rsidRPr="0003007C">
              <w:rPr>
                <w:rFonts w:eastAsia="Times New Roman" w:cs="Times New Roman"/>
                <w:color w:val="000000"/>
                <w:szCs w:val="24"/>
              </w:rPr>
              <w:t>-</w:t>
            </w: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 192.168.1.14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D3287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255.255.255.252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82182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192.168.1.15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A6878" w14:textId="759DCBB1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BR2 – </w:t>
            </w:r>
            <w:r w:rsidR="004E2A6B" w:rsidRPr="0003007C">
              <w:rPr>
                <w:rFonts w:eastAsia="Times New Roman" w:cs="Times New Roman"/>
                <w:color w:val="000000"/>
                <w:szCs w:val="24"/>
              </w:rPr>
              <w:t>BR_SL3</w:t>
            </w:r>
            <w:r w:rsidRPr="0003007C">
              <w:rPr>
                <w:rFonts w:eastAsia="Times New Roman" w:cs="Times New Roman"/>
                <w:color w:val="000000"/>
                <w:szCs w:val="24"/>
              </w:rPr>
              <w:t>(Standby)</w:t>
            </w:r>
          </w:p>
        </w:tc>
      </w:tr>
      <w:tr w:rsidR="00CF4C0D" w:rsidRPr="00E12FAE" w14:paraId="4812875E" w14:textId="77777777" w:rsidTr="00503B87">
        <w:trPr>
          <w:trHeight w:val="144"/>
        </w:trPr>
        <w:tc>
          <w:tcPr>
            <w:tcW w:w="14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A6D778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192.168.10.0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A4EFD6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192.168.10.1 - 192.168.10.62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91A508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255.255.255.192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74F7E7" w14:textId="47C448DD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192.168.100.63 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72426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VLAN 10 - Developer</w:t>
            </w:r>
          </w:p>
        </w:tc>
      </w:tr>
      <w:tr w:rsidR="00CF4C0D" w:rsidRPr="00E12FAE" w14:paraId="7DD35D2F" w14:textId="77777777" w:rsidTr="00503B87">
        <w:trPr>
          <w:trHeight w:val="144"/>
        </w:trPr>
        <w:tc>
          <w:tcPr>
            <w:tcW w:w="14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FF885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192.168.20.0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DB1D9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192.168.20.1 - 192.168.20.62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CC020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255.255.255.192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5373D9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192.168.200.63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03F26" w14:textId="77777777" w:rsidR="00CF4C0D" w:rsidRPr="0003007C" w:rsidRDefault="00CF4C0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VLAN 20 – Tester</w:t>
            </w:r>
          </w:p>
        </w:tc>
      </w:tr>
    </w:tbl>
    <w:p w14:paraId="22FFEF80" w14:textId="77777777" w:rsidR="00F07E4C" w:rsidRPr="0003007C" w:rsidRDefault="00F07E4C" w:rsidP="00E12FAE">
      <w:pPr>
        <w:spacing w:line="276" w:lineRule="auto"/>
        <w:rPr>
          <w:rFonts w:cs="Times New Roman"/>
          <w:szCs w:val="24"/>
        </w:rPr>
      </w:pPr>
    </w:p>
    <w:p w14:paraId="4F93D2A6" w14:textId="421422F0" w:rsidR="00F07E4C" w:rsidRPr="0003007C" w:rsidRDefault="00F07E4C" w:rsidP="00230B47">
      <w:pPr>
        <w:spacing w:line="276" w:lineRule="auto"/>
        <w:ind w:left="567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Trụ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="00C55268" w:rsidRPr="0003007C">
        <w:rPr>
          <w:rFonts w:cs="Times New Roman"/>
          <w:szCs w:val="24"/>
        </w:rPr>
        <w:t>có</w:t>
      </w:r>
      <w:proofErr w:type="spellEnd"/>
      <w:r w:rsidR="00C55268" w:rsidRPr="0003007C">
        <w:rPr>
          <w:rFonts w:cs="Times New Roman"/>
          <w:szCs w:val="24"/>
        </w:rPr>
        <w:t xml:space="preserve"> </w:t>
      </w:r>
      <w:proofErr w:type="spellStart"/>
      <w:r w:rsidR="00C55268" w:rsidRPr="0003007C">
        <w:rPr>
          <w:rFonts w:cs="Times New Roman"/>
          <w:szCs w:val="24"/>
        </w:rPr>
        <w:t>tổng</w:t>
      </w:r>
      <w:proofErr w:type="spellEnd"/>
      <w:r w:rsidR="00C55268" w:rsidRPr="0003007C">
        <w:rPr>
          <w:rFonts w:cs="Times New Roman"/>
          <w:szCs w:val="24"/>
        </w:rPr>
        <w:t xml:space="preserve"> </w:t>
      </w:r>
      <w:proofErr w:type="spellStart"/>
      <w:r w:rsidR="00C55268" w:rsidRPr="0003007C">
        <w:rPr>
          <w:rFonts w:cs="Times New Roman"/>
          <w:szCs w:val="24"/>
        </w:rPr>
        <w:t>cộng</w:t>
      </w:r>
      <w:proofErr w:type="spellEnd"/>
      <w:r w:rsidR="00C55268" w:rsidRPr="0003007C">
        <w:rPr>
          <w:rFonts w:cs="Times New Roman"/>
          <w:szCs w:val="24"/>
        </w:rPr>
        <w:t xml:space="preserve"> 1</w:t>
      </w:r>
      <w:r w:rsidR="00EB43EB" w:rsidRPr="0003007C">
        <w:rPr>
          <w:rFonts w:cs="Times New Roman"/>
          <w:szCs w:val="24"/>
        </w:rPr>
        <w:t>7</w:t>
      </w:r>
      <w:r w:rsidR="00C55268" w:rsidRPr="0003007C">
        <w:rPr>
          <w:rFonts w:cs="Times New Roman"/>
          <w:szCs w:val="24"/>
        </w:rPr>
        <w:t xml:space="preserve"> subnet</w:t>
      </w:r>
      <w:r w:rsidR="00965486" w:rsidRPr="0003007C">
        <w:rPr>
          <w:rFonts w:cs="Times New Roman"/>
          <w:szCs w:val="24"/>
        </w:rPr>
        <w:t xml:space="preserve"> </w:t>
      </w:r>
      <w:proofErr w:type="spellStart"/>
      <w:r w:rsidR="00965486" w:rsidRPr="0003007C">
        <w:rPr>
          <w:rFonts w:cs="Times New Roman"/>
          <w:szCs w:val="24"/>
        </w:rPr>
        <w:t>và</w:t>
      </w:r>
      <w:proofErr w:type="spellEnd"/>
      <w:r w:rsidR="00965486" w:rsidRPr="0003007C">
        <w:rPr>
          <w:rFonts w:cs="Times New Roman"/>
          <w:szCs w:val="24"/>
        </w:rPr>
        <w:t xml:space="preserve"> VLAN</w:t>
      </w:r>
      <w:ins w:id="47" w:author="Microsoft Word" w:date="2024-12-10T05:32:00Z" w16du:dateUtc="2024-12-10T13:32:00Z">
        <w:r w:rsidR="00EB43EB" w:rsidRPr="0003007C">
          <w:rPr>
            <w:rFonts w:cs="Times New Roman"/>
            <w:szCs w:val="24"/>
          </w:rPr>
          <w:t>:</w:t>
        </w:r>
      </w:ins>
    </w:p>
    <w:tbl>
      <w:tblPr>
        <w:tblW w:w="10525" w:type="dxa"/>
        <w:tblInd w:w="175" w:type="dxa"/>
        <w:tblLook w:val="04A0" w:firstRow="1" w:lastRow="0" w:firstColumn="1" w:lastColumn="0" w:noHBand="0" w:noVBand="1"/>
      </w:tblPr>
      <w:tblGrid>
        <w:gridCol w:w="2044"/>
        <w:gridCol w:w="2376"/>
        <w:gridCol w:w="2014"/>
        <w:gridCol w:w="1968"/>
        <w:gridCol w:w="2123"/>
      </w:tblGrid>
      <w:tr w:rsidR="00F07E4C" w:rsidRPr="00E12FAE" w14:paraId="19926208" w14:textId="77777777" w:rsidTr="00B96323">
        <w:trPr>
          <w:trHeight w:val="144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4F947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Địa </w:t>
            </w: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chỉ</w:t>
            </w:r>
            <w:proofErr w:type="spellEnd"/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mạng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C03DD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Dãy</w:t>
            </w:r>
            <w:proofErr w:type="spellEnd"/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địa</w:t>
            </w:r>
            <w:proofErr w:type="spellEnd"/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chỉ</w:t>
            </w:r>
            <w:proofErr w:type="spellEnd"/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dùng</w:t>
            </w:r>
            <w:proofErr w:type="spellEnd"/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được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D24DA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Subnet mask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BAACB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Địa </w:t>
            </w: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chỉ</w:t>
            </w:r>
            <w:proofErr w:type="spellEnd"/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 broadcast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4014A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Ghi</w:t>
            </w:r>
            <w:proofErr w:type="spellEnd"/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03007C">
              <w:rPr>
                <w:rFonts w:eastAsia="Times New Roman" w:cs="Times New Roman"/>
                <w:color w:val="000000"/>
                <w:szCs w:val="24"/>
              </w:rPr>
              <w:t>chú</w:t>
            </w:r>
            <w:proofErr w:type="spellEnd"/>
          </w:p>
        </w:tc>
      </w:tr>
      <w:tr w:rsidR="00F07E4C" w:rsidRPr="00E12FAE" w14:paraId="2257592C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780D5" w14:textId="0A9E84ED" w:rsidR="00F07E4C" w:rsidRPr="0003007C" w:rsidRDefault="00754AD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90.2.2.0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6407F" w14:textId="591C9089" w:rsidR="00F07E4C" w:rsidRPr="0003007C" w:rsidRDefault="00404DB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90.2.2.1 – 90.2.2.2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52F29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255.255.255.252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F2EBB" w14:textId="192FCF3A" w:rsidR="00F07E4C" w:rsidRPr="0003007C" w:rsidRDefault="00404DB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90.2.2.3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098EB" w14:textId="121BD678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ISP-</w:t>
            </w:r>
            <w:r w:rsidR="00EE7FD8" w:rsidRPr="0003007C">
              <w:rPr>
                <w:rFonts w:eastAsia="Times New Roman" w:cs="Times New Roman"/>
                <w:color w:val="000000"/>
                <w:szCs w:val="24"/>
              </w:rPr>
              <w:t>HQ1</w:t>
            </w:r>
          </w:p>
        </w:tc>
      </w:tr>
      <w:tr w:rsidR="00F07E4C" w:rsidRPr="00E12FAE" w14:paraId="6B26EF6B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4B2BF" w14:textId="1562463F" w:rsidR="00F07E4C" w:rsidRPr="0003007C" w:rsidRDefault="00754AD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90.3.3.0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00FC" w14:textId="30D5A0DA" w:rsidR="00F07E4C" w:rsidRPr="0003007C" w:rsidRDefault="00404DB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90.3.3.1 – 90.3.3.2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94D8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255.255.255.252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EFF62" w14:textId="5A435D1D" w:rsidR="00F07E4C" w:rsidRPr="0003007C" w:rsidRDefault="00404DBD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90.3.3.3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80F11" w14:textId="5BE808A9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ISP-</w:t>
            </w:r>
            <w:r w:rsidR="00EE7FD8" w:rsidRPr="0003007C">
              <w:rPr>
                <w:rFonts w:eastAsia="Times New Roman" w:cs="Times New Roman"/>
                <w:color w:val="000000"/>
                <w:szCs w:val="24"/>
              </w:rPr>
              <w:t>HQ2</w:t>
            </w:r>
          </w:p>
        </w:tc>
      </w:tr>
      <w:tr w:rsidR="00754AD3" w:rsidRPr="00E12FAE" w14:paraId="5FEBE1E7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669DE" w14:textId="212FF7E1" w:rsidR="00754AD3" w:rsidRPr="0003007C" w:rsidRDefault="00754AD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10.100.100.</w:t>
            </w:r>
            <w:r w:rsidR="008A0021" w:rsidRPr="0003007C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8455D" w14:textId="0CEFD133" w:rsidR="00754AD3" w:rsidRPr="0003007C" w:rsidRDefault="008A0021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10.100.100.1 – 10.100.100.2</w:t>
            </w:r>
            <w:r w:rsidR="007C4F9B" w:rsidRPr="0003007C">
              <w:rPr>
                <w:rFonts w:eastAsia="Times New Roman" w:cs="Times New Roman"/>
                <w:color w:val="000000"/>
                <w:szCs w:val="24"/>
              </w:rPr>
              <w:t>54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CF3C" w14:textId="0426D079" w:rsidR="00754AD3" w:rsidRPr="0003007C" w:rsidRDefault="008A0021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</w:t>
            </w:r>
            <w:r w:rsidR="007C4F9B" w:rsidRPr="0003007C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01175" w14:textId="781FC56B" w:rsidR="00754AD3" w:rsidRPr="0003007C" w:rsidRDefault="008A0021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10.100.100.</w:t>
            </w:r>
            <w:r w:rsidR="007C4F9B" w:rsidRPr="0003007C">
              <w:rPr>
                <w:rFonts w:eastAsia="Times New Roman" w:cs="Times New Roman"/>
                <w:color w:val="000000"/>
                <w:szCs w:val="24"/>
              </w:rPr>
              <w:t>255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A751E" w14:textId="3674A9D5" w:rsidR="00754AD3" w:rsidRPr="0003007C" w:rsidRDefault="008A0021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ISP-</w:t>
            </w:r>
            <w:proofErr w:type="spellStart"/>
            <w:r w:rsidR="00404DBD" w:rsidRPr="0003007C">
              <w:rPr>
                <w:rFonts w:eastAsia="Times New Roman" w:cs="Times New Roman"/>
                <w:color w:val="000000"/>
                <w:szCs w:val="24"/>
              </w:rPr>
              <w:t>HQ_WiFi</w:t>
            </w:r>
            <w:proofErr w:type="spellEnd"/>
          </w:p>
        </w:tc>
      </w:tr>
      <w:tr w:rsidR="00F07E4C" w:rsidRPr="00E12FAE" w14:paraId="3795521B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BB99B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192.168.2.0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C5223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192.168.2.1-</w:t>
            </w:r>
          </w:p>
          <w:p w14:paraId="0C77F8F6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lastRenderedPageBreak/>
              <w:t>192.168.2.2</w:t>
            </w:r>
          </w:p>
        </w:tc>
        <w:tc>
          <w:tcPr>
            <w:tcW w:w="2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6ACBD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lastRenderedPageBreak/>
              <w:t>255.255.255.252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DB16B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192.168.2.3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C18EE" w14:textId="19C981B2" w:rsidR="00F07E4C" w:rsidRPr="0003007C" w:rsidRDefault="00EE7FD8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HQ1</w:t>
            </w:r>
            <w:r w:rsidR="00F07E4C" w:rsidRPr="0003007C">
              <w:rPr>
                <w:rFonts w:eastAsia="Times New Roman" w:cs="Times New Roman"/>
                <w:color w:val="000000"/>
                <w:szCs w:val="24"/>
              </w:rPr>
              <w:t>-HQ</w:t>
            </w:r>
            <w:r w:rsidR="00845CE1" w:rsidRPr="0003007C">
              <w:rPr>
                <w:rFonts w:eastAsia="Times New Roman" w:cs="Times New Roman"/>
                <w:color w:val="000000"/>
                <w:szCs w:val="24"/>
              </w:rPr>
              <w:t>-SL3(Active)</w:t>
            </w:r>
          </w:p>
        </w:tc>
      </w:tr>
      <w:tr w:rsidR="00F07E4C" w:rsidRPr="00E12FAE" w14:paraId="3EDC341C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BA202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192.168.2.4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31C85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192.168.2.5</w:t>
            </w:r>
          </w:p>
          <w:p w14:paraId="1269BC1D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192.168.2.6</w:t>
            </w:r>
          </w:p>
        </w:tc>
        <w:tc>
          <w:tcPr>
            <w:tcW w:w="2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254F0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255.255.255.252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16FE3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192.168.2.7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E40E3" w14:textId="68CA5A2F" w:rsidR="00F07E4C" w:rsidRPr="0003007C" w:rsidRDefault="00EE7FD8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HQ1</w:t>
            </w:r>
            <w:r w:rsidR="00F07E4C" w:rsidRPr="0003007C">
              <w:rPr>
                <w:rFonts w:eastAsia="Times New Roman" w:cs="Times New Roman"/>
                <w:color w:val="000000"/>
                <w:szCs w:val="24"/>
              </w:rPr>
              <w:t>-HQ-</w:t>
            </w:r>
            <w:r w:rsidR="00845CE1" w:rsidRPr="0003007C">
              <w:rPr>
                <w:rFonts w:eastAsia="Times New Roman" w:cs="Times New Roman"/>
                <w:color w:val="000000"/>
                <w:szCs w:val="24"/>
              </w:rPr>
              <w:t>SL3(</w:t>
            </w:r>
            <w:proofErr w:type="spellStart"/>
            <w:r w:rsidR="00845CE1" w:rsidRPr="0003007C">
              <w:rPr>
                <w:rFonts w:eastAsia="Times New Roman" w:cs="Times New Roman"/>
                <w:color w:val="000000"/>
                <w:szCs w:val="24"/>
              </w:rPr>
              <w:t>Stanby</w:t>
            </w:r>
            <w:proofErr w:type="spellEnd"/>
            <w:r w:rsidR="00845CE1" w:rsidRPr="0003007C">
              <w:rPr>
                <w:rFonts w:eastAsia="Times New Roman" w:cs="Times New Roman"/>
                <w:color w:val="000000"/>
                <w:szCs w:val="24"/>
              </w:rPr>
              <w:t>)</w:t>
            </w:r>
          </w:p>
        </w:tc>
      </w:tr>
      <w:tr w:rsidR="00F07E4C" w:rsidRPr="00E12FAE" w14:paraId="5D53CCE2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7E287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192.168.2.8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A0C0B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192.168.2.9-</w:t>
            </w:r>
          </w:p>
          <w:p w14:paraId="46BCC1E9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192.168.2.10</w:t>
            </w:r>
          </w:p>
        </w:tc>
        <w:tc>
          <w:tcPr>
            <w:tcW w:w="2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7DF29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255.255.255.252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907BA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192.168.2.11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50A0" w14:textId="2CB4EA34" w:rsidR="00F07E4C" w:rsidRPr="0003007C" w:rsidRDefault="00EE7FD8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HQ2 </w:t>
            </w:r>
            <w:r w:rsidR="00F07E4C" w:rsidRPr="0003007C">
              <w:rPr>
                <w:rFonts w:eastAsia="Times New Roman" w:cs="Times New Roman"/>
                <w:color w:val="000000"/>
                <w:szCs w:val="24"/>
              </w:rPr>
              <w:t>-</w:t>
            </w:r>
            <w:r w:rsidR="00845CE1" w:rsidRPr="0003007C">
              <w:rPr>
                <w:rFonts w:eastAsia="Times New Roman" w:cs="Times New Roman"/>
                <w:color w:val="000000"/>
                <w:szCs w:val="24"/>
              </w:rPr>
              <w:t xml:space="preserve"> HQ-SL3(</w:t>
            </w:r>
            <w:r w:rsidR="00295586" w:rsidRPr="0003007C">
              <w:rPr>
                <w:rFonts w:eastAsia="Times New Roman" w:cs="Times New Roman"/>
                <w:color w:val="000000"/>
                <w:szCs w:val="24"/>
              </w:rPr>
              <w:t>Active</w:t>
            </w:r>
            <w:r w:rsidR="00845CE1" w:rsidRPr="0003007C">
              <w:rPr>
                <w:rFonts w:eastAsia="Times New Roman" w:cs="Times New Roman"/>
                <w:color w:val="000000"/>
                <w:szCs w:val="24"/>
              </w:rPr>
              <w:t>)</w:t>
            </w:r>
          </w:p>
        </w:tc>
      </w:tr>
      <w:tr w:rsidR="00F07E4C" w:rsidRPr="00E12FAE" w14:paraId="276FE4B9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7F43B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192.168.2.12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7E7C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192.168.2.13-</w:t>
            </w:r>
          </w:p>
          <w:p w14:paraId="33AE290C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192.168.2.14</w:t>
            </w:r>
          </w:p>
        </w:tc>
        <w:tc>
          <w:tcPr>
            <w:tcW w:w="2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98E92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255.255.255.252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F4F61" w14:textId="77777777" w:rsidR="00F07E4C" w:rsidRPr="0003007C" w:rsidRDefault="00F07E4C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192.168.2.5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51C00" w14:textId="06B7815A" w:rsidR="00F07E4C" w:rsidRPr="0003007C" w:rsidRDefault="00EE7FD8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 xml:space="preserve">HQ2 </w:t>
            </w:r>
            <w:r w:rsidR="00F07E4C" w:rsidRPr="0003007C">
              <w:rPr>
                <w:rFonts w:eastAsia="Times New Roman" w:cs="Times New Roman"/>
                <w:color w:val="000000"/>
                <w:szCs w:val="24"/>
              </w:rPr>
              <w:t>-</w:t>
            </w:r>
            <w:r w:rsidR="00845CE1" w:rsidRPr="0003007C">
              <w:rPr>
                <w:rFonts w:eastAsia="Times New Roman" w:cs="Times New Roman"/>
                <w:color w:val="000000"/>
                <w:szCs w:val="24"/>
              </w:rPr>
              <w:t xml:space="preserve"> HQ-SL3(Stan</w:t>
            </w:r>
            <w:r w:rsidR="00F35D21" w:rsidRPr="0003007C">
              <w:rPr>
                <w:rFonts w:eastAsia="Times New Roman" w:cs="Times New Roman"/>
                <w:color w:val="000000"/>
                <w:szCs w:val="24"/>
              </w:rPr>
              <w:t>d</w:t>
            </w:r>
            <w:r w:rsidR="00845CE1" w:rsidRPr="0003007C">
              <w:rPr>
                <w:rFonts w:eastAsia="Times New Roman" w:cs="Times New Roman"/>
                <w:color w:val="000000"/>
                <w:szCs w:val="24"/>
              </w:rPr>
              <w:t>by)</w:t>
            </w:r>
          </w:p>
        </w:tc>
      </w:tr>
      <w:tr w:rsidR="00D85793" w:rsidRPr="00E12FAE" w14:paraId="0532F6C9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2B264" w14:textId="28D7708C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192.168.3.0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2C4B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192.168.3.1-</w:t>
            </w:r>
          </w:p>
          <w:p w14:paraId="63028E67" w14:textId="1409293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192.168.3.254</w:t>
            </w:r>
          </w:p>
        </w:tc>
        <w:tc>
          <w:tcPr>
            <w:tcW w:w="2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DEAB8" w14:textId="5DF16632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255.255.255.25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284DD" w14:textId="238CD5DE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192.168.3.255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FDB0A" w14:textId="03529043" w:rsidR="00D85793" w:rsidRPr="0003007C" w:rsidRDefault="00EE7FD8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HQ1 – HQ-</w:t>
            </w:r>
            <w:r w:rsidR="00B64A6C" w:rsidRPr="0003007C">
              <w:rPr>
                <w:rFonts w:eastAsia="Times New Roman" w:cs="Times New Roman"/>
                <w:color w:val="000000"/>
                <w:szCs w:val="24"/>
              </w:rPr>
              <w:t>Server</w:t>
            </w:r>
          </w:p>
        </w:tc>
      </w:tr>
      <w:tr w:rsidR="00D85793" w:rsidRPr="00E12FAE" w14:paraId="656185F8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53F1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192.168.30.0/26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F0A03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192.168.30.1 - 192.168.30.62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FD72D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255.255.255.192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BB21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192.168.30.63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DBC67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VLAN30 -Developer</w:t>
            </w:r>
          </w:p>
        </w:tc>
      </w:tr>
      <w:tr w:rsidR="00D85793" w:rsidRPr="00E12FAE" w14:paraId="6A611C2E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D7107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192.168.40.0/26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61600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192.168.40.1 - 192.168.40.62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6CC87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255.255.255.192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184E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192.168.40.63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E4A31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VLAN40-Tester</w:t>
            </w:r>
          </w:p>
        </w:tc>
      </w:tr>
      <w:tr w:rsidR="00D85793" w:rsidRPr="00E12FAE" w14:paraId="7F4198A6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2FD82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192.168.50.0/26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4342C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192.168.50.1 - 192.168.50.62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74EC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255.255.255.192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C3BCE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192.168.50.63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F1EE8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VLAN50-IT Manager</w:t>
            </w:r>
          </w:p>
        </w:tc>
      </w:tr>
      <w:tr w:rsidR="00D85793" w:rsidRPr="00E12FAE" w14:paraId="68E2C998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0780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192.168.60.0/26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E8241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192.168.60.1 - 192.168.60.62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7DFC3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255.255.255.192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281C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192.168.60.63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FA611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VLAN60-Technical Manager</w:t>
            </w:r>
          </w:p>
        </w:tc>
      </w:tr>
      <w:tr w:rsidR="00D85793" w:rsidRPr="00E12FAE" w14:paraId="13C58837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CA9F4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192.168.70.0/26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0D866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192.168.70.1 - 192.168.70.62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A83F7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255.255.255.192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57C70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192.168.70.63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3B4A2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VLAN70-Project Manager</w:t>
            </w:r>
          </w:p>
        </w:tc>
      </w:tr>
      <w:tr w:rsidR="00D85793" w:rsidRPr="00E12FAE" w14:paraId="2AB114DE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765E6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192.168.80.0/26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CD9B5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192.168.80.1 - 192.168.80.62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8D496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255.255.255.192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648B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192.168.80.63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1179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VLAN80-HR</w:t>
            </w:r>
          </w:p>
        </w:tc>
      </w:tr>
      <w:tr w:rsidR="00D85793" w:rsidRPr="00E12FAE" w14:paraId="033EEF04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4E2E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192.168.90.0/26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62A20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192.168.90.1 - 192.168.90.62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B11A6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255.255.255.192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0E93D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192.168.90.63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0C47E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VLAN90-Business Analyst</w:t>
            </w:r>
          </w:p>
        </w:tc>
      </w:tr>
      <w:tr w:rsidR="00D85793" w:rsidRPr="00E12FAE" w14:paraId="54172B97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42CBE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192.168.100.0/26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54905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192.168.100.1 - 192.168.100.62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F270C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255.255.255.192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9D638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192.168.100.63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BFA89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VLAN100-CEO</w:t>
            </w:r>
          </w:p>
        </w:tc>
      </w:tr>
      <w:tr w:rsidR="00D85793" w:rsidRPr="00E12FAE" w14:paraId="58ABEBD8" w14:textId="77777777" w:rsidTr="00B96323">
        <w:trPr>
          <w:trHeight w:val="144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272F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192.168.110.0/26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FC0E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192.168.110.1 - 192.168.110.62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97F4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255.255.255.192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F30A6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192.168.110.63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A354F" w14:textId="77777777" w:rsidR="00D85793" w:rsidRPr="0003007C" w:rsidRDefault="00D85793" w:rsidP="00E12FAE">
            <w:pPr>
              <w:spacing w:line="276" w:lineRule="auto"/>
              <w:rPr>
                <w:rFonts w:eastAsia="Times New Roman" w:cs="Times New Roman"/>
                <w:color w:val="000000"/>
                <w:szCs w:val="24"/>
              </w:rPr>
            </w:pPr>
            <w:r w:rsidRPr="0003007C">
              <w:rPr>
                <w:rFonts w:eastAsia="Times New Roman" w:cs="Times New Roman"/>
                <w:color w:val="000000"/>
                <w:szCs w:val="24"/>
              </w:rPr>
              <w:t>VLAN110-Data Center</w:t>
            </w:r>
          </w:p>
        </w:tc>
      </w:tr>
    </w:tbl>
    <w:p w14:paraId="7C6C9BB8" w14:textId="40C096C6" w:rsidR="005A44CE" w:rsidRPr="0003007C" w:rsidRDefault="005A44CE" w:rsidP="00E12FAE">
      <w:pPr>
        <w:spacing w:line="276" w:lineRule="auto"/>
        <w:rPr>
          <w:rFonts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3"/>
        <w:gridCol w:w="2580"/>
        <w:gridCol w:w="1826"/>
        <w:gridCol w:w="2110"/>
        <w:gridCol w:w="1867"/>
      </w:tblGrid>
      <w:tr w:rsidR="00D70DDF" w:rsidRPr="00D70DDF" w14:paraId="1BFC578A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3AFD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Thiết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70DDF">
              <w:rPr>
                <w:rFonts w:cs="Times New Roman"/>
                <w:szCs w:val="24"/>
              </w:rPr>
              <w:t>bị</w:t>
            </w:r>
            <w:proofErr w:type="spellEnd"/>
          </w:p>
          <w:p w14:paraId="19F0D839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D427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Interface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C703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Ip address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BF0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Subnet mask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ED3B4" w14:textId="416562CD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Default Gatewa</w:t>
            </w:r>
            <w:r w:rsidR="00131EA8">
              <w:rPr>
                <w:rFonts w:cs="Times New Roman"/>
                <w:szCs w:val="24"/>
              </w:rPr>
              <w:t>y</w:t>
            </w:r>
          </w:p>
        </w:tc>
      </w:tr>
      <w:tr w:rsidR="00D70DDF" w:rsidRPr="00D70DDF" w14:paraId="74EA6091" w14:textId="77777777" w:rsidTr="006B56B8">
        <w:trPr>
          <w:trHeight w:val="144"/>
          <w:jc w:val="center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16F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ISP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90D3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Serial 0/1/0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A8E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90.1.1.1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520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6FF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265C4857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789B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392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Serial 0/1/1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4B4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90.0.0.1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1F5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405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1D9A3A27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048D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B71F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Serial 0/2/0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A57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90.2.2.1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B22D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1ED2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4DD297A3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5B82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26D6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Serial 0/2/1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91B9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90.3.3.1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1F9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360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3FB07D96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0340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25B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GigabitEthernet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0/0/0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8E5A0" w14:textId="2115FD7B" w:rsidR="00D70DDF" w:rsidRPr="00D70DDF" w:rsidRDefault="00BE63B0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10.100.100.1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0689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A6B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110B35E1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C08D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D1FD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GigabitEthernet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0/0/1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BEFB" w14:textId="4BC54ED6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10.</w:t>
            </w:r>
            <w:r w:rsidR="009B5C7A">
              <w:rPr>
                <w:rFonts w:cs="Times New Roman"/>
                <w:szCs w:val="24"/>
              </w:rPr>
              <w:t>100.200.1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AEDA" w14:textId="4FC7D8C4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</w:t>
            </w:r>
            <w:r w:rsidR="00D4392A">
              <w:rPr>
                <w:rFonts w:cs="Times New Roman"/>
                <w:szCs w:val="24"/>
              </w:rPr>
              <w:t>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AAD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79C17263" w14:textId="77777777" w:rsidTr="006B56B8">
        <w:trPr>
          <w:trHeight w:val="144"/>
          <w:jc w:val="center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B38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BR_Active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3EF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Serial 0/1/0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E859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90.0.0.2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448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7AC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90.0.0.1</w:t>
            </w:r>
          </w:p>
        </w:tc>
      </w:tr>
      <w:tr w:rsidR="00D70DDF" w:rsidRPr="00D70DDF" w14:paraId="2A5F70E0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E413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C19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GigabitEthernet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0/0/0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57F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E12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162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1A2828EC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A0197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CAE2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GigabitEthernet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0/0/1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0F73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192.168.1.5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965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EF67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57B044CB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6ABC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5E3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Tunnel1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4B2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172.16.100.1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01BF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C14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34DB60EA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C04D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EDC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Tunnel2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4D4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172.16.101.1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49F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9D8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0A029080" w14:textId="77777777" w:rsidTr="006B56B8">
        <w:trPr>
          <w:trHeight w:val="144"/>
          <w:jc w:val="center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BF02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BR_Standby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8CF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Serial 0/1/0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AB86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90.1.1.2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39CD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4CB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90.1.1.1</w:t>
            </w:r>
          </w:p>
        </w:tc>
      </w:tr>
      <w:tr w:rsidR="00D70DDF" w:rsidRPr="00D70DDF" w14:paraId="2E7A5C7E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E42C3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3F885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GigabitEthernet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0/0/0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03AD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192.168.1.13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B2E7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2475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72B1218D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B2C43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BBB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GigabitEthernet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0/0/1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355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192.168.1.9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163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F9C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567F4103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1002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FC197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Tunnel3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2AD8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172.16.102.1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D3D9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2F8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5A63210A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F58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AD16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Tunnel4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A0BD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172.16.103.1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2C8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DC17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171A3567" w14:textId="77777777" w:rsidTr="006B56B8">
        <w:trPr>
          <w:trHeight w:val="144"/>
          <w:jc w:val="center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6FCD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BR-SL3(Active)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C5E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 xml:space="preserve">GigabitEthernet1/0/1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95E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D588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F13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1EE99B14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F7E4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EC5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GigabitEthernet1/0/2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A63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192.168.1.10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5E72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218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01659E6F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F0FF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CF2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VLAN10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AC847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192.168.10.1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51D6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7D4D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0375B506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BC94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E1D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VLAN20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D9A6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192.168.20.1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AF4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78A3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5A32DB84" w14:textId="77777777" w:rsidTr="006B56B8">
        <w:trPr>
          <w:trHeight w:val="144"/>
          <w:jc w:val="center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564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BR_SL3(Standby)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2069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GigabitEthernet1/0/1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2259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192.168.1.4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8E3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C4AD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65809361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C396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3E8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GigabitEthernet1/0/2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4CC2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192.168.1.6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AEC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FAC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1EAA55BB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E53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C41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VLAN10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B70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192.168.10.1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3763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E09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15AC8140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79BFD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DD1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VLAN20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FE0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192.168.20.1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DBE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482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62B24B30" w14:textId="77777777" w:rsidTr="006B56B8">
        <w:trPr>
          <w:trHeight w:val="144"/>
          <w:jc w:val="center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2FB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HQ_Active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6E67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Serial 0/1/0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523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90.2.2.2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D7E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19809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90.2.2.1</w:t>
            </w:r>
          </w:p>
        </w:tc>
      </w:tr>
      <w:tr w:rsidR="00D70DDF" w:rsidRPr="00D70DDF" w14:paraId="720944AE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B59E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1C7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GigabitEthernet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0/0/0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BCD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192.168.2.1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813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D8A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26D6E288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CAD43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CC76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GigabitEthernet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0/0/1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C50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192.168.2.5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6DB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C6DD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0C8579F6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D3182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014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GigabitEthernet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0/0/2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9B07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192.168.3.1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AD1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F52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2760D85D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481B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684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Tunnel1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5B8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172.16.100.2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3D9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8082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16CBADB4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9392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976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Tunnel3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75D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172.16.102.2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1CD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31A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7B7B50E7" w14:textId="77777777" w:rsidTr="006B56B8">
        <w:trPr>
          <w:trHeight w:val="144"/>
          <w:jc w:val="center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9F6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lastRenderedPageBreak/>
              <w:t>HQ_Standby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B239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Serial 0/1/0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33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90.3.3.2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1A8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3FA05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90.3.3.1</w:t>
            </w:r>
          </w:p>
        </w:tc>
      </w:tr>
      <w:tr w:rsidR="00D70DDF" w:rsidRPr="00D70DDF" w14:paraId="3351EBE1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BABD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70E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GigabitEthernet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0/0/0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9D5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192.168.2.13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DE03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022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38C77888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2F78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836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GigabitEthernet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0/0/1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2CE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192.168.2.9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B15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8C4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768D787B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7DE55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9566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GigabitEthernet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0/0/2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242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192.168.3.17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F1D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255.255.255.248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A0B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0B7CF2C9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3F042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EB45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Tunnel2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80F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172.16.101.2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82B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81C9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395C665A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AB8A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8C6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Tunnel4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372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172.16.103.2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27B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639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7D39D7CD" w14:textId="77777777" w:rsidTr="006B56B8">
        <w:trPr>
          <w:trHeight w:val="144"/>
          <w:jc w:val="center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6FC6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BR-SL3(Active)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A0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 xml:space="preserve">GigabitEthernet0/1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AD0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192.168.2.2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38B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B2E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4157F31C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8C0C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062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GigabitEthernet0/2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1C2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192.168.2.10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FCC5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092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71EEBF68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601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7522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VLAN30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541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192.168.30.2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B0625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82B9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6C868282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1EE9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1F3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VLAN40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980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192.168.40.2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4C35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7209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7051D0CB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99AC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BCB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VLAN50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D51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192.168.50.2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F7853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EA3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5EC706CF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3E327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F5C2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VLAN60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9DBD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192.168.60.2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4C3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4E05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476ADC10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D1535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5C35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VLAN70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41C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192.168.70.2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72E7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AD16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1F5FB361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93F0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F5D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VLAN80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3FAD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192.168.80.2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B26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079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34191CA9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1638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3E3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VLAN90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9E1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192.168.90.2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AC5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C3E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37B901CA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D56C3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48B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VLAN100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4297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192.168.100.2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831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898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52A631DC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679C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98CA5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VLAN110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843D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192.168.110.2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DA06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E50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0AFE8B0E" w14:textId="77777777" w:rsidTr="006B56B8">
        <w:trPr>
          <w:trHeight w:val="144"/>
          <w:jc w:val="center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B4B7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BR-SL3(Standby)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AA9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 xml:space="preserve">GigabitEthernet0/1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5CF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192.168.2.6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78F7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9FC2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1AFDAC67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946B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CD63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GigabitEthernet0/2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4E0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192.168.2.14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D83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4046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37E31636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B9F59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C816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VLAN30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4DB0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192.168.30.3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1F5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16D1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07E3DDF8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7D7A2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164C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VLAN40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6782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192.168.40.3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B07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38B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31FB312B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719C2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F6D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VLAN50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E43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192.168.50.3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F79C7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ADC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06A14E1C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122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C36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VLAN60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20B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192.168.60.3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394E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160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1BA879A6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E3EC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BDB8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VLAN70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4F9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192.168.70.3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3E6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0097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7ADBF53F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F9226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8229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VLAN80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4E3D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192.168.80.3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5102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5AD8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064C84B8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62F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0839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VLAN90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6DE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192.168.90.3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8EF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142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45B6A4C6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C3FF0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C3C3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VLAN100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E70E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192.168.100.3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EE6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026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316B76EC" w14:textId="77777777" w:rsidTr="00D70DDF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0FB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43D92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VLAN110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CC34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192.168.110.3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A947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E016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</w:tr>
      <w:tr w:rsidR="00D70DDF" w:rsidRPr="00D70DDF" w14:paraId="3108C7BF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E07CA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lastRenderedPageBreak/>
              <w:t xml:space="preserve">BR </w:t>
            </w:r>
            <w:proofErr w:type="spellStart"/>
            <w:r w:rsidRPr="00D70DDF">
              <w:rPr>
                <w:rFonts w:cs="Times New Roman"/>
                <w:szCs w:val="24"/>
              </w:rPr>
              <w:t>Wifi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91DF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LAN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E86A" w14:textId="687B754B" w:rsidR="00D70DDF" w:rsidRPr="00D70DDF" w:rsidRDefault="00E83162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10.100.</w:t>
            </w:r>
            <w:r w:rsidR="0099249D">
              <w:rPr>
                <w:rFonts w:cs="Times New Roman"/>
                <w:szCs w:val="24"/>
              </w:rPr>
              <w:t>200</w:t>
            </w:r>
            <w:r>
              <w:rPr>
                <w:rFonts w:cs="Times New Roman"/>
                <w:szCs w:val="24"/>
              </w:rPr>
              <w:t>.2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F12B" w14:textId="77777777" w:rsidR="00D70DDF" w:rsidRPr="00D70DDF" w:rsidRDefault="00D70DDF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BD1C" w14:textId="35179EC5" w:rsidR="00D70DDF" w:rsidRPr="00D70DDF" w:rsidRDefault="0013328B" w:rsidP="00D70DDF">
            <w:pPr>
              <w:spacing w:after="16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10.100.</w:t>
            </w:r>
            <w:r w:rsidR="00C91DC9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00.1</w:t>
            </w:r>
          </w:p>
        </w:tc>
      </w:tr>
      <w:tr w:rsidR="006B56B8" w:rsidRPr="00D70DDF" w14:paraId="60D62DEE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C5A2" w14:textId="010B6F79" w:rsidR="006B56B8" w:rsidRPr="00D70DDF" w:rsidRDefault="006B56B8" w:rsidP="006B56B8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Wifi</w:t>
            </w:r>
            <w:proofErr w:type="spellEnd"/>
            <w:r>
              <w:rPr>
                <w:rFonts w:cs="Times New Roman"/>
                <w:szCs w:val="24"/>
              </w:rPr>
              <w:t xml:space="preserve"> Tang1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CD6A" w14:textId="6D992673" w:rsidR="006B56B8" w:rsidRPr="00D70DDF" w:rsidRDefault="006B56B8" w:rsidP="006B56B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3533" w14:textId="72ECFE86" w:rsidR="006B56B8" w:rsidRDefault="006B56B8" w:rsidP="006B56B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10.100.100.5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A944" w14:textId="5EDEC150" w:rsidR="006B56B8" w:rsidRPr="00D70DDF" w:rsidRDefault="006B56B8" w:rsidP="006B56B8">
            <w:pPr>
              <w:spacing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50F8" w14:textId="13450EAC" w:rsidR="006B56B8" w:rsidRDefault="006B56B8" w:rsidP="006B56B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10.100.100.1</w:t>
            </w:r>
          </w:p>
        </w:tc>
      </w:tr>
      <w:tr w:rsidR="006B56B8" w:rsidRPr="00D70DDF" w14:paraId="2991CC28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A56E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Wifi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Tang2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4BE6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LAN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6F5A" w14:textId="4ED4B874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10.100.100.</w:t>
            </w:r>
            <w:r w:rsidR="005E40E0">
              <w:rPr>
                <w:rFonts w:cs="Times New Roman"/>
                <w:szCs w:val="24"/>
              </w:rPr>
              <w:t>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9D66" w14:textId="401188DC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1365" w14:textId="7BBC2873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10.100.100.1</w:t>
            </w:r>
          </w:p>
        </w:tc>
      </w:tr>
      <w:tr w:rsidR="006B56B8" w:rsidRPr="00D70DDF" w14:paraId="584E9056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D26D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Wifi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Tang3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8CC5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LAN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2DFF" w14:textId="09679F26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10.100.100.</w:t>
            </w:r>
            <w:r w:rsidR="008661FE">
              <w:rPr>
                <w:rFonts w:cs="Times New Roman"/>
                <w:szCs w:val="24"/>
              </w:rPr>
              <w:t>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4D9B" w14:textId="67074073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EF19" w14:textId="1C40796F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10.100.100.1</w:t>
            </w:r>
          </w:p>
        </w:tc>
      </w:tr>
      <w:tr w:rsidR="006B56B8" w:rsidRPr="00D70DDF" w14:paraId="16926058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0FA1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Wifi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Tang4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6BE8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LAN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063A6" w14:textId="30A296E6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10.100.100.</w:t>
            </w:r>
            <w:r w:rsidR="008661FE">
              <w:rPr>
                <w:rFonts w:cs="Times New Roman"/>
                <w:szCs w:val="24"/>
              </w:rPr>
              <w:t>4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8BE7" w14:textId="072331C0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0A63" w14:textId="6C384FD0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10.100.100.1</w:t>
            </w:r>
          </w:p>
        </w:tc>
      </w:tr>
      <w:tr w:rsidR="006B56B8" w:rsidRPr="00D70DDF" w14:paraId="40351443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A402" w14:textId="4570965A" w:rsidR="006B56B8" w:rsidRPr="00D70DDF" w:rsidRDefault="006B56B8" w:rsidP="006B56B8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Wifi</w:t>
            </w:r>
            <w:proofErr w:type="spellEnd"/>
            <w:r>
              <w:rPr>
                <w:rFonts w:cs="Times New Roman"/>
                <w:szCs w:val="24"/>
              </w:rPr>
              <w:t xml:space="preserve"> Tang5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8E22" w14:textId="19E3BB60" w:rsidR="006B56B8" w:rsidRPr="00D70DDF" w:rsidRDefault="006B56B8" w:rsidP="006B56B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B0B" w14:textId="1F629949" w:rsidR="006B56B8" w:rsidRPr="00D70DDF" w:rsidRDefault="006B56B8" w:rsidP="006B56B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10.100.100.</w:t>
            </w:r>
            <w:r w:rsidR="008661FE">
              <w:rPr>
                <w:rFonts w:cs="Times New Roman"/>
                <w:szCs w:val="24"/>
              </w:rPr>
              <w:t>6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CC8F" w14:textId="76F9993F" w:rsidR="006B56B8" w:rsidRPr="00D70DDF" w:rsidRDefault="006B56B8" w:rsidP="006B56B8">
            <w:pPr>
              <w:spacing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255.255.255.0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6031" w14:textId="6078F873" w:rsidR="006B56B8" w:rsidRPr="00D70DDF" w:rsidRDefault="006B56B8" w:rsidP="006B56B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10.100.100.1</w:t>
            </w:r>
          </w:p>
        </w:tc>
      </w:tr>
      <w:tr w:rsidR="006B56B8" w:rsidRPr="00D70DDF" w14:paraId="78BA463B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C47F" w14:textId="33EF7C80" w:rsidR="006B56B8" w:rsidRPr="00D70DDF" w:rsidRDefault="00D70DDF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BR-Dev</w:t>
            </w:r>
            <w:r w:rsidR="00761BBF">
              <w:rPr>
                <w:rFonts w:cs="Times New Roman"/>
                <w:szCs w:val="24"/>
              </w:rPr>
              <w:t>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FC47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FastEthernet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F5DB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DHCP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7FAA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83F0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192.168.10.63</w:t>
            </w:r>
          </w:p>
        </w:tc>
      </w:tr>
      <w:tr w:rsidR="006B56B8" w:rsidRPr="00D70DDF" w14:paraId="2783A1B4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408C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BR-Dev2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9EFAF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FastEthernet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E897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DHCP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9E6D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B6ED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192.168.10.63</w:t>
            </w:r>
          </w:p>
        </w:tc>
      </w:tr>
      <w:tr w:rsidR="006B56B8" w:rsidRPr="00D70DDF" w14:paraId="5433C0BB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36AD" w14:textId="390E9055" w:rsidR="006B56B8" w:rsidRPr="00D70DDF" w:rsidRDefault="00D70DDF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BR-Tester</w:t>
            </w:r>
            <w:r w:rsidR="00A75E91">
              <w:rPr>
                <w:rFonts w:cs="Times New Roman"/>
                <w:szCs w:val="24"/>
              </w:rPr>
              <w:t>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8535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FastEthernet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0D8F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DHCP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EF7B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14EE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192.168.20.63</w:t>
            </w:r>
          </w:p>
        </w:tc>
      </w:tr>
      <w:tr w:rsidR="006B56B8" w:rsidRPr="00D70DDF" w14:paraId="5471583D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B0B4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BR-Tester2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E360" w14:textId="3491E446" w:rsidR="006B56B8" w:rsidRPr="00D70DDF" w:rsidRDefault="00D70DDF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FastEthernet0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A8A0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DHCP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CD84A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8ABC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192.168.20.63</w:t>
            </w:r>
          </w:p>
        </w:tc>
      </w:tr>
      <w:tr w:rsidR="006B56B8" w:rsidRPr="00D70DDF" w14:paraId="0C1B89BC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0570" w14:textId="06F22095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BR-</w:t>
            </w:r>
            <w:r w:rsidR="00047AA8">
              <w:rPr>
                <w:rFonts w:cs="Times New Roman"/>
                <w:szCs w:val="24"/>
              </w:rPr>
              <w:t>Laptop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45508" w14:textId="04799EAC" w:rsidR="006B56B8" w:rsidRPr="00D70DDF" w:rsidRDefault="00595B32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Wireless 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EE85A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DHCP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935F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72B5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172.16.0.1</w:t>
            </w:r>
          </w:p>
        </w:tc>
      </w:tr>
      <w:tr w:rsidR="00FC177B" w:rsidRPr="00D70DDF" w14:paraId="3ADCE09D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B6B9" w14:textId="00E91543" w:rsidR="00FC177B" w:rsidRPr="00D70DDF" w:rsidRDefault="00FC177B" w:rsidP="00D70DD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BR-</w:t>
            </w:r>
            <w:r w:rsidR="007860A7">
              <w:rPr>
                <w:rFonts w:cs="Times New Roman"/>
                <w:szCs w:val="24"/>
              </w:rPr>
              <w:t>PC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9060" w14:textId="6C62F1DA" w:rsidR="00FC177B" w:rsidRPr="00D70DDF" w:rsidRDefault="007860A7" w:rsidP="00D70DDF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FastEthernet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D70DDF">
              <w:rPr>
                <w:rFonts w:cs="Times New Roman"/>
                <w:szCs w:val="24"/>
              </w:rPr>
              <w:t>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A36B" w14:textId="235FABA6" w:rsidR="00FC177B" w:rsidRPr="00D70DDF" w:rsidRDefault="00FC177B" w:rsidP="00D70DD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DHCP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12F7" w14:textId="77777777" w:rsidR="00FC177B" w:rsidRPr="00D70DDF" w:rsidRDefault="00FC177B" w:rsidP="00D70DDF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786D" w14:textId="1CC281B6" w:rsidR="00FC177B" w:rsidRPr="00D70DDF" w:rsidRDefault="009F26F8" w:rsidP="00D70DDF">
            <w:pPr>
              <w:spacing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172.16.0.1</w:t>
            </w:r>
          </w:p>
        </w:tc>
      </w:tr>
      <w:tr w:rsidR="006B56B8" w:rsidRPr="00D70DDF" w14:paraId="31A550B6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AE11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PC-Dev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8191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FastEthernet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64C7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DHCP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FC9D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D019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192.168.30.1</w:t>
            </w:r>
          </w:p>
        </w:tc>
      </w:tr>
      <w:tr w:rsidR="006B56B8" w:rsidRPr="00D70DDF" w14:paraId="65A6DF1F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12E3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PC-Tester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4DDB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FastEthernet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97A9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DHCP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04B7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9D8D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192.168.40.1</w:t>
            </w:r>
          </w:p>
        </w:tc>
      </w:tr>
      <w:tr w:rsidR="006B56B8" w:rsidRPr="00D70DDF" w14:paraId="100FCB8E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A8B3E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Lap-IT-manger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A156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FastEthernet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5BF4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DHCP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4EEC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7ED1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192.168.50.1</w:t>
            </w:r>
          </w:p>
        </w:tc>
      </w:tr>
      <w:tr w:rsidR="006B56B8" w:rsidRPr="00D70DDF" w14:paraId="4950F58F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BFD5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Lap-Tech-manager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1F87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FastEthernet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24D04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DHCP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7D86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6D3F" w14:textId="2D38E901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</w:t>
            </w:r>
            <w:r w:rsidR="00612406">
              <w:rPr>
                <w:rFonts w:cs="Times New Roman"/>
                <w:szCs w:val="24"/>
              </w:rPr>
              <w:t>60.1</w:t>
            </w:r>
          </w:p>
        </w:tc>
      </w:tr>
      <w:tr w:rsidR="006B56B8" w:rsidRPr="00D70DDF" w14:paraId="02AFEA1F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4976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Lap-Project-manager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1DE4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FastEthernet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8E7D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DHCP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495E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9401" w14:textId="6C71D7CC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</w:t>
            </w:r>
            <w:r w:rsidR="00612406">
              <w:rPr>
                <w:rFonts w:cs="Times New Roman"/>
                <w:szCs w:val="24"/>
              </w:rPr>
              <w:t>.70.1</w:t>
            </w:r>
          </w:p>
        </w:tc>
      </w:tr>
      <w:tr w:rsidR="006B56B8" w:rsidRPr="00D70DDF" w14:paraId="2159B0A3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4F33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Lap-HR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2A41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FastEthernet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B81C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DHCP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E25D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DB9B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192.168.80.1</w:t>
            </w:r>
          </w:p>
        </w:tc>
      </w:tr>
      <w:tr w:rsidR="006B56B8" w:rsidRPr="00D70DDF" w14:paraId="5777F2C2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2334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Lap-BA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2808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FastEthernet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7FD8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DHCP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3925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F259" w14:textId="60D4E2F1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</w:t>
            </w:r>
            <w:r w:rsidR="00612406">
              <w:rPr>
                <w:rFonts w:cs="Times New Roman"/>
                <w:szCs w:val="24"/>
              </w:rPr>
              <w:t>90.1</w:t>
            </w:r>
          </w:p>
        </w:tc>
      </w:tr>
      <w:tr w:rsidR="006B56B8" w:rsidRPr="00D70DDF" w14:paraId="71333578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DFAF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Lap-CEO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A19EE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FastEthernet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CC1A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DHCP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D909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1512" w14:textId="277B431E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</w:t>
            </w:r>
            <w:r w:rsidR="00612406">
              <w:rPr>
                <w:rFonts w:cs="Times New Roman"/>
                <w:szCs w:val="24"/>
              </w:rPr>
              <w:t>100.1</w:t>
            </w:r>
          </w:p>
        </w:tc>
      </w:tr>
      <w:tr w:rsidR="006B56B8" w:rsidRPr="00D70DDF" w14:paraId="28190624" w14:textId="77777777" w:rsidTr="006B56B8">
        <w:trPr>
          <w:trHeight w:val="14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25F1" w14:textId="681EA58B" w:rsidR="006B56B8" w:rsidRPr="00D70DDF" w:rsidRDefault="00612406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Datacenter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77760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proofErr w:type="spellStart"/>
            <w:r w:rsidRPr="00D70DDF">
              <w:rPr>
                <w:rFonts w:cs="Times New Roman"/>
                <w:szCs w:val="24"/>
              </w:rPr>
              <w:t>FastEthernet</w:t>
            </w:r>
            <w:proofErr w:type="spellEnd"/>
            <w:r w:rsidRPr="00D70DDF">
              <w:rPr>
                <w:rFonts w:cs="Times New Roman"/>
                <w:szCs w:val="24"/>
              </w:rPr>
              <w:t xml:space="preserve"> 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7C22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DHCP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1186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0E1B" w14:textId="77777777" w:rsidR="006B56B8" w:rsidRPr="00D70DDF" w:rsidRDefault="006B56B8" w:rsidP="006B56B8">
            <w:pPr>
              <w:spacing w:after="160" w:line="276" w:lineRule="auto"/>
              <w:rPr>
                <w:rFonts w:cs="Times New Roman"/>
                <w:szCs w:val="24"/>
              </w:rPr>
            </w:pPr>
            <w:r w:rsidRPr="00D70DDF">
              <w:rPr>
                <w:rFonts w:cs="Times New Roman"/>
                <w:szCs w:val="24"/>
              </w:rPr>
              <w:t>192.168.110.1</w:t>
            </w:r>
          </w:p>
        </w:tc>
      </w:tr>
    </w:tbl>
    <w:p w14:paraId="21154CF7" w14:textId="62663E0B" w:rsidR="00D70DDF" w:rsidRPr="0003007C" w:rsidRDefault="00D70DDF" w:rsidP="00E12FAE">
      <w:pPr>
        <w:spacing w:line="276" w:lineRule="auto"/>
        <w:rPr>
          <w:rFonts w:cs="Times New Roman"/>
          <w:b/>
        </w:rPr>
      </w:pPr>
    </w:p>
    <w:p w14:paraId="12B60102" w14:textId="77777777" w:rsidR="005A44CE" w:rsidRPr="0003007C" w:rsidRDefault="005A44CE" w:rsidP="00E12FAE">
      <w:pPr>
        <w:spacing w:line="276" w:lineRule="auto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Bảng</w:t>
      </w:r>
      <w:proofErr w:type="spellEnd"/>
      <w:r w:rsidRPr="0003007C">
        <w:rPr>
          <w:rFonts w:cs="Times New Roman"/>
          <w:szCs w:val="24"/>
        </w:rPr>
        <w:t xml:space="preserve"> VPN Tunnel: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358"/>
        <w:gridCol w:w="1814"/>
        <w:gridCol w:w="1698"/>
        <w:gridCol w:w="1836"/>
        <w:gridCol w:w="1491"/>
      </w:tblGrid>
      <w:tr w:rsidR="00292E24" w:rsidRPr="00E12FAE" w14:paraId="3E61912A" w14:textId="77777777" w:rsidTr="00404D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16884" w14:textId="77777777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Địa </w:t>
            </w:r>
            <w:proofErr w:type="spellStart"/>
            <w:r w:rsidRPr="0003007C">
              <w:rPr>
                <w:rFonts w:cs="Times New Roman"/>
                <w:szCs w:val="24"/>
              </w:rPr>
              <w:t>chỉ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mạng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37209" w14:textId="77777777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proofErr w:type="spellStart"/>
            <w:r w:rsidRPr="0003007C">
              <w:rPr>
                <w:rFonts w:cs="Times New Roman"/>
                <w:szCs w:val="24"/>
              </w:rPr>
              <w:t>Dãy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địa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chỉ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dùng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được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A9444" w14:textId="77777777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 xml:space="preserve">Địa </w:t>
            </w:r>
            <w:proofErr w:type="spellStart"/>
            <w:r w:rsidRPr="0003007C">
              <w:rPr>
                <w:rFonts w:cs="Times New Roman"/>
                <w:szCs w:val="24"/>
              </w:rPr>
              <w:t>chỉ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broadcast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6DC1B" w14:textId="77777777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proofErr w:type="spellStart"/>
            <w:r w:rsidRPr="0003007C">
              <w:rPr>
                <w:rFonts w:cs="Times New Roman"/>
                <w:szCs w:val="24"/>
              </w:rPr>
              <w:t>Tổng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số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host </w:t>
            </w:r>
            <w:proofErr w:type="spellStart"/>
            <w:r w:rsidRPr="0003007C">
              <w:rPr>
                <w:rFonts w:cs="Times New Roman"/>
                <w:szCs w:val="24"/>
              </w:rPr>
              <w:t>dùng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được</w:t>
            </w:r>
            <w:proofErr w:type="spellEnd"/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6C4C2" w14:textId="77777777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Subnet mask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73539" w14:textId="77777777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proofErr w:type="spellStart"/>
            <w:r w:rsidRPr="0003007C">
              <w:rPr>
                <w:rFonts w:cs="Times New Roman"/>
                <w:szCs w:val="24"/>
              </w:rPr>
              <w:t>Ghi</w:t>
            </w:r>
            <w:proofErr w:type="spellEnd"/>
            <w:r w:rsidRPr="0003007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3007C">
              <w:rPr>
                <w:rFonts w:cs="Times New Roman"/>
                <w:szCs w:val="24"/>
              </w:rPr>
              <w:t>chú</w:t>
            </w:r>
            <w:proofErr w:type="spellEnd"/>
          </w:p>
        </w:tc>
      </w:tr>
      <w:tr w:rsidR="00292E24" w:rsidRPr="00E12FAE" w14:paraId="0B613AE2" w14:textId="77777777" w:rsidTr="00404DBD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AE0B5" w14:textId="05F5A8D3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172.16.1</w:t>
            </w:r>
            <w:r w:rsidR="004B731A" w:rsidRPr="0003007C">
              <w:rPr>
                <w:rFonts w:cs="Times New Roman"/>
                <w:szCs w:val="24"/>
              </w:rPr>
              <w:t>00</w:t>
            </w:r>
            <w:r w:rsidRPr="0003007C">
              <w:rPr>
                <w:rFonts w:cs="Times New Roman"/>
                <w:szCs w:val="24"/>
              </w:rPr>
              <w:t>.0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B6188" w14:textId="5F78BD29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172.16.1</w:t>
            </w:r>
            <w:r w:rsidR="00DB0FD6" w:rsidRPr="0003007C">
              <w:rPr>
                <w:rFonts w:cs="Times New Roman"/>
                <w:szCs w:val="24"/>
              </w:rPr>
              <w:t>00</w:t>
            </w:r>
            <w:r w:rsidRPr="0003007C">
              <w:rPr>
                <w:rFonts w:cs="Times New Roman"/>
                <w:szCs w:val="24"/>
              </w:rPr>
              <w:t>.1 - 172.16.1</w:t>
            </w:r>
            <w:r w:rsidR="00DB0FD6" w:rsidRPr="0003007C">
              <w:rPr>
                <w:rFonts w:cs="Times New Roman"/>
                <w:szCs w:val="24"/>
              </w:rPr>
              <w:t>00</w:t>
            </w:r>
            <w:r w:rsidRPr="0003007C">
              <w:rPr>
                <w:rFonts w:cs="Times New Roman"/>
                <w:szCs w:val="24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9A02E" w14:textId="7852727F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172.16.1</w:t>
            </w:r>
            <w:r w:rsidR="00DB0FD6" w:rsidRPr="0003007C">
              <w:rPr>
                <w:rFonts w:cs="Times New Roman"/>
                <w:szCs w:val="24"/>
              </w:rPr>
              <w:t>00</w:t>
            </w:r>
            <w:r w:rsidRPr="0003007C">
              <w:rPr>
                <w:rFonts w:cs="Times New Roman"/>
                <w:szCs w:val="24"/>
              </w:rPr>
              <w:t>.3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2F5A0" w14:textId="77777777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5F10F" w14:textId="77777777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DC8E7" w14:textId="22FBDD72" w:rsidR="005A44CE" w:rsidRPr="0003007C" w:rsidRDefault="00292E24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B</w:t>
            </w:r>
            <w:r w:rsidR="00956001" w:rsidRPr="0003007C">
              <w:rPr>
                <w:rFonts w:cs="Times New Roman"/>
                <w:szCs w:val="24"/>
              </w:rPr>
              <w:t>R1</w:t>
            </w:r>
            <w:r w:rsidRPr="0003007C">
              <w:rPr>
                <w:rFonts w:cs="Times New Roman"/>
                <w:szCs w:val="24"/>
              </w:rPr>
              <w:t>–</w:t>
            </w:r>
            <w:r w:rsidR="005A44CE" w:rsidRPr="0003007C">
              <w:rPr>
                <w:rFonts w:cs="Times New Roman"/>
                <w:szCs w:val="24"/>
              </w:rPr>
              <w:t xml:space="preserve"> </w:t>
            </w:r>
            <w:r w:rsidRPr="0003007C">
              <w:rPr>
                <w:rFonts w:cs="Times New Roman"/>
                <w:szCs w:val="24"/>
              </w:rPr>
              <w:t>HQ</w:t>
            </w:r>
            <w:r w:rsidR="00404DBD" w:rsidRPr="0003007C">
              <w:rPr>
                <w:rFonts w:cs="Times New Roman"/>
                <w:szCs w:val="24"/>
              </w:rPr>
              <w:t>1</w:t>
            </w:r>
          </w:p>
        </w:tc>
      </w:tr>
      <w:tr w:rsidR="00292E24" w:rsidRPr="00E12FAE" w14:paraId="58DF2C8F" w14:textId="77777777" w:rsidTr="00404DBD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CB855" w14:textId="2B182913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172.16.1</w:t>
            </w:r>
            <w:r w:rsidR="004B731A" w:rsidRPr="0003007C">
              <w:rPr>
                <w:rFonts w:cs="Times New Roman"/>
                <w:szCs w:val="24"/>
              </w:rPr>
              <w:t>01</w:t>
            </w:r>
            <w:r w:rsidRPr="0003007C">
              <w:rPr>
                <w:rFonts w:cs="Times New Roman"/>
                <w:szCs w:val="24"/>
              </w:rPr>
              <w:t>.0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8729D" w14:textId="3876C15E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172.16.1</w:t>
            </w:r>
            <w:r w:rsidR="004B731A" w:rsidRPr="0003007C">
              <w:rPr>
                <w:rFonts w:cs="Times New Roman"/>
                <w:szCs w:val="24"/>
              </w:rPr>
              <w:t>01</w:t>
            </w:r>
            <w:r w:rsidRPr="0003007C">
              <w:rPr>
                <w:rFonts w:cs="Times New Roman"/>
                <w:szCs w:val="24"/>
              </w:rPr>
              <w:t>.1 - 172.16.1</w:t>
            </w:r>
            <w:r w:rsidR="004B731A" w:rsidRPr="0003007C">
              <w:rPr>
                <w:rFonts w:cs="Times New Roman"/>
                <w:szCs w:val="24"/>
              </w:rPr>
              <w:t>01</w:t>
            </w:r>
            <w:r w:rsidRPr="0003007C">
              <w:rPr>
                <w:rFonts w:cs="Times New Roman"/>
                <w:szCs w:val="24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1D3CA" w14:textId="21ACD60A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172.16.1</w:t>
            </w:r>
            <w:r w:rsidR="00DB0FD6" w:rsidRPr="0003007C">
              <w:rPr>
                <w:rFonts w:cs="Times New Roman"/>
                <w:szCs w:val="24"/>
              </w:rPr>
              <w:t>01</w:t>
            </w:r>
            <w:r w:rsidRPr="0003007C">
              <w:rPr>
                <w:rFonts w:cs="Times New Roman"/>
                <w:szCs w:val="24"/>
              </w:rPr>
              <w:t>.3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6D5A8" w14:textId="77777777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F6FBC" w14:textId="77777777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E7A1A" w14:textId="712C7450" w:rsidR="005A44CE" w:rsidRPr="0003007C" w:rsidRDefault="00292E24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BR</w:t>
            </w:r>
            <w:r w:rsidR="00404DBD" w:rsidRPr="0003007C">
              <w:rPr>
                <w:rFonts w:cs="Times New Roman"/>
                <w:szCs w:val="24"/>
              </w:rPr>
              <w:t>1</w:t>
            </w:r>
            <w:r w:rsidRPr="0003007C">
              <w:rPr>
                <w:rFonts w:cs="Times New Roman"/>
                <w:szCs w:val="24"/>
              </w:rPr>
              <w:t xml:space="preserve"> –</w:t>
            </w:r>
            <w:r w:rsidR="005A44CE" w:rsidRPr="0003007C">
              <w:rPr>
                <w:rFonts w:cs="Times New Roman"/>
                <w:szCs w:val="24"/>
              </w:rPr>
              <w:t xml:space="preserve"> </w:t>
            </w:r>
            <w:r w:rsidRPr="0003007C">
              <w:rPr>
                <w:rFonts w:cs="Times New Roman"/>
                <w:szCs w:val="24"/>
              </w:rPr>
              <w:t>HQ</w:t>
            </w:r>
            <w:r w:rsidR="00404DBD" w:rsidRPr="0003007C">
              <w:rPr>
                <w:rFonts w:cs="Times New Roman"/>
                <w:szCs w:val="24"/>
              </w:rPr>
              <w:t>2</w:t>
            </w:r>
          </w:p>
        </w:tc>
      </w:tr>
      <w:tr w:rsidR="00292E24" w:rsidRPr="00E12FAE" w14:paraId="0A5C0AE9" w14:textId="77777777" w:rsidTr="00404DBD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D401F" w14:textId="132D1C4E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lastRenderedPageBreak/>
              <w:t>172.16.1</w:t>
            </w:r>
            <w:r w:rsidR="004B731A" w:rsidRPr="0003007C">
              <w:rPr>
                <w:rFonts w:cs="Times New Roman"/>
                <w:szCs w:val="24"/>
              </w:rPr>
              <w:t>02</w:t>
            </w:r>
            <w:r w:rsidRPr="0003007C">
              <w:rPr>
                <w:rFonts w:cs="Times New Roman"/>
                <w:szCs w:val="24"/>
              </w:rPr>
              <w:t>.0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19464" w14:textId="5BADAEC6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172.16.1</w:t>
            </w:r>
            <w:r w:rsidR="004B731A" w:rsidRPr="0003007C">
              <w:rPr>
                <w:rFonts w:cs="Times New Roman"/>
                <w:szCs w:val="24"/>
              </w:rPr>
              <w:t>02</w:t>
            </w:r>
            <w:r w:rsidRPr="0003007C">
              <w:rPr>
                <w:rFonts w:cs="Times New Roman"/>
                <w:szCs w:val="24"/>
              </w:rPr>
              <w:t>.1 - 172.16.</w:t>
            </w:r>
            <w:r w:rsidR="004B731A" w:rsidRPr="0003007C">
              <w:rPr>
                <w:rFonts w:cs="Times New Roman"/>
                <w:szCs w:val="24"/>
              </w:rPr>
              <w:t>102</w:t>
            </w:r>
            <w:r w:rsidRPr="0003007C">
              <w:rPr>
                <w:rFonts w:cs="Times New Roman"/>
                <w:szCs w:val="24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6A3D5" w14:textId="30EF9368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172.16.1</w:t>
            </w:r>
            <w:r w:rsidR="00DB0FD6" w:rsidRPr="0003007C">
              <w:rPr>
                <w:rFonts w:cs="Times New Roman"/>
                <w:szCs w:val="24"/>
              </w:rPr>
              <w:t>02</w:t>
            </w:r>
            <w:r w:rsidRPr="0003007C">
              <w:rPr>
                <w:rFonts w:cs="Times New Roman"/>
                <w:szCs w:val="24"/>
              </w:rPr>
              <w:t>.3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8049D" w14:textId="77777777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5B388" w14:textId="77777777" w:rsidR="005A44CE" w:rsidRPr="0003007C" w:rsidRDefault="005A44CE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54099" w14:textId="7B9F2B01" w:rsidR="005A44CE" w:rsidRPr="0003007C" w:rsidRDefault="00A50E92" w:rsidP="00E12FAE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BR</w:t>
            </w:r>
            <w:r w:rsidR="00404DBD" w:rsidRPr="0003007C">
              <w:rPr>
                <w:rFonts w:cs="Times New Roman"/>
                <w:szCs w:val="24"/>
              </w:rPr>
              <w:t>2</w:t>
            </w:r>
            <w:r w:rsidRPr="0003007C">
              <w:rPr>
                <w:rFonts w:cs="Times New Roman"/>
                <w:szCs w:val="24"/>
              </w:rPr>
              <w:t xml:space="preserve"> – HQ</w:t>
            </w:r>
            <w:r w:rsidR="00404DBD" w:rsidRPr="0003007C">
              <w:rPr>
                <w:rFonts w:cs="Times New Roman"/>
                <w:szCs w:val="24"/>
              </w:rPr>
              <w:t>1</w:t>
            </w:r>
          </w:p>
        </w:tc>
      </w:tr>
      <w:tr w:rsidR="00292E24" w:rsidRPr="00E12FAE" w14:paraId="6A417163" w14:textId="77777777" w:rsidTr="00404DBD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99204" w14:textId="17471080" w:rsidR="00E75B06" w:rsidRPr="0003007C" w:rsidRDefault="004B731A" w:rsidP="00E12FAE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172.16.103.0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AD926" w14:textId="3661804E" w:rsidR="00E75B06" w:rsidRPr="0003007C" w:rsidRDefault="004B731A" w:rsidP="00E12FAE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172.16.103.1 –</w:t>
            </w:r>
          </w:p>
          <w:p w14:paraId="208380D1" w14:textId="4F25BF51" w:rsidR="004B731A" w:rsidRPr="0003007C" w:rsidRDefault="004B731A" w:rsidP="00E12FAE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172.16.10</w:t>
            </w:r>
            <w:r w:rsidR="00292E24" w:rsidRPr="0003007C">
              <w:rPr>
                <w:rFonts w:cs="Times New Roman"/>
                <w:szCs w:val="24"/>
              </w:rPr>
              <w:t>3</w:t>
            </w:r>
            <w:r w:rsidRPr="0003007C">
              <w:rPr>
                <w:rFonts w:cs="Times New Roman"/>
                <w:szCs w:val="24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19D4D" w14:textId="3EC9A5E9" w:rsidR="00E75B06" w:rsidRPr="0003007C" w:rsidRDefault="00DB0FD6" w:rsidP="00E12FAE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172.16.103.3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C88D6" w14:textId="3C919AAE" w:rsidR="00E75B06" w:rsidRPr="0003007C" w:rsidRDefault="009E6F9D" w:rsidP="00E12FAE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2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A48F0" w14:textId="23C3B1B1" w:rsidR="00E75B06" w:rsidRPr="0003007C" w:rsidRDefault="00DB0FD6" w:rsidP="00E12FAE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255.255.255.252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D1F2B" w14:textId="20CFF073" w:rsidR="00E75B06" w:rsidRPr="0003007C" w:rsidRDefault="00A50E92" w:rsidP="00E12FAE">
            <w:pPr>
              <w:spacing w:line="276" w:lineRule="auto"/>
              <w:rPr>
                <w:rFonts w:cs="Times New Roman"/>
                <w:szCs w:val="24"/>
              </w:rPr>
            </w:pPr>
            <w:r w:rsidRPr="0003007C">
              <w:rPr>
                <w:rFonts w:cs="Times New Roman"/>
                <w:szCs w:val="24"/>
              </w:rPr>
              <w:t>BR</w:t>
            </w:r>
            <w:r w:rsidR="00404DBD" w:rsidRPr="0003007C">
              <w:rPr>
                <w:rFonts w:cs="Times New Roman"/>
                <w:szCs w:val="24"/>
              </w:rPr>
              <w:t>2</w:t>
            </w:r>
            <w:r w:rsidRPr="0003007C">
              <w:rPr>
                <w:rFonts w:cs="Times New Roman"/>
                <w:szCs w:val="24"/>
              </w:rPr>
              <w:t xml:space="preserve"> – HQ</w:t>
            </w:r>
            <w:r w:rsidR="00404DBD" w:rsidRPr="0003007C">
              <w:rPr>
                <w:rFonts w:cs="Times New Roman"/>
                <w:szCs w:val="24"/>
              </w:rPr>
              <w:t>2</w:t>
            </w:r>
          </w:p>
        </w:tc>
      </w:tr>
    </w:tbl>
    <w:p w14:paraId="6EFAC20B" w14:textId="31C35BCE" w:rsidR="00816CC0" w:rsidRPr="0003007C" w:rsidRDefault="00816CC0" w:rsidP="00E12FAE">
      <w:pPr>
        <w:spacing w:line="276" w:lineRule="auto"/>
        <w:rPr>
          <w:rFonts w:cs="Times New Roman"/>
          <w:b/>
        </w:rPr>
      </w:pPr>
    </w:p>
    <w:p w14:paraId="4C346FE8" w14:textId="15EE3883" w:rsidR="005A44CE" w:rsidRPr="0003007C" w:rsidRDefault="005A44CE" w:rsidP="00E12FAE">
      <w:pPr>
        <w:spacing w:line="276" w:lineRule="auto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Bảng</w:t>
      </w:r>
      <w:proofErr w:type="spellEnd"/>
      <w:r w:rsidRPr="0003007C">
        <w:rPr>
          <w:rFonts w:cs="Times New Roman"/>
          <w:szCs w:val="24"/>
        </w:rPr>
        <w:t xml:space="preserve"> HSRP</w:t>
      </w:r>
      <w:r w:rsidR="00160CF9" w:rsidRPr="0003007C">
        <w:rPr>
          <w:rFonts w:cs="Times New Roman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2675"/>
        <w:gridCol w:w="2675"/>
        <w:gridCol w:w="2675"/>
      </w:tblGrid>
      <w:tr w:rsidR="00900C22" w:rsidRPr="00E12FAE" w14:paraId="3D2D32F9" w14:textId="77777777" w:rsidTr="00900C22">
        <w:tc>
          <w:tcPr>
            <w:tcW w:w="2675" w:type="dxa"/>
          </w:tcPr>
          <w:p w14:paraId="6B7DCD25" w14:textId="6E74E60D" w:rsidR="00900C22" w:rsidRPr="0003007C" w:rsidRDefault="00FC4F34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Device</w:t>
            </w:r>
          </w:p>
        </w:tc>
        <w:tc>
          <w:tcPr>
            <w:tcW w:w="2675" w:type="dxa"/>
          </w:tcPr>
          <w:p w14:paraId="5433E8B2" w14:textId="6B901B9C" w:rsidR="00900C22" w:rsidRPr="0003007C" w:rsidRDefault="00900C22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Interface</w:t>
            </w:r>
          </w:p>
        </w:tc>
        <w:tc>
          <w:tcPr>
            <w:tcW w:w="2675" w:type="dxa"/>
          </w:tcPr>
          <w:p w14:paraId="6672D000" w14:textId="1B7DAFA3" w:rsidR="00900C22" w:rsidRPr="0003007C" w:rsidRDefault="00900C22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Ip address</w:t>
            </w:r>
          </w:p>
        </w:tc>
        <w:tc>
          <w:tcPr>
            <w:tcW w:w="2675" w:type="dxa"/>
          </w:tcPr>
          <w:p w14:paraId="5DA279F2" w14:textId="40A6D393" w:rsidR="00900C22" w:rsidRPr="0003007C" w:rsidRDefault="00A44E5A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Subnet mask</w:t>
            </w:r>
          </w:p>
        </w:tc>
      </w:tr>
      <w:tr w:rsidR="00254CD2" w:rsidRPr="00E12FAE" w14:paraId="75CE6F72" w14:textId="77777777">
        <w:tc>
          <w:tcPr>
            <w:tcW w:w="2675" w:type="dxa"/>
            <w:vAlign w:val="center"/>
          </w:tcPr>
          <w:p w14:paraId="0A09502E" w14:textId="1902FB8B" w:rsidR="00254CD2" w:rsidRPr="0003007C" w:rsidRDefault="00254CD2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VL10</w:t>
            </w:r>
          </w:p>
        </w:tc>
        <w:tc>
          <w:tcPr>
            <w:tcW w:w="2675" w:type="dxa"/>
            <w:vAlign w:val="center"/>
          </w:tcPr>
          <w:p w14:paraId="2255A065" w14:textId="48A19E95" w:rsidR="00254CD2" w:rsidRPr="0003007C" w:rsidRDefault="00254CD2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Virtual</w:t>
            </w:r>
          </w:p>
        </w:tc>
        <w:tc>
          <w:tcPr>
            <w:tcW w:w="2675" w:type="dxa"/>
            <w:vAlign w:val="center"/>
          </w:tcPr>
          <w:p w14:paraId="49F7188F" w14:textId="72D80E84" w:rsidR="00254CD2" w:rsidRPr="0003007C" w:rsidRDefault="00254CD2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192.168.10.</w:t>
            </w:r>
            <w:r w:rsidR="00C67F12" w:rsidRPr="0003007C">
              <w:rPr>
                <w:rFonts w:cs="Times New Roman"/>
                <w:szCs w:val="24"/>
              </w:rPr>
              <w:t>63</w:t>
            </w:r>
          </w:p>
        </w:tc>
        <w:tc>
          <w:tcPr>
            <w:tcW w:w="2675" w:type="dxa"/>
          </w:tcPr>
          <w:p w14:paraId="277605EF" w14:textId="07AE63C3" w:rsidR="00254CD2" w:rsidRPr="0003007C" w:rsidRDefault="00254CD2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255.255.255.192</w:t>
            </w:r>
          </w:p>
        </w:tc>
      </w:tr>
      <w:tr w:rsidR="00254CD2" w:rsidRPr="00E12FAE" w14:paraId="37203D24" w14:textId="77777777">
        <w:tc>
          <w:tcPr>
            <w:tcW w:w="2675" w:type="dxa"/>
            <w:vAlign w:val="center"/>
          </w:tcPr>
          <w:p w14:paraId="0F89AA01" w14:textId="0D40F20B" w:rsidR="00254CD2" w:rsidRPr="0003007C" w:rsidRDefault="00254CD2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VL20</w:t>
            </w:r>
          </w:p>
        </w:tc>
        <w:tc>
          <w:tcPr>
            <w:tcW w:w="2675" w:type="dxa"/>
            <w:vAlign w:val="center"/>
          </w:tcPr>
          <w:p w14:paraId="2F4B8F67" w14:textId="7B4D95B0" w:rsidR="00254CD2" w:rsidRPr="0003007C" w:rsidRDefault="00254CD2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Virtual</w:t>
            </w:r>
          </w:p>
        </w:tc>
        <w:tc>
          <w:tcPr>
            <w:tcW w:w="2675" w:type="dxa"/>
            <w:vAlign w:val="center"/>
          </w:tcPr>
          <w:p w14:paraId="00C92E40" w14:textId="178A6B85" w:rsidR="00254CD2" w:rsidRPr="0003007C" w:rsidRDefault="00254CD2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192.168.20.</w:t>
            </w:r>
            <w:r w:rsidR="00C67F12" w:rsidRPr="0003007C">
              <w:rPr>
                <w:rFonts w:cs="Times New Roman"/>
                <w:szCs w:val="24"/>
              </w:rPr>
              <w:t>63</w:t>
            </w:r>
          </w:p>
        </w:tc>
        <w:tc>
          <w:tcPr>
            <w:tcW w:w="2675" w:type="dxa"/>
          </w:tcPr>
          <w:p w14:paraId="40FFF9D5" w14:textId="4835F094" w:rsidR="00254CD2" w:rsidRPr="0003007C" w:rsidRDefault="00254CD2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255.255.255.192</w:t>
            </w:r>
          </w:p>
        </w:tc>
      </w:tr>
      <w:tr w:rsidR="00BD2807" w:rsidRPr="00E12FAE" w14:paraId="7F5E7BE1" w14:textId="77777777">
        <w:tc>
          <w:tcPr>
            <w:tcW w:w="2675" w:type="dxa"/>
            <w:vAlign w:val="center"/>
          </w:tcPr>
          <w:p w14:paraId="56DAB6C0" w14:textId="0978DF9C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VL30</w:t>
            </w:r>
          </w:p>
        </w:tc>
        <w:tc>
          <w:tcPr>
            <w:tcW w:w="2675" w:type="dxa"/>
            <w:vAlign w:val="center"/>
          </w:tcPr>
          <w:p w14:paraId="1FA1D6D8" w14:textId="7D271831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Virtual</w:t>
            </w:r>
          </w:p>
        </w:tc>
        <w:tc>
          <w:tcPr>
            <w:tcW w:w="2675" w:type="dxa"/>
            <w:vAlign w:val="center"/>
          </w:tcPr>
          <w:p w14:paraId="1EBBCFF2" w14:textId="5FD81CAA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192.168.30.1</w:t>
            </w:r>
          </w:p>
        </w:tc>
        <w:tc>
          <w:tcPr>
            <w:tcW w:w="2675" w:type="dxa"/>
            <w:vAlign w:val="center"/>
          </w:tcPr>
          <w:p w14:paraId="26254896" w14:textId="00D0922F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255.255.255.192</w:t>
            </w:r>
          </w:p>
        </w:tc>
      </w:tr>
      <w:tr w:rsidR="00BD2807" w:rsidRPr="00E12FAE" w14:paraId="39F4A7C8" w14:textId="77777777">
        <w:tc>
          <w:tcPr>
            <w:tcW w:w="2675" w:type="dxa"/>
            <w:vAlign w:val="center"/>
          </w:tcPr>
          <w:p w14:paraId="0CAD8A1F" w14:textId="5C84C22E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VL40</w:t>
            </w:r>
          </w:p>
        </w:tc>
        <w:tc>
          <w:tcPr>
            <w:tcW w:w="2675" w:type="dxa"/>
            <w:vAlign w:val="center"/>
          </w:tcPr>
          <w:p w14:paraId="78986E72" w14:textId="6C1A45E3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Virtual</w:t>
            </w:r>
          </w:p>
        </w:tc>
        <w:tc>
          <w:tcPr>
            <w:tcW w:w="2675" w:type="dxa"/>
            <w:vAlign w:val="center"/>
          </w:tcPr>
          <w:p w14:paraId="0AD20B8C" w14:textId="46F7FF57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192.168.40.1</w:t>
            </w:r>
          </w:p>
        </w:tc>
        <w:tc>
          <w:tcPr>
            <w:tcW w:w="2675" w:type="dxa"/>
            <w:vAlign w:val="center"/>
          </w:tcPr>
          <w:p w14:paraId="37119E5A" w14:textId="330B7968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255.255.255.192</w:t>
            </w:r>
          </w:p>
        </w:tc>
      </w:tr>
      <w:tr w:rsidR="00BD2807" w:rsidRPr="00E12FAE" w14:paraId="616E6C9B" w14:textId="77777777">
        <w:tc>
          <w:tcPr>
            <w:tcW w:w="2675" w:type="dxa"/>
            <w:vAlign w:val="bottom"/>
          </w:tcPr>
          <w:p w14:paraId="3209CD9C" w14:textId="5A3D6B96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VL50</w:t>
            </w:r>
          </w:p>
        </w:tc>
        <w:tc>
          <w:tcPr>
            <w:tcW w:w="2675" w:type="dxa"/>
            <w:vAlign w:val="bottom"/>
          </w:tcPr>
          <w:p w14:paraId="3D21A487" w14:textId="01554D69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Virtual</w:t>
            </w:r>
          </w:p>
        </w:tc>
        <w:tc>
          <w:tcPr>
            <w:tcW w:w="2675" w:type="dxa"/>
            <w:vAlign w:val="bottom"/>
          </w:tcPr>
          <w:p w14:paraId="4EB19420" w14:textId="4087688C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192.168.50.1</w:t>
            </w:r>
          </w:p>
        </w:tc>
        <w:tc>
          <w:tcPr>
            <w:tcW w:w="2675" w:type="dxa"/>
            <w:vAlign w:val="bottom"/>
          </w:tcPr>
          <w:p w14:paraId="0D8C7B9A" w14:textId="25C28D91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255.255.255.192</w:t>
            </w:r>
          </w:p>
        </w:tc>
      </w:tr>
      <w:tr w:rsidR="00BD2807" w:rsidRPr="00E12FAE" w14:paraId="184CF324" w14:textId="77777777">
        <w:tc>
          <w:tcPr>
            <w:tcW w:w="2675" w:type="dxa"/>
            <w:vAlign w:val="center"/>
          </w:tcPr>
          <w:p w14:paraId="0F981368" w14:textId="33BDB64A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VL60</w:t>
            </w:r>
          </w:p>
        </w:tc>
        <w:tc>
          <w:tcPr>
            <w:tcW w:w="2675" w:type="dxa"/>
            <w:vAlign w:val="center"/>
          </w:tcPr>
          <w:p w14:paraId="582D26BD" w14:textId="1006FAB8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Virtual</w:t>
            </w:r>
          </w:p>
        </w:tc>
        <w:tc>
          <w:tcPr>
            <w:tcW w:w="2675" w:type="dxa"/>
            <w:vAlign w:val="center"/>
          </w:tcPr>
          <w:p w14:paraId="57341612" w14:textId="76CD2368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192.168.60.1</w:t>
            </w:r>
          </w:p>
        </w:tc>
        <w:tc>
          <w:tcPr>
            <w:tcW w:w="2675" w:type="dxa"/>
            <w:vAlign w:val="center"/>
          </w:tcPr>
          <w:p w14:paraId="043FA295" w14:textId="36D44052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255.255.255.192</w:t>
            </w:r>
          </w:p>
        </w:tc>
      </w:tr>
      <w:tr w:rsidR="00BD2807" w:rsidRPr="00E12FAE" w14:paraId="505E805B" w14:textId="77777777">
        <w:tc>
          <w:tcPr>
            <w:tcW w:w="2675" w:type="dxa"/>
            <w:vAlign w:val="center"/>
          </w:tcPr>
          <w:p w14:paraId="5A702A3C" w14:textId="07B4673A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VL70</w:t>
            </w:r>
          </w:p>
        </w:tc>
        <w:tc>
          <w:tcPr>
            <w:tcW w:w="2675" w:type="dxa"/>
            <w:vAlign w:val="center"/>
          </w:tcPr>
          <w:p w14:paraId="1C111E49" w14:textId="2EE8E2F4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Virtual</w:t>
            </w:r>
          </w:p>
        </w:tc>
        <w:tc>
          <w:tcPr>
            <w:tcW w:w="2675" w:type="dxa"/>
            <w:vAlign w:val="center"/>
          </w:tcPr>
          <w:p w14:paraId="57C38BDE" w14:textId="37577E09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192.168.70.1</w:t>
            </w:r>
          </w:p>
        </w:tc>
        <w:tc>
          <w:tcPr>
            <w:tcW w:w="2675" w:type="dxa"/>
            <w:vAlign w:val="center"/>
          </w:tcPr>
          <w:p w14:paraId="03D9AA14" w14:textId="328AFF7B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255.255.255.192</w:t>
            </w:r>
          </w:p>
        </w:tc>
      </w:tr>
      <w:tr w:rsidR="00BD2807" w:rsidRPr="00E12FAE" w14:paraId="773B5CC9" w14:textId="77777777">
        <w:tc>
          <w:tcPr>
            <w:tcW w:w="2675" w:type="dxa"/>
            <w:vAlign w:val="bottom"/>
          </w:tcPr>
          <w:p w14:paraId="0E4F0054" w14:textId="1977CDDB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VL80</w:t>
            </w:r>
          </w:p>
        </w:tc>
        <w:tc>
          <w:tcPr>
            <w:tcW w:w="2675" w:type="dxa"/>
            <w:vAlign w:val="bottom"/>
          </w:tcPr>
          <w:p w14:paraId="07CC5589" w14:textId="2420F891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Virtual</w:t>
            </w:r>
          </w:p>
        </w:tc>
        <w:tc>
          <w:tcPr>
            <w:tcW w:w="2675" w:type="dxa"/>
            <w:vAlign w:val="bottom"/>
          </w:tcPr>
          <w:p w14:paraId="44FA1307" w14:textId="1FEC9A62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192.168.80.1</w:t>
            </w:r>
          </w:p>
        </w:tc>
        <w:tc>
          <w:tcPr>
            <w:tcW w:w="2675" w:type="dxa"/>
            <w:vAlign w:val="bottom"/>
          </w:tcPr>
          <w:p w14:paraId="48B8DE77" w14:textId="52EB74EC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255.255.255.192</w:t>
            </w:r>
          </w:p>
        </w:tc>
      </w:tr>
      <w:tr w:rsidR="00BD2807" w:rsidRPr="00E12FAE" w14:paraId="34051675" w14:textId="77777777">
        <w:tc>
          <w:tcPr>
            <w:tcW w:w="2675" w:type="dxa"/>
            <w:vAlign w:val="center"/>
          </w:tcPr>
          <w:p w14:paraId="694C90DC" w14:textId="2DF15AFA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VL90</w:t>
            </w:r>
          </w:p>
        </w:tc>
        <w:tc>
          <w:tcPr>
            <w:tcW w:w="2675" w:type="dxa"/>
            <w:vAlign w:val="center"/>
          </w:tcPr>
          <w:p w14:paraId="395E48F3" w14:textId="1F3BE91C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Virtual</w:t>
            </w:r>
          </w:p>
        </w:tc>
        <w:tc>
          <w:tcPr>
            <w:tcW w:w="2675" w:type="dxa"/>
            <w:vAlign w:val="center"/>
          </w:tcPr>
          <w:p w14:paraId="712163DF" w14:textId="586AAB2A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192.168.90.1</w:t>
            </w:r>
          </w:p>
        </w:tc>
        <w:tc>
          <w:tcPr>
            <w:tcW w:w="2675" w:type="dxa"/>
            <w:vAlign w:val="center"/>
          </w:tcPr>
          <w:p w14:paraId="29015ACC" w14:textId="0F355BDA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255.255.255.192</w:t>
            </w:r>
          </w:p>
        </w:tc>
      </w:tr>
      <w:tr w:rsidR="00BD2807" w:rsidRPr="00E12FAE" w14:paraId="507AA0D5" w14:textId="77777777">
        <w:tc>
          <w:tcPr>
            <w:tcW w:w="2675" w:type="dxa"/>
            <w:vAlign w:val="center"/>
          </w:tcPr>
          <w:p w14:paraId="6A10BEB8" w14:textId="0D117BC3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VL100</w:t>
            </w:r>
          </w:p>
        </w:tc>
        <w:tc>
          <w:tcPr>
            <w:tcW w:w="2675" w:type="dxa"/>
            <w:vAlign w:val="center"/>
          </w:tcPr>
          <w:p w14:paraId="1F717888" w14:textId="72C598D7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Virtual</w:t>
            </w:r>
          </w:p>
        </w:tc>
        <w:tc>
          <w:tcPr>
            <w:tcW w:w="2675" w:type="dxa"/>
            <w:vAlign w:val="center"/>
          </w:tcPr>
          <w:p w14:paraId="5F29AB28" w14:textId="2185685E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192.168.100.1</w:t>
            </w:r>
          </w:p>
        </w:tc>
        <w:tc>
          <w:tcPr>
            <w:tcW w:w="2675" w:type="dxa"/>
            <w:vAlign w:val="center"/>
          </w:tcPr>
          <w:p w14:paraId="5C980EBF" w14:textId="1601A628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255.255.255.192</w:t>
            </w:r>
          </w:p>
        </w:tc>
      </w:tr>
      <w:tr w:rsidR="00BD2807" w:rsidRPr="00E12FAE" w14:paraId="1AD8C8AC" w14:textId="77777777">
        <w:tc>
          <w:tcPr>
            <w:tcW w:w="2675" w:type="dxa"/>
            <w:vAlign w:val="bottom"/>
          </w:tcPr>
          <w:p w14:paraId="12DC1B07" w14:textId="5850155C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VL110</w:t>
            </w:r>
          </w:p>
        </w:tc>
        <w:tc>
          <w:tcPr>
            <w:tcW w:w="2675" w:type="dxa"/>
            <w:vAlign w:val="bottom"/>
          </w:tcPr>
          <w:p w14:paraId="21059E88" w14:textId="1350598B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Virtual</w:t>
            </w:r>
          </w:p>
        </w:tc>
        <w:tc>
          <w:tcPr>
            <w:tcW w:w="2675" w:type="dxa"/>
            <w:vAlign w:val="bottom"/>
          </w:tcPr>
          <w:p w14:paraId="6F9F89B7" w14:textId="0C87EB49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192.168.110.1</w:t>
            </w:r>
          </w:p>
        </w:tc>
        <w:tc>
          <w:tcPr>
            <w:tcW w:w="2675" w:type="dxa"/>
            <w:vAlign w:val="bottom"/>
          </w:tcPr>
          <w:p w14:paraId="5673282A" w14:textId="555A156D" w:rsidR="00BD2807" w:rsidRPr="0003007C" w:rsidRDefault="00BD2807" w:rsidP="00E12FA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3007C">
              <w:rPr>
                <w:rFonts w:cs="Times New Roman"/>
                <w:szCs w:val="24"/>
              </w:rPr>
              <w:t>255.255.255.192</w:t>
            </w:r>
          </w:p>
        </w:tc>
      </w:tr>
    </w:tbl>
    <w:p w14:paraId="5059F5A4" w14:textId="77777777" w:rsidR="000978C2" w:rsidRPr="00E12FAE" w:rsidRDefault="000978C2" w:rsidP="00E12FAE">
      <w:pPr>
        <w:spacing w:line="276" w:lineRule="auto"/>
        <w:rPr>
          <w:rFonts w:cs="Times New Roman"/>
          <w:sz w:val="26"/>
          <w:szCs w:val="26"/>
        </w:rPr>
      </w:pPr>
    </w:p>
    <w:p w14:paraId="66CCE258" w14:textId="68F53B0D" w:rsidR="001F1884" w:rsidRPr="00722365" w:rsidRDefault="001F1884" w:rsidP="00420B29">
      <w:pPr>
        <w:pStyle w:val="Heading1"/>
        <w:rPr>
          <w:sz w:val="26"/>
          <w:szCs w:val="26"/>
        </w:rPr>
      </w:pPr>
      <w:bookmarkStart w:id="48" w:name="_Toc184482157"/>
      <w:bookmarkStart w:id="49" w:name="_Toc184759988"/>
      <w:r w:rsidRPr="00722365">
        <w:rPr>
          <w:sz w:val="26"/>
          <w:szCs w:val="26"/>
        </w:rPr>
        <w:t>C</w:t>
      </w:r>
      <w:r w:rsidR="00633518" w:rsidRPr="00722365">
        <w:rPr>
          <w:sz w:val="26"/>
          <w:szCs w:val="26"/>
        </w:rPr>
        <w:t xml:space="preserve">ác </w:t>
      </w:r>
      <w:proofErr w:type="spellStart"/>
      <w:r w:rsidR="00633518" w:rsidRPr="00722365">
        <w:rPr>
          <w:sz w:val="26"/>
          <w:szCs w:val="26"/>
        </w:rPr>
        <w:t>dịch</w:t>
      </w:r>
      <w:proofErr w:type="spellEnd"/>
      <w:r w:rsidR="00633518" w:rsidRPr="00722365">
        <w:rPr>
          <w:sz w:val="26"/>
          <w:szCs w:val="26"/>
        </w:rPr>
        <w:t xml:space="preserve"> </w:t>
      </w:r>
      <w:proofErr w:type="spellStart"/>
      <w:r w:rsidR="00633518" w:rsidRPr="00722365">
        <w:rPr>
          <w:sz w:val="26"/>
          <w:szCs w:val="26"/>
        </w:rPr>
        <w:t>vụ</w:t>
      </w:r>
      <w:proofErr w:type="spellEnd"/>
      <w:r w:rsidR="00633518" w:rsidRPr="00722365">
        <w:rPr>
          <w:sz w:val="26"/>
          <w:szCs w:val="26"/>
        </w:rPr>
        <w:t xml:space="preserve"> </w:t>
      </w:r>
      <w:proofErr w:type="spellStart"/>
      <w:r w:rsidR="00633518" w:rsidRPr="00722365">
        <w:rPr>
          <w:sz w:val="26"/>
          <w:szCs w:val="26"/>
        </w:rPr>
        <w:t>cung</w:t>
      </w:r>
      <w:proofErr w:type="spellEnd"/>
      <w:r w:rsidR="00633518" w:rsidRPr="00722365">
        <w:rPr>
          <w:sz w:val="26"/>
          <w:szCs w:val="26"/>
        </w:rPr>
        <w:t xml:space="preserve"> </w:t>
      </w:r>
      <w:proofErr w:type="spellStart"/>
      <w:r w:rsidR="00633518" w:rsidRPr="00722365">
        <w:rPr>
          <w:sz w:val="26"/>
          <w:szCs w:val="26"/>
        </w:rPr>
        <w:t>cấp</w:t>
      </w:r>
      <w:proofErr w:type="spellEnd"/>
      <w:r w:rsidR="00633518" w:rsidRPr="00722365">
        <w:rPr>
          <w:sz w:val="26"/>
          <w:szCs w:val="26"/>
        </w:rPr>
        <w:t xml:space="preserve"> </w:t>
      </w:r>
      <w:proofErr w:type="spellStart"/>
      <w:r w:rsidR="00633518" w:rsidRPr="00722365">
        <w:rPr>
          <w:sz w:val="26"/>
          <w:szCs w:val="26"/>
        </w:rPr>
        <w:t>và</w:t>
      </w:r>
      <w:proofErr w:type="spellEnd"/>
      <w:r w:rsidR="00633518" w:rsidRPr="00722365">
        <w:rPr>
          <w:sz w:val="26"/>
          <w:szCs w:val="26"/>
        </w:rPr>
        <w:t xml:space="preserve"> chi </w:t>
      </w:r>
      <w:proofErr w:type="spellStart"/>
      <w:r w:rsidR="00633518" w:rsidRPr="00722365">
        <w:rPr>
          <w:sz w:val="26"/>
          <w:szCs w:val="26"/>
        </w:rPr>
        <w:t>phí</w:t>
      </w:r>
      <w:proofErr w:type="spellEnd"/>
      <w:r w:rsidR="00633518" w:rsidRPr="00722365">
        <w:rPr>
          <w:sz w:val="26"/>
          <w:szCs w:val="26"/>
        </w:rPr>
        <w:t xml:space="preserve"> </w:t>
      </w:r>
      <w:proofErr w:type="spellStart"/>
      <w:r w:rsidR="00633518" w:rsidRPr="00722365">
        <w:rPr>
          <w:sz w:val="26"/>
          <w:szCs w:val="26"/>
        </w:rPr>
        <w:t>hoạt</w:t>
      </w:r>
      <w:proofErr w:type="spellEnd"/>
      <w:r w:rsidR="00633518" w:rsidRPr="00722365">
        <w:rPr>
          <w:sz w:val="26"/>
          <w:szCs w:val="26"/>
        </w:rPr>
        <w:t xml:space="preserve"> </w:t>
      </w:r>
      <w:proofErr w:type="spellStart"/>
      <w:r w:rsidR="00633518" w:rsidRPr="00722365">
        <w:rPr>
          <w:sz w:val="26"/>
          <w:szCs w:val="26"/>
        </w:rPr>
        <w:t>động</w:t>
      </w:r>
      <w:bookmarkEnd w:id="48"/>
      <w:bookmarkEnd w:id="49"/>
      <w:proofErr w:type="spellEnd"/>
    </w:p>
    <w:p w14:paraId="65FF36AB" w14:textId="6382B69C" w:rsidR="00C361E3" w:rsidRPr="00C361E3" w:rsidRDefault="00886DD5" w:rsidP="00126132">
      <w:pPr>
        <w:pStyle w:val="Heading2"/>
        <w:numPr>
          <w:ilvl w:val="1"/>
          <w:numId w:val="2"/>
        </w:numPr>
        <w:rPr>
          <w:sz w:val="26"/>
        </w:rPr>
      </w:pPr>
      <w:bookmarkStart w:id="50" w:name="_Toc184482158"/>
      <w:bookmarkStart w:id="51" w:name="_Toc184759989"/>
      <w:r w:rsidRPr="0005556F">
        <w:rPr>
          <w:sz w:val="26"/>
        </w:rPr>
        <w:t xml:space="preserve">Các </w:t>
      </w:r>
      <w:proofErr w:type="spellStart"/>
      <w:r w:rsidRPr="0005556F">
        <w:rPr>
          <w:sz w:val="26"/>
        </w:rPr>
        <w:t>dịch</w:t>
      </w:r>
      <w:proofErr w:type="spellEnd"/>
      <w:r w:rsidRPr="0005556F">
        <w:rPr>
          <w:sz w:val="26"/>
        </w:rPr>
        <w:t xml:space="preserve"> </w:t>
      </w:r>
      <w:proofErr w:type="spellStart"/>
      <w:r w:rsidRPr="0005556F">
        <w:rPr>
          <w:sz w:val="26"/>
        </w:rPr>
        <w:t>vụ</w:t>
      </w:r>
      <w:proofErr w:type="spellEnd"/>
      <w:r w:rsidRPr="0005556F">
        <w:rPr>
          <w:sz w:val="26"/>
        </w:rPr>
        <w:t xml:space="preserve"> </w:t>
      </w:r>
      <w:proofErr w:type="spellStart"/>
      <w:r w:rsidRPr="0005556F">
        <w:rPr>
          <w:sz w:val="26"/>
        </w:rPr>
        <w:t>cung</w:t>
      </w:r>
      <w:proofErr w:type="spellEnd"/>
      <w:r w:rsidRPr="0005556F">
        <w:rPr>
          <w:sz w:val="26"/>
        </w:rPr>
        <w:t xml:space="preserve"> </w:t>
      </w:r>
      <w:proofErr w:type="spellStart"/>
      <w:r w:rsidRPr="0005556F">
        <w:rPr>
          <w:sz w:val="26"/>
        </w:rPr>
        <w:t>cấp</w:t>
      </w:r>
      <w:bookmarkEnd w:id="50"/>
      <w:bookmarkEnd w:id="51"/>
      <w:proofErr w:type="spellEnd"/>
    </w:p>
    <w:p w14:paraId="46F50D96" w14:textId="48031298" w:rsidR="00341DC2" w:rsidRPr="0005556F" w:rsidRDefault="00341DC2" w:rsidP="005E1853">
      <w:pPr>
        <w:pStyle w:val="Heading3"/>
        <w:numPr>
          <w:ilvl w:val="2"/>
          <w:numId w:val="2"/>
        </w:numPr>
        <w:rPr>
          <w:bCs/>
          <w:szCs w:val="26"/>
        </w:rPr>
      </w:pPr>
      <w:bookmarkStart w:id="52" w:name="_Toc184759593"/>
      <w:bookmarkStart w:id="53" w:name="_Toc184759822"/>
      <w:bookmarkStart w:id="54" w:name="_Toc184759990"/>
      <w:proofErr w:type="spellStart"/>
      <w:r w:rsidRPr="0005556F">
        <w:rPr>
          <w:szCs w:val="26"/>
        </w:rPr>
        <w:t>Cấu</w:t>
      </w:r>
      <w:proofErr w:type="spellEnd"/>
      <w:r w:rsidRPr="0005556F">
        <w:rPr>
          <w:szCs w:val="26"/>
        </w:rPr>
        <w:t xml:space="preserve"> </w:t>
      </w:r>
      <w:proofErr w:type="spellStart"/>
      <w:r w:rsidRPr="0005556F">
        <w:rPr>
          <w:szCs w:val="26"/>
        </w:rPr>
        <w:t>hình</w:t>
      </w:r>
      <w:proofErr w:type="spellEnd"/>
      <w:r w:rsidRPr="0005556F">
        <w:rPr>
          <w:szCs w:val="26"/>
        </w:rPr>
        <w:t xml:space="preserve"> HSRP </w:t>
      </w:r>
      <w:proofErr w:type="spellStart"/>
      <w:r w:rsidRPr="0005556F">
        <w:rPr>
          <w:szCs w:val="26"/>
        </w:rPr>
        <w:t>cho</w:t>
      </w:r>
      <w:proofErr w:type="spellEnd"/>
      <w:r w:rsidRPr="0005556F">
        <w:rPr>
          <w:szCs w:val="26"/>
        </w:rPr>
        <w:t xml:space="preserve"> </w:t>
      </w:r>
      <w:proofErr w:type="spellStart"/>
      <w:r w:rsidRPr="0005556F">
        <w:rPr>
          <w:szCs w:val="26"/>
        </w:rPr>
        <w:t>SWLayer</w:t>
      </w:r>
      <w:proofErr w:type="spellEnd"/>
      <w:r w:rsidRPr="0005556F">
        <w:rPr>
          <w:szCs w:val="26"/>
        </w:rPr>
        <w:t xml:space="preserve"> 3</w:t>
      </w:r>
      <w:bookmarkEnd w:id="52"/>
      <w:bookmarkEnd w:id="53"/>
      <w:bookmarkEnd w:id="54"/>
    </w:p>
    <w:p w14:paraId="288E70E1" w14:textId="6627D9C8" w:rsidR="002D7F47" w:rsidRPr="0003007C" w:rsidRDefault="003649AA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Mô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tả</w:t>
      </w:r>
      <w:proofErr w:type="spellEnd"/>
      <w:r w:rsidRPr="0003007C">
        <w:rPr>
          <w:rFonts w:cs="Times New Roman"/>
          <w:szCs w:val="24"/>
        </w:rPr>
        <w:t xml:space="preserve">: HSRP (Hot Standby Router Protocol) </w:t>
      </w:r>
      <w:proofErr w:type="spellStart"/>
      <w:r w:rsidRPr="0003007C">
        <w:rPr>
          <w:rFonts w:cs="Times New Roman"/>
          <w:szCs w:val="24"/>
        </w:rPr>
        <w:t>đã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được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lập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thành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tại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hai</w:t>
      </w:r>
      <w:proofErr w:type="spellEnd"/>
      <w:r w:rsidRPr="0003007C">
        <w:rPr>
          <w:rFonts w:cs="Times New Roman"/>
          <w:szCs w:val="24"/>
        </w:rPr>
        <w:t xml:space="preserve"> chi </w:t>
      </w:r>
      <w:proofErr w:type="spellStart"/>
      <w:r w:rsidRPr="0003007C">
        <w:rPr>
          <w:rFonts w:cs="Times New Roman"/>
          <w:szCs w:val="24"/>
        </w:rPr>
        <w:t>nhánh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với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router </w:t>
      </w:r>
      <w:proofErr w:type="spellStart"/>
      <w:r w:rsidRPr="0003007C">
        <w:rPr>
          <w:rFonts w:cs="Times New Roman"/>
          <w:szCs w:val="24"/>
        </w:rPr>
        <w:t>hoạt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động</w:t>
      </w:r>
      <w:proofErr w:type="spellEnd"/>
      <w:r w:rsidRPr="0003007C">
        <w:rPr>
          <w:rFonts w:cs="Times New Roman"/>
          <w:szCs w:val="24"/>
        </w:rPr>
        <w:t xml:space="preserve"> ở </w:t>
      </w:r>
      <w:proofErr w:type="spellStart"/>
      <w:r w:rsidRPr="0003007C">
        <w:rPr>
          <w:rFonts w:cs="Times New Roman"/>
          <w:szCs w:val="24"/>
        </w:rPr>
        <w:t>chế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</w:t>
      </w:r>
      <w:proofErr w:type="spellEnd"/>
      <w:r w:rsidRPr="0003007C">
        <w:rPr>
          <w:rFonts w:cs="Times New Roman"/>
          <w:szCs w:val="24"/>
        </w:rPr>
        <w:t xml:space="preserve"> "Active"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router </w:t>
      </w:r>
      <w:proofErr w:type="spellStart"/>
      <w:r w:rsidRPr="0003007C">
        <w:rPr>
          <w:rFonts w:cs="Times New Roman"/>
          <w:szCs w:val="24"/>
        </w:rPr>
        <w:t>còn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lại</w:t>
      </w:r>
      <w:proofErr w:type="spellEnd"/>
      <w:r w:rsidRPr="0003007C">
        <w:rPr>
          <w:rFonts w:cs="Times New Roman"/>
          <w:szCs w:val="24"/>
        </w:rPr>
        <w:t xml:space="preserve"> ở </w:t>
      </w:r>
      <w:proofErr w:type="spellStart"/>
      <w:r w:rsidRPr="0003007C">
        <w:rPr>
          <w:rFonts w:cs="Times New Roman"/>
          <w:szCs w:val="24"/>
        </w:rPr>
        <w:t>chế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</w:t>
      </w:r>
      <w:proofErr w:type="spellEnd"/>
      <w:r w:rsidRPr="0003007C">
        <w:rPr>
          <w:rFonts w:cs="Times New Roman"/>
          <w:szCs w:val="24"/>
        </w:rPr>
        <w:t xml:space="preserve"> "Standby". Khi router </w:t>
      </w:r>
      <w:proofErr w:type="spellStart"/>
      <w:r w:rsidRPr="0003007C">
        <w:rPr>
          <w:rFonts w:cs="Times New Roman"/>
          <w:szCs w:val="24"/>
        </w:rPr>
        <w:t>chính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gặp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sự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cố</w:t>
      </w:r>
      <w:proofErr w:type="spellEnd"/>
      <w:r w:rsidRPr="0003007C">
        <w:rPr>
          <w:rFonts w:cs="Times New Roman"/>
          <w:szCs w:val="24"/>
        </w:rPr>
        <w:t xml:space="preserve">, router </w:t>
      </w:r>
      <w:proofErr w:type="spellStart"/>
      <w:r w:rsidRPr="0003007C">
        <w:rPr>
          <w:rFonts w:cs="Times New Roman"/>
          <w:szCs w:val="24"/>
        </w:rPr>
        <w:t>dự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phòng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tự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nhận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vai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trò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của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nó</w:t>
      </w:r>
      <w:proofErr w:type="spellEnd"/>
      <w:r w:rsidRPr="0003007C">
        <w:rPr>
          <w:rFonts w:cs="Times New Roman"/>
          <w:szCs w:val="24"/>
        </w:rPr>
        <w:t>.</w:t>
      </w:r>
    </w:p>
    <w:p w14:paraId="24B38DB0" w14:textId="77777777" w:rsidR="002D7F47" w:rsidRPr="0003007C" w:rsidRDefault="002D7F47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Lợi </w:t>
      </w:r>
      <w:proofErr w:type="spellStart"/>
      <w:r w:rsidRPr="0003007C">
        <w:rPr>
          <w:rFonts w:cs="Times New Roman"/>
          <w:szCs w:val="24"/>
        </w:rPr>
        <w:t>ích</w:t>
      </w:r>
      <w:proofErr w:type="spellEnd"/>
      <w:r w:rsidRPr="0003007C">
        <w:rPr>
          <w:rFonts w:cs="Times New Roman"/>
          <w:szCs w:val="24"/>
        </w:rPr>
        <w:t>:</w:t>
      </w:r>
    </w:p>
    <w:p w14:paraId="057323B4" w14:textId="77777777" w:rsidR="003649AA" w:rsidRPr="0003007C" w:rsidRDefault="003649AA" w:rsidP="00736E1A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Tính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sẵn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sàng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cao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Giúp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duy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trì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tục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người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dùng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giảm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thiểu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thời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gian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ngừng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hoạt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động</w:t>
      </w:r>
      <w:proofErr w:type="spellEnd"/>
      <w:r w:rsidRPr="0003007C">
        <w:rPr>
          <w:rFonts w:cs="Times New Roman"/>
          <w:szCs w:val="24"/>
        </w:rPr>
        <w:t>.</w:t>
      </w:r>
    </w:p>
    <w:p w14:paraId="2D2D6584" w14:textId="77777777" w:rsidR="003649AA" w:rsidRPr="0003007C" w:rsidRDefault="003649AA" w:rsidP="00736E1A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Quản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đơn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giản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Người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dùng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IP </w:t>
      </w:r>
      <w:proofErr w:type="spellStart"/>
      <w:r w:rsidRPr="0003007C">
        <w:rPr>
          <w:rFonts w:cs="Times New Roman"/>
          <w:szCs w:val="24"/>
        </w:rPr>
        <w:t>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của</w:t>
      </w:r>
      <w:proofErr w:type="spellEnd"/>
      <w:r w:rsidRPr="0003007C">
        <w:rPr>
          <w:rFonts w:cs="Times New Roman"/>
          <w:szCs w:val="24"/>
        </w:rPr>
        <w:t xml:space="preserve"> HSRP,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nhớ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IP </w:t>
      </w:r>
      <w:proofErr w:type="spellStart"/>
      <w:r w:rsidRPr="0003007C">
        <w:rPr>
          <w:rFonts w:cs="Times New Roman"/>
          <w:szCs w:val="24"/>
        </w:rPr>
        <w:t>của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từng</w:t>
      </w:r>
      <w:proofErr w:type="spellEnd"/>
      <w:r w:rsidRPr="0003007C">
        <w:rPr>
          <w:rFonts w:cs="Times New Roman"/>
          <w:szCs w:val="24"/>
        </w:rPr>
        <w:t xml:space="preserve"> router.</w:t>
      </w:r>
    </w:p>
    <w:p w14:paraId="419C4A7A" w14:textId="77777777" w:rsidR="003649AA" w:rsidRPr="0003007C" w:rsidRDefault="003649AA" w:rsidP="00736E1A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Tăng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cường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mật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Kiểm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soát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lượng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nguy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cơ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tấn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từ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dịch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vụ</w:t>
      </w:r>
      <w:proofErr w:type="spellEnd"/>
      <w:r w:rsidRPr="0003007C">
        <w:rPr>
          <w:rFonts w:cs="Times New Roman"/>
          <w:szCs w:val="24"/>
        </w:rPr>
        <w:t xml:space="preserve"> (DoS).</w:t>
      </w:r>
    </w:p>
    <w:p w14:paraId="4E62FF7C" w14:textId="38ED364C" w:rsidR="00DD47C7" w:rsidRPr="0005556F" w:rsidRDefault="00DD47C7" w:rsidP="00736E1A">
      <w:pPr>
        <w:pStyle w:val="Heading3"/>
        <w:numPr>
          <w:ilvl w:val="2"/>
          <w:numId w:val="2"/>
        </w:numPr>
        <w:jc w:val="both"/>
        <w:rPr>
          <w:bCs/>
          <w:szCs w:val="26"/>
        </w:rPr>
      </w:pPr>
      <w:bookmarkStart w:id="55" w:name="_Toc184759594"/>
      <w:bookmarkStart w:id="56" w:name="_Toc184759823"/>
      <w:bookmarkStart w:id="57" w:name="_Toc184759991"/>
      <w:proofErr w:type="spellStart"/>
      <w:r w:rsidRPr="0005556F">
        <w:rPr>
          <w:szCs w:val="26"/>
        </w:rPr>
        <w:t>Thiết</w:t>
      </w:r>
      <w:proofErr w:type="spellEnd"/>
      <w:r w:rsidRPr="0005556F">
        <w:rPr>
          <w:szCs w:val="26"/>
        </w:rPr>
        <w:t xml:space="preserve"> </w:t>
      </w:r>
      <w:proofErr w:type="spellStart"/>
      <w:r w:rsidRPr="0005556F">
        <w:rPr>
          <w:szCs w:val="26"/>
        </w:rPr>
        <w:t>lập</w:t>
      </w:r>
      <w:proofErr w:type="spellEnd"/>
      <w:r w:rsidRPr="0005556F">
        <w:rPr>
          <w:szCs w:val="26"/>
        </w:rPr>
        <w:t xml:space="preserve"> VPN Tunnel</w:t>
      </w:r>
      <w:bookmarkEnd w:id="55"/>
      <w:bookmarkEnd w:id="56"/>
      <w:bookmarkEnd w:id="57"/>
    </w:p>
    <w:p w14:paraId="471A75BC" w14:textId="3850D575" w:rsidR="009C6E1C" w:rsidRPr="0003007C" w:rsidRDefault="009C6E1C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Mô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tả</w:t>
      </w:r>
      <w:proofErr w:type="spellEnd"/>
      <w:r w:rsidRPr="0003007C">
        <w:rPr>
          <w:rFonts w:cs="Times New Roman"/>
          <w:szCs w:val="24"/>
        </w:rPr>
        <w:t xml:space="preserve">: VPN tunnel </w:t>
      </w:r>
      <w:proofErr w:type="spellStart"/>
      <w:r w:rsidRPr="0003007C">
        <w:rPr>
          <w:rFonts w:cs="Times New Roman"/>
          <w:szCs w:val="24"/>
        </w:rPr>
        <w:t>đã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được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cấu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hình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bằng</w:t>
      </w:r>
      <w:proofErr w:type="spellEnd"/>
      <w:r w:rsidRPr="0003007C">
        <w:rPr>
          <w:rFonts w:cs="Times New Roman"/>
          <w:szCs w:val="24"/>
        </w:rPr>
        <w:t xml:space="preserve"> GRE (Generic Routing Encapsulation)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tạo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giữa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chi </w:t>
      </w:r>
      <w:proofErr w:type="spellStart"/>
      <w:r w:rsidRPr="0003007C">
        <w:rPr>
          <w:rFonts w:cs="Times New Roman"/>
          <w:szCs w:val="24"/>
        </w:rPr>
        <w:t>nhánh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trụ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chính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phép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truyền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dữ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giữa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với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giao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thức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đóng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gói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hoạt</w:t>
      </w:r>
      <w:proofErr w:type="spellEnd"/>
      <w:r w:rsidRPr="0003007C">
        <w:rPr>
          <w:rFonts w:cs="Times New Roman"/>
          <w:szCs w:val="24"/>
        </w:rPr>
        <w:t xml:space="preserve">. GRE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hợp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với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giao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thức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hóa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như</w:t>
      </w:r>
      <w:proofErr w:type="spellEnd"/>
      <w:r w:rsidRPr="0003007C">
        <w:rPr>
          <w:rFonts w:cs="Times New Roman"/>
          <w:szCs w:val="24"/>
        </w:rPr>
        <w:t xml:space="preserve"> IPsec </w:t>
      </w:r>
      <w:proofErr w:type="spellStart"/>
      <w:r w:rsidRPr="0003007C">
        <w:rPr>
          <w:rFonts w:cs="Times New Roman"/>
          <w:szCs w:val="24"/>
        </w:rPr>
        <w:t>để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tính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mật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an </w:t>
      </w:r>
      <w:proofErr w:type="spellStart"/>
      <w:r w:rsidRPr="0003007C">
        <w:rPr>
          <w:rFonts w:cs="Times New Roman"/>
          <w:szCs w:val="24"/>
        </w:rPr>
        <w:t>toàn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tin.</w:t>
      </w:r>
    </w:p>
    <w:p w14:paraId="4E1DF400" w14:textId="0E0A959E" w:rsidR="002D7F47" w:rsidRPr="0003007C" w:rsidRDefault="002D7F47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Lợi </w:t>
      </w:r>
      <w:proofErr w:type="spellStart"/>
      <w:r w:rsidRPr="0003007C">
        <w:rPr>
          <w:rFonts w:cs="Times New Roman"/>
          <w:szCs w:val="24"/>
        </w:rPr>
        <w:t>ích</w:t>
      </w:r>
      <w:proofErr w:type="spellEnd"/>
      <w:r w:rsidRPr="0003007C">
        <w:rPr>
          <w:rFonts w:cs="Times New Roman"/>
          <w:szCs w:val="24"/>
        </w:rPr>
        <w:t>:</w:t>
      </w:r>
    </w:p>
    <w:p w14:paraId="1BD67C4C" w14:textId="689C631D" w:rsidR="000B065C" w:rsidRPr="0003007C" w:rsidRDefault="00534F5B" w:rsidP="00736E1A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b/>
          <w:szCs w:val="24"/>
        </w:rPr>
        <w:lastRenderedPageBreak/>
        <w:t>Kết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nối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linh</w:t>
      </w:r>
      <w:proofErr w:type="spellEnd"/>
      <w:r w:rsidRPr="0003007C">
        <w:rPr>
          <w:rFonts w:cs="Times New Roman"/>
          <w:b/>
          <w:szCs w:val="24"/>
        </w:rPr>
        <w:t xml:space="preserve"> </w:t>
      </w:r>
      <w:proofErr w:type="spellStart"/>
      <w:r w:rsidRPr="0003007C">
        <w:rPr>
          <w:rFonts w:cs="Times New Roman"/>
          <w:b/>
          <w:szCs w:val="24"/>
        </w:rPr>
        <w:t>hoạt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Hỗ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nhiều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giao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thức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truyền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tải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phép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thống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nhau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dễ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dàng</w:t>
      </w:r>
      <w:proofErr w:type="spellEnd"/>
      <w:r w:rsidRPr="0003007C">
        <w:rPr>
          <w:rFonts w:cs="Times New Roman"/>
          <w:szCs w:val="24"/>
        </w:rPr>
        <w:t>.</w:t>
      </w:r>
    </w:p>
    <w:p w14:paraId="0E6B2E07" w14:textId="0FFA4497" w:rsidR="000B065C" w:rsidRPr="0003007C" w:rsidRDefault="00431928" w:rsidP="00736E1A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b/>
          <w:szCs w:val="24"/>
        </w:rPr>
        <w:t>Giảm</w:t>
      </w:r>
      <w:proofErr w:type="spellEnd"/>
      <w:r w:rsidRPr="0003007C">
        <w:rPr>
          <w:rFonts w:cs="Times New Roman"/>
          <w:b/>
          <w:szCs w:val="24"/>
        </w:rPr>
        <w:t xml:space="preserve"> chi </w:t>
      </w:r>
      <w:proofErr w:type="spellStart"/>
      <w:r w:rsidRPr="0003007C">
        <w:rPr>
          <w:rFonts w:cs="Times New Roman"/>
          <w:b/>
          <w:szCs w:val="24"/>
        </w:rPr>
        <w:t>phí</w:t>
      </w:r>
      <w:proofErr w:type="spellEnd"/>
      <w:r w:rsidRPr="0003007C">
        <w:rPr>
          <w:rFonts w:cs="Times New Roman"/>
          <w:szCs w:val="24"/>
        </w:rPr>
        <w:t xml:space="preserve">: Cung </w:t>
      </w:r>
      <w:proofErr w:type="spellStart"/>
      <w:r w:rsidRPr="0003007C">
        <w:rPr>
          <w:rFonts w:cs="Times New Roman"/>
          <w:szCs w:val="24"/>
        </w:rPr>
        <w:t>cấp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giải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pháp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</w:t>
      </w:r>
      <w:proofErr w:type="spellEnd"/>
      <w:r w:rsidRPr="0003007C">
        <w:rPr>
          <w:rFonts w:cs="Times New Roman"/>
          <w:szCs w:val="24"/>
        </w:rPr>
        <w:t xml:space="preserve"> qua Internet </w:t>
      </w:r>
      <w:proofErr w:type="spellStart"/>
      <w:r w:rsidRPr="0003007C">
        <w:rPr>
          <w:rFonts w:cs="Times New Roman"/>
          <w:szCs w:val="24"/>
        </w:rPr>
        <w:t>mà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đầu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tư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nhiều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hạ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tầng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riêng</w:t>
      </w:r>
      <w:proofErr w:type="spellEnd"/>
      <w:r w:rsidR="000B065C" w:rsidRPr="0003007C">
        <w:rPr>
          <w:rFonts w:cs="Times New Roman"/>
          <w:szCs w:val="24"/>
        </w:rPr>
        <w:t>.</w:t>
      </w:r>
    </w:p>
    <w:p w14:paraId="6BE530B3" w14:textId="7F48DCB8" w:rsidR="00FC625A" w:rsidRPr="0005556F" w:rsidRDefault="00FC625A" w:rsidP="00736E1A">
      <w:pPr>
        <w:pStyle w:val="Heading3"/>
        <w:numPr>
          <w:ilvl w:val="2"/>
          <w:numId w:val="2"/>
        </w:numPr>
        <w:jc w:val="both"/>
        <w:rPr>
          <w:szCs w:val="26"/>
        </w:rPr>
      </w:pPr>
      <w:bookmarkStart w:id="58" w:name="_Toc184759595"/>
      <w:bookmarkStart w:id="59" w:name="_Toc184759824"/>
      <w:bookmarkStart w:id="60" w:name="_Toc184759992"/>
      <w:proofErr w:type="spellStart"/>
      <w:r w:rsidRPr="0005556F">
        <w:rPr>
          <w:szCs w:val="26"/>
        </w:rPr>
        <w:t>Phân</w:t>
      </w:r>
      <w:proofErr w:type="spellEnd"/>
      <w:r w:rsidRPr="0005556F">
        <w:rPr>
          <w:szCs w:val="26"/>
        </w:rPr>
        <w:t xml:space="preserve"> chia VLAN</w:t>
      </w:r>
      <w:bookmarkEnd w:id="58"/>
      <w:bookmarkEnd w:id="59"/>
      <w:bookmarkEnd w:id="60"/>
    </w:p>
    <w:p w14:paraId="528A29C1" w14:textId="77777777" w:rsidR="00FC625A" w:rsidRPr="0003007C" w:rsidRDefault="00FC625A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Mô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tả</w:t>
      </w:r>
      <w:proofErr w:type="spellEnd"/>
      <w:r w:rsidRPr="0003007C">
        <w:rPr>
          <w:rFonts w:cs="Times New Roman"/>
          <w:szCs w:val="24"/>
        </w:rPr>
        <w:t xml:space="preserve">: Các VLAN (Virtual Local Area Network) </w:t>
      </w:r>
      <w:proofErr w:type="spellStart"/>
      <w:r w:rsidRPr="0003007C">
        <w:rPr>
          <w:rFonts w:cs="Times New Roman"/>
          <w:szCs w:val="24"/>
        </w:rPr>
        <w:t>đã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được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lập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từng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phòng</w:t>
      </w:r>
      <w:proofErr w:type="spellEnd"/>
      <w:r w:rsidRPr="0003007C">
        <w:rPr>
          <w:rFonts w:cs="Times New Roman"/>
          <w:szCs w:val="24"/>
        </w:rPr>
        <w:t xml:space="preserve"> ban,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phép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tách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biệt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lượng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theo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chức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năng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. </w:t>
      </w:r>
      <w:proofErr w:type="spellStart"/>
      <w:r w:rsidRPr="0003007C">
        <w:rPr>
          <w:rFonts w:cs="Times New Roman"/>
          <w:szCs w:val="24"/>
        </w:rPr>
        <w:t>Mỗi</w:t>
      </w:r>
      <w:proofErr w:type="spellEnd"/>
      <w:r w:rsidRPr="0003007C">
        <w:rPr>
          <w:rFonts w:cs="Times New Roman"/>
          <w:szCs w:val="24"/>
        </w:rPr>
        <w:t xml:space="preserve"> VLAN </w:t>
      </w:r>
      <w:proofErr w:type="spellStart"/>
      <w:r w:rsidRPr="0003007C">
        <w:rPr>
          <w:rFonts w:cs="Times New Roman"/>
          <w:szCs w:val="24"/>
        </w:rPr>
        <w:t>được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cấu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hình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với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chính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sách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mật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riêng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biệt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rằng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 </w:t>
      </w:r>
      <w:proofErr w:type="spellStart"/>
      <w:r w:rsidRPr="0003007C">
        <w:rPr>
          <w:rFonts w:cs="Times New Roman"/>
          <w:szCs w:val="24"/>
        </w:rPr>
        <w:t>nhạy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bị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truy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cập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bởi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phòng</w:t>
      </w:r>
      <w:proofErr w:type="spellEnd"/>
      <w:r w:rsidRPr="0003007C">
        <w:rPr>
          <w:rFonts w:cs="Times New Roman"/>
          <w:szCs w:val="24"/>
        </w:rPr>
        <w:t xml:space="preserve"> ban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quan</w:t>
      </w:r>
      <w:proofErr w:type="spellEnd"/>
      <w:r w:rsidRPr="0003007C">
        <w:rPr>
          <w:rFonts w:cs="Times New Roman"/>
          <w:szCs w:val="24"/>
        </w:rPr>
        <w:t>.</w:t>
      </w:r>
    </w:p>
    <w:p w14:paraId="1970AC27" w14:textId="2406B507" w:rsidR="00FC625A" w:rsidRPr="0003007C" w:rsidRDefault="002D7F47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Lợi </w:t>
      </w:r>
      <w:proofErr w:type="spellStart"/>
      <w:r w:rsidRPr="0003007C">
        <w:rPr>
          <w:rFonts w:cs="Times New Roman"/>
          <w:szCs w:val="24"/>
        </w:rPr>
        <w:t>ích</w:t>
      </w:r>
      <w:proofErr w:type="spellEnd"/>
      <w:r w:rsidRPr="0003007C">
        <w:rPr>
          <w:rFonts w:cs="Times New Roman"/>
          <w:szCs w:val="24"/>
        </w:rPr>
        <w:t>:</w:t>
      </w:r>
      <w:r w:rsidR="00FC625A" w:rsidRPr="0003007C">
        <w:rPr>
          <w:rFonts w:cs="Times New Roman"/>
          <w:szCs w:val="24"/>
        </w:rPr>
        <w:tab/>
      </w:r>
    </w:p>
    <w:p w14:paraId="1289223F" w14:textId="77777777" w:rsidR="00FC625A" w:rsidRPr="0003007C" w:rsidRDefault="00FC625A" w:rsidP="00736E1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Tăng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cường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mật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Giảm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thiểu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nguy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cơ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rò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rỉ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 </w:t>
      </w:r>
      <w:proofErr w:type="spellStart"/>
      <w:r w:rsidRPr="0003007C">
        <w:rPr>
          <w:rFonts w:cs="Times New Roman"/>
          <w:szCs w:val="24"/>
        </w:rPr>
        <w:t>giữa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phòng</w:t>
      </w:r>
      <w:proofErr w:type="spellEnd"/>
      <w:r w:rsidRPr="0003007C">
        <w:rPr>
          <w:rFonts w:cs="Times New Roman"/>
          <w:szCs w:val="24"/>
        </w:rPr>
        <w:t xml:space="preserve"> ban, </w:t>
      </w:r>
      <w:proofErr w:type="spellStart"/>
      <w:r w:rsidRPr="0003007C">
        <w:rPr>
          <w:rFonts w:cs="Times New Roman"/>
          <w:szCs w:val="24"/>
        </w:rPr>
        <w:t>giúp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vệ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dữ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nhạy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cảm</w:t>
      </w:r>
      <w:proofErr w:type="spellEnd"/>
      <w:r w:rsidRPr="0003007C">
        <w:rPr>
          <w:rFonts w:cs="Times New Roman"/>
          <w:szCs w:val="24"/>
        </w:rPr>
        <w:t>.</w:t>
      </w:r>
    </w:p>
    <w:p w14:paraId="31F388B4" w14:textId="77777777" w:rsidR="00FC625A" w:rsidRPr="0003007C" w:rsidRDefault="00FC625A" w:rsidP="00736E1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Quản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lượng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hiệu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Giúp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ưu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hóa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băng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tắc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nghẽn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bằng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phân</w:t>
      </w:r>
      <w:proofErr w:type="spellEnd"/>
      <w:r w:rsidRPr="0003007C">
        <w:rPr>
          <w:rFonts w:cs="Times New Roman"/>
          <w:szCs w:val="24"/>
        </w:rPr>
        <w:t xml:space="preserve"> chia </w:t>
      </w:r>
      <w:proofErr w:type="spellStart"/>
      <w:r w:rsidRPr="0003007C">
        <w:rPr>
          <w:rFonts w:cs="Times New Roman"/>
          <w:szCs w:val="24"/>
        </w:rPr>
        <w:t>lưu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lượng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theo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từng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nhóm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người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dùng</w:t>
      </w:r>
      <w:proofErr w:type="spellEnd"/>
      <w:r w:rsidRPr="0003007C">
        <w:rPr>
          <w:rFonts w:cs="Times New Roman"/>
          <w:szCs w:val="24"/>
        </w:rPr>
        <w:t>.</w:t>
      </w:r>
    </w:p>
    <w:p w14:paraId="79FD3ED4" w14:textId="3A6E4741" w:rsidR="007C45BD" w:rsidRPr="0003007C" w:rsidRDefault="00FC625A" w:rsidP="00736E1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Dễ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dàng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rộng</w:t>
      </w:r>
      <w:proofErr w:type="spellEnd"/>
      <w:r w:rsidRPr="0003007C">
        <w:rPr>
          <w:rFonts w:cs="Times New Roman"/>
          <w:szCs w:val="24"/>
        </w:rPr>
        <w:t xml:space="preserve">: Khi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rộng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thêm</w:t>
      </w:r>
      <w:proofErr w:type="spellEnd"/>
      <w:r w:rsidRPr="0003007C">
        <w:rPr>
          <w:rFonts w:cs="Times New Roman"/>
          <w:szCs w:val="24"/>
        </w:rPr>
        <w:t xml:space="preserve"> VLAN </w:t>
      </w:r>
      <w:proofErr w:type="spellStart"/>
      <w:r w:rsidRPr="0003007C">
        <w:rPr>
          <w:rFonts w:cs="Times New Roman"/>
          <w:szCs w:val="24"/>
        </w:rPr>
        <w:t>mới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dễ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dàng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hơn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làm</w:t>
      </w:r>
      <w:proofErr w:type="spellEnd"/>
      <w:r w:rsidRPr="0003007C">
        <w:rPr>
          <w:rFonts w:cs="Times New Roman"/>
          <w:szCs w:val="24"/>
        </w:rPr>
        <w:t xml:space="preserve"> ảnh </w:t>
      </w:r>
      <w:proofErr w:type="spellStart"/>
      <w:r w:rsidRPr="0003007C">
        <w:rPr>
          <w:rFonts w:cs="Times New Roman"/>
          <w:szCs w:val="24"/>
        </w:rPr>
        <w:t>hưởng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đến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cấu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trúc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hiện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tại</w:t>
      </w:r>
      <w:proofErr w:type="spellEnd"/>
      <w:r w:rsidRPr="0003007C">
        <w:rPr>
          <w:rFonts w:cs="Times New Roman"/>
          <w:szCs w:val="24"/>
        </w:rPr>
        <w:t>.</w:t>
      </w:r>
    </w:p>
    <w:p w14:paraId="79C0A46D" w14:textId="29487A41" w:rsidR="00D1104F" w:rsidRPr="0005556F" w:rsidRDefault="00D1104F" w:rsidP="00736E1A">
      <w:pPr>
        <w:pStyle w:val="Heading3"/>
        <w:numPr>
          <w:ilvl w:val="2"/>
          <w:numId w:val="2"/>
        </w:numPr>
        <w:jc w:val="both"/>
        <w:rPr>
          <w:szCs w:val="26"/>
        </w:rPr>
      </w:pPr>
      <w:bookmarkStart w:id="61" w:name="_Toc184759596"/>
      <w:bookmarkStart w:id="62" w:name="_Toc184759825"/>
      <w:bookmarkStart w:id="63" w:name="_Toc184759993"/>
      <w:proofErr w:type="spellStart"/>
      <w:r w:rsidRPr="0005556F">
        <w:rPr>
          <w:szCs w:val="26"/>
        </w:rPr>
        <w:t>Cấu</w:t>
      </w:r>
      <w:proofErr w:type="spellEnd"/>
      <w:r w:rsidRPr="0005556F">
        <w:rPr>
          <w:szCs w:val="26"/>
        </w:rPr>
        <w:t xml:space="preserve"> </w:t>
      </w:r>
      <w:proofErr w:type="spellStart"/>
      <w:r w:rsidRPr="0005556F">
        <w:rPr>
          <w:szCs w:val="26"/>
        </w:rPr>
        <w:t>hình</w:t>
      </w:r>
      <w:proofErr w:type="spellEnd"/>
      <w:r w:rsidRPr="0005556F">
        <w:rPr>
          <w:szCs w:val="26"/>
        </w:rPr>
        <w:t xml:space="preserve"> Wireless Router</w:t>
      </w:r>
      <w:bookmarkEnd w:id="61"/>
      <w:bookmarkEnd w:id="62"/>
      <w:bookmarkEnd w:id="63"/>
    </w:p>
    <w:p w14:paraId="6E70DBC9" w14:textId="250C9D33" w:rsidR="00D1104F" w:rsidRPr="0003007C" w:rsidRDefault="00D1104F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Mô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tả</w:t>
      </w:r>
      <w:proofErr w:type="spellEnd"/>
      <w:r w:rsidRPr="0003007C">
        <w:rPr>
          <w:rFonts w:cs="Times New Roman"/>
          <w:szCs w:val="24"/>
        </w:rPr>
        <w:t xml:space="preserve">: Wireless router </w:t>
      </w:r>
      <w:proofErr w:type="spellStart"/>
      <w:r w:rsidRPr="0003007C">
        <w:rPr>
          <w:rFonts w:cs="Times New Roman"/>
          <w:szCs w:val="24"/>
        </w:rPr>
        <w:t>đã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được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triển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khai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tại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vực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làm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chung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phòng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họp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cung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cấp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dây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nhân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viên</w:t>
      </w:r>
      <w:proofErr w:type="spellEnd"/>
      <w:r w:rsidRPr="0003007C">
        <w:rPr>
          <w:rFonts w:cs="Times New Roman"/>
          <w:szCs w:val="24"/>
        </w:rPr>
        <w:t xml:space="preserve">. </w:t>
      </w:r>
    </w:p>
    <w:p w14:paraId="4AAD7370" w14:textId="77777777" w:rsidR="002D7F47" w:rsidRPr="0003007C" w:rsidRDefault="002D7F47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Lợi </w:t>
      </w:r>
      <w:proofErr w:type="spellStart"/>
      <w:r w:rsidRPr="0003007C">
        <w:rPr>
          <w:rFonts w:cs="Times New Roman"/>
          <w:szCs w:val="24"/>
        </w:rPr>
        <w:t>ích</w:t>
      </w:r>
      <w:proofErr w:type="spellEnd"/>
      <w:r w:rsidRPr="0003007C">
        <w:rPr>
          <w:rFonts w:cs="Times New Roman"/>
          <w:szCs w:val="24"/>
        </w:rPr>
        <w:t>:</w:t>
      </w:r>
    </w:p>
    <w:p w14:paraId="4C9C1E5A" w14:textId="77777777" w:rsidR="00D1104F" w:rsidRPr="0003007C" w:rsidRDefault="00D1104F" w:rsidP="00736E1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Tiện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lợi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người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dùng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Nhân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viên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thể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nối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với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dễ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dàng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linh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hoạt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tăng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cường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năng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suất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làm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>.</w:t>
      </w:r>
    </w:p>
    <w:p w14:paraId="2780A1D2" w14:textId="77777777" w:rsidR="00D1104F" w:rsidRPr="0003007C" w:rsidRDefault="00D1104F" w:rsidP="00736E1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Khả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năng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rộng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Dễ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dàng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mở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rộng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dây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, </w:t>
      </w:r>
      <w:proofErr w:type="spellStart"/>
      <w:r w:rsidRPr="0003007C">
        <w:rPr>
          <w:rFonts w:cs="Times New Roman"/>
          <w:szCs w:val="24"/>
        </w:rPr>
        <w:t>đáp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ứng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cầu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sử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dụng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ngày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càng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tăng</w:t>
      </w:r>
      <w:proofErr w:type="spellEnd"/>
      <w:r w:rsidRPr="0003007C">
        <w:rPr>
          <w:rFonts w:cs="Times New Roman"/>
          <w:szCs w:val="24"/>
        </w:rPr>
        <w:t>.</w:t>
      </w:r>
    </w:p>
    <w:p w14:paraId="7A721F66" w14:textId="5C86C962" w:rsidR="0030178A" w:rsidRPr="0005556F" w:rsidRDefault="0030178A" w:rsidP="00736E1A">
      <w:pPr>
        <w:pStyle w:val="Heading3"/>
        <w:numPr>
          <w:ilvl w:val="2"/>
          <w:numId w:val="2"/>
        </w:numPr>
        <w:jc w:val="both"/>
        <w:rPr>
          <w:szCs w:val="26"/>
        </w:rPr>
      </w:pPr>
      <w:bookmarkStart w:id="64" w:name="_Toc184759597"/>
      <w:bookmarkStart w:id="65" w:name="_Toc184759826"/>
      <w:bookmarkStart w:id="66" w:name="_Toc184759994"/>
      <w:proofErr w:type="spellStart"/>
      <w:r w:rsidRPr="0005556F">
        <w:rPr>
          <w:szCs w:val="26"/>
        </w:rPr>
        <w:t>Cấu</w:t>
      </w:r>
      <w:proofErr w:type="spellEnd"/>
      <w:r w:rsidRPr="0005556F">
        <w:rPr>
          <w:szCs w:val="26"/>
        </w:rPr>
        <w:t xml:space="preserve"> </w:t>
      </w:r>
      <w:proofErr w:type="spellStart"/>
      <w:r w:rsidRPr="0005556F">
        <w:rPr>
          <w:szCs w:val="26"/>
        </w:rPr>
        <w:t>hình</w:t>
      </w:r>
      <w:proofErr w:type="spellEnd"/>
      <w:r w:rsidRPr="0005556F">
        <w:rPr>
          <w:szCs w:val="26"/>
        </w:rPr>
        <w:t xml:space="preserve"> DHCP</w:t>
      </w:r>
      <w:bookmarkEnd w:id="64"/>
      <w:bookmarkEnd w:id="65"/>
      <w:bookmarkEnd w:id="66"/>
    </w:p>
    <w:p w14:paraId="78E98CDB" w14:textId="43BCF02F" w:rsidR="00902EAC" w:rsidRPr="0003007C" w:rsidRDefault="004334E1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Mô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Tả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Cấu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hình</w:t>
      </w:r>
      <w:proofErr w:type="spellEnd"/>
      <w:r w:rsidRPr="0003007C">
        <w:rPr>
          <w:rFonts w:cs="Times New Roman"/>
          <w:szCs w:val="24"/>
        </w:rPr>
        <w:t xml:space="preserve"> DHCP (Dynamic Host Configuration Protocol)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phép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tự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cấp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IP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thông</w:t>
      </w:r>
      <w:proofErr w:type="spellEnd"/>
      <w:r w:rsidRPr="0003007C">
        <w:rPr>
          <w:rFonts w:cs="Times New Roman"/>
          <w:szCs w:val="24"/>
        </w:rPr>
        <w:t xml:space="preserve"> tin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các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bị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trong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mạng</w:t>
      </w:r>
      <w:proofErr w:type="spellEnd"/>
      <w:r w:rsidRPr="0003007C">
        <w:rPr>
          <w:rFonts w:cs="Times New Roman"/>
          <w:szCs w:val="24"/>
        </w:rPr>
        <w:t xml:space="preserve">. </w:t>
      </w:r>
      <w:proofErr w:type="spellStart"/>
      <w:r w:rsidRPr="0003007C">
        <w:rPr>
          <w:rFonts w:cs="Times New Roman"/>
          <w:szCs w:val="24"/>
        </w:rPr>
        <w:t>Điều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này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giúp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thiểu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sức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IP </w:t>
      </w:r>
      <w:proofErr w:type="spellStart"/>
      <w:r w:rsidRPr="0003007C">
        <w:rPr>
          <w:rFonts w:cs="Times New Roman"/>
          <w:szCs w:val="24"/>
        </w:rPr>
        <w:t>thủ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bảo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không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có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xung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>.</w:t>
      </w:r>
    </w:p>
    <w:p w14:paraId="3BD691C2" w14:textId="5842DB71" w:rsidR="007F1641" w:rsidRPr="0003007C" w:rsidRDefault="007F1641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03007C">
        <w:rPr>
          <w:rFonts w:cs="Times New Roman"/>
          <w:szCs w:val="24"/>
        </w:rPr>
        <w:t xml:space="preserve">Lợi </w:t>
      </w:r>
      <w:proofErr w:type="spellStart"/>
      <w:r w:rsidRPr="0003007C">
        <w:rPr>
          <w:rFonts w:cs="Times New Roman"/>
          <w:szCs w:val="24"/>
        </w:rPr>
        <w:t>ích</w:t>
      </w:r>
      <w:proofErr w:type="spellEnd"/>
      <w:r w:rsidRPr="0003007C">
        <w:rPr>
          <w:rFonts w:cs="Times New Roman"/>
          <w:szCs w:val="24"/>
        </w:rPr>
        <w:t>:</w:t>
      </w:r>
    </w:p>
    <w:p w14:paraId="4D23B819" w14:textId="77777777" w:rsidR="004334E1" w:rsidRPr="0003007C" w:rsidRDefault="004334E1" w:rsidP="00736E1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Tiết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kiệm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thời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gian</w:t>
      </w:r>
      <w:proofErr w:type="spellEnd"/>
      <w:r w:rsidRPr="0003007C">
        <w:rPr>
          <w:rFonts w:cs="Times New Roman"/>
          <w:szCs w:val="24"/>
        </w:rPr>
        <w:t xml:space="preserve">: </w:t>
      </w:r>
      <w:proofErr w:type="spellStart"/>
      <w:r w:rsidRPr="0003007C">
        <w:rPr>
          <w:rFonts w:cs="Times New Roman"/>
          <w:szCs w:val="24"/>
        </w:rPr>
        <w:t>Giảm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thiểu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thời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gian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cấu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hình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IP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từng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bị</w:t>
      </w:r>
      <w:proofErr w:type="spellEnd"/>
      <w:r w:rsidRPr="0003007C">
        <w:rPr>
          <w:rFonts w:cs="Times New Roman"/>
          <w:szCs w:val="24"/>
        </w:rPr>
        <w:t>.</w:t>
      </w:r>
    </w:p>
    <w:p w14:paraId="6E5A64C8" w14:textId="77777777" w:rsidR="004334E1" w:rsidRPr="0003007C" w:rsidRDefault="004334E1" w:rsidP="00736E1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Giảm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xung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IP: </w:t>
      </w:r>
      <w:proofErr w:type="spellStart"/>
      <w:r w:rsidRPr="0003007C">
        <w:rPr>
          <w:rFonts w:cs="Times New Roman"/>
          <w:szCs w:val="24"/>
        </w:rPr>
        <w:t>Tự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động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cấp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phát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địa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</w:t>
      </w:r>
      <w:proofErr w:type="spellEnd"/>
      <w:r w:rsidRPr="0003007C">
        <w:rPr>
          <w:rFonts w:cs="Times New Roman"/>
          <w:szCs w:val="24"/>
        </w:rPr>
        <w:t xml:space="preserve"> IP </w:t>
      </w:r>
      <w:proofErr w:type="spellStart"/>
      <w:r w:rsidRPr="0003007C">
        <w:rPr>
          <w:rFonts w:cs="Times New Roman"/>
          <w:szCs w:val="24"/>
        </w:rPr>
        <w:t>duy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nhất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mỗi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thiết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bị</w:t>
      </w:r>
      <w:proofErr w:type="spellEnd"/>
      <w:r w:rsidRPr="0003007C">
        <w:rPr>
          <w:rFonts w:cs="Times New Roman"/>
          <w:szCs w:val="24"/>
        </w:rPr>
        <w:t>.</w:t>
      </w:r>
    </w:p>
    <w:p w14:paraId="50ED0993" w14:textId="0928CE7D" w:rsidR="004334E1" w:rsidRPr="0003007C" w:rsidRDefault="004334E1" w:rsidP="00736E1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Dễ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dàng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: Cung </w:t>
      </w:r>
      <w:proofErr w:type="spellStart"/>
      <w:r w:rsidRPr="0003007C">
        <w:rPr>
          <w:rFonts w:cs="Times New Roman"/>
          <w:szCs w:val="24"/>
        </w:rPr>
        <w:t>cấp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giao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diện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quản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lý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trung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tâm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việc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theo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dõi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và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điều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chỉnh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cấu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hình</w:t>
      </w:r>
      <w:proofErr w:type="spellEnd"/>
      <w:r w:rsidRPr="0003007C">
        <w:rPr>
          <w:rFonts w:cs="Times New Roman"/>
          <w:szCs w:val="24"/>
        </w:rPr>
        <w:t>.</w:t>
      </w:r>
    </w:p>
    <w:p w14:paraId="44C2DEB5" w14:textId="7B7FE067" w:rsidR="00091028" w:rsidRPr="0005556F" w:rsidRDefault="00091028" w:rsidP="00736E1A">
      <w:pPr>
        <w:pStyle w:val="Heading3"/>
        <w:numPr>
          <w:ilvl w:val="2"/>
          <w:numId w:val="2"/>
        </w:numPr>
        <w:jc w:val="both"/>
        <w:rPr>
          <w:szCs w:val="26"/>
        </w:rPr>
      </w:pPr>
      <w:bookmarkStart w:id="67" w:name="_Toc184759598"/>
      <w:bookmarkStart w:id="68" w:name="_Toc184759827"/>
      <w:bookmarkStart w:id="69" w:name="_Toc184759995"/>
      <w:proofErr w:type="spellStart"/>
      <w:r w:rsidRPr="0005556F">
        <w:rPr>
          <w:szCs w:val="26"/>
        </w:rPr>
        <w:t>Cấu</w:t>
      </w:r>
      <w:proofErr w:type="spellEnd"/>
      <w:r w:rsidRPr="0005556F">
        <w:rPr>
          <w:szCs w:val="26"/>
        </w:rPr>
        <w:t xml:space="preserve"> </w:t>
      </w:r>
      <w:proofErr w:type="spellStart"/>
      <w:r w:rsidRPr="0005556F">
        <w:rPr>
          <w:szCs w:val="26"/>
        </w:rPr>
        <w:t>hình</w:t>
      </w:r>
      <w:proofErr w:type="spellEnd"/>
      <w:r w:rsidRPr="0005556F">
        <w:rPr>
          <w:szCs w:val="26"/>
        </w:rPr>
        <w:t xml:space="preserve"> </w:t>
      </w:r>
      <w:r w:rsidR="005B1FBD">
        <w:rPr>
          <w:szCs w:val="26"/>
        </w:rPr>
        <w:t>OSPF</w:t>
      </w:r>
      <w:bookmarkEnd w:id="67"/>
      <w:bookmarkEnd w:id="68"/>
      <w:bookmarkEnd w:id="69"/>
    </w:p>
    <w:p w14:paraId="3B6EFEE4" w14:textId="1F20FAFD" w:rsidR="002D7F47" w:rsidRPr="0003007C" w:rsidRDefault="002D7F47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03007C">
        <w:rPr>
          <w:rFonts w:cs="Times New Roman"/>
          <w:szCs w:val="24"/>
        </w:rPr>
        <w:t>Mô</w:t>
      </w:r>
      <w:proofErr w:type="spellEnd"/>
      <w:r w:rsidRPr="0003007C">
        <w:rPr>
          <w:rFonts w:cs="Times New Roman"/>
          <w:szCs w:val="24"/>
        </w:rPr>
        <w:t xml:space="preserve"> </w:t>
      </w:r>
      <w:proofErr w:type="spellStart"/>
      <w:r w:rsidRPr="0003007C">
        <w:rPr>
          <w:rFonts w:cs="Times New Roman"/>
          <w:szCs w:val="24"/>
        </w:rPr>
        <w:t>Tả</w:t>
      </w:r>
      <w:proofErr w:type="spellEnd"/>
      <w:r w:rsidRPr="0003007C">
        <w:rPr>
          <w:rFonts w:cs="Times New Roman"/>
          <w:szCs w:val="24"/>
        </w:rPr>
        <w:t xml:space="preserve">: </w:t>
      </w:r>
      <w:r w:rsidR="006E1A3F" w:rsidRPr="006E1A3F">
        <w:rPr>
          <w:rFonts w:cs="Times New Roman"/>
          <w:szCs w:val="24"/>
        </w:rPr>
        <w:t xml:space="preserve">OSPF (Open Shortest Path First) </w:t>
      </w:r>
      <w:proofErr w:type="spellStart"/>
      <w:r w:rsidR="006E1A3F" w:rsidRPr="006E1A3F">
        <w:rPr>
          <w:rFonts w:cs="Times New Roman"/>
          <w:szCs w:val="24"/>
        </w:rPr>
        <w:t>đã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được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cấu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hình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để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quản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lý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định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tuyến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giữa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các</w:t>
      </w:r>
      <w:proofErr w:type="spellEnd"/>
      <w:r w:rsidR="006E1A3F" w:rsidRPr="006E1A3F">
        <w:rPr>
          <w:rFonts w:cs="Times New Roman"/>
          <w:szCs w:val="24"/>
        </w:rPr>
        <w:t xml:space="preserve"> router </w:t>
      </w:r>
      <w:proofErr w:type="spellStart"/>
      <w:r w:rsidR="006E1A3F" w:rsidRPr="006E1A3F">
        <w:rPr>
          <w:rFonts w:cs="Times New Roman"/>
          <w:szCs w:val="24"/>
        </w:rPr>
        <w:t>trong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mạng</w:t>
      </w:r>
      <w:proofErr w:type="spellEnd"/>
      <w:r w:rsidR="006E1A3F" w:rsidRPr="006E1A3F">
        <w:rPr>
          <w:rFonts w:cs="Times New Roman"/>
          <w:szCs w:val="24"/>
        </w:rPr>
        <w:t xml:space="preserve">, </w:t>
      </w:r>
      <w:proofErr w:type="spellStart"/>
      <w:r w:rsidR="006E1A3F" w:rsidRPr="006E1A3F">
        <w:rPr>
          <w:rFonts w:cs="Times New Roman"/>
          <w:szCs w:val="24"/>
        </w:rPr>
        <w:t>giúp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tối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ưu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hóa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đường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đi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của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dữ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liệu</w:t>
      </w:r>
      <w:proofErr w:type="spellEnd"/>
      <w:r w:rsidR="006E1A3F" w:rsidRPr="006E1A3F">
        <w:rPr>
          <w:rFonts w:cs="Times New Roman"/>
          <w:szCs w:val="24"/>
        </w:rPr>
        <w:t xml:space="preserve">. OSPF </w:t>
      </w:r>
      <w:proofErr w:type="spellStart"/>
      <w:r w:rsidR="006E1A3F" w:rsidRPr="006E1A3F">
        <w:rPr>
          <w:rFonts w:cs="Times New Roman"/>
          <w:szCs w:val="24"/>
        </w:rPr>
        <w:t>sử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dụng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thuật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toán</w:t>
      </w:r>
      <w:proofErr w:type="spellEnd"/>
      <w:r w:rsidR="006E1A3F" w:rsidRPr="006E1A3F">
        <w:rPr>
          <w:rFonts w:cs="Times New Roman"/>
          <w:szCs w:val="24"/>
        </w:rPr>
        <w:t xml:space="preserve"> Dijkstra </w:t>
      </w:r>
      <w:proofErr w:type="spellStart"/>
      <w:r w:rsidR="006E1A3F" w:rsidRPr="006E1A3F">
        <w:rPr>
          <w:rFonts w:cs="Times New Roman"/>
          <w:szCs w:val="24"/>
        </w:rPr>
        <w:t>để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tìm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đường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đi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ngắn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nhất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và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tự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động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cập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nhật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thông</w:t>
      </w:r>
      <w:proofErr w:type="spellEnd"/>
      <w:r w:rsidR="006E1A3F" w:rsidRPr="006E1A3F">
        <w:rPr>
          <w:rFonts w:cs="Times New Roman"/>
          <w:szCs w:val="24"/>
        </w:rPr>
        <w:t xml:space="preserve"> tin </w:t>
      </w:r>
      <w:proofErr w:type="spellStart"/>
      <w:r w:rsidR="006E1A3F" w:rsidRPr="006E1A3F">
        <w:rPr>
          <w:rFonts w:cs="Times New Roman"/>
          <w:szCs w:val="24"/>
        </w:rPr>
        <w:t>định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tuyến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khi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có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sự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thay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đổi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trong</w:t>
      </w:r>
      <w:proofErr w:type="spellEnd"/>
      <w:r w:rsidR="006E1A3F" w:rsidRPr="006E1A3F">
        <w:rPr>
          <w:rFonts w:cs="Times New Roman"/>
          <w:szCs w:val="24"/>
        </w:rPr>
        <w:t xml:space="preserve"> </w:t>
      </w:r>
      <w:proofErr w:type="spellStart"/>
      <w:r w:rsidR="006E1A3F" w:rsidRPr="006E1A3F">
        <w:rPr>
          <w:rFonts w:cs="Times New Roman"/>
          <w:szCs w:val="24"/>
        </w:rPr>
        <w:t>mạng</w:t>
      </w:r>
      <w:proofErr w:type="spellEnd"/>
      <w:r w:rsidR="006E1A3F" w:rsidRPr="006E1A3F">
        <w:rPr>
          <w:rFonts w:cs="Times New Roman"/>
          <w:szCs w:val="24"/>
        </w:rPr>
        <w:t>.</w:t>
      </w:r>
    </w:p>
    <w:p w14:paraId="30CF5534" w14:textId="5947B025" w:rsidR="002D7F47" w:rsidRPr="0003007C" w:rsidRDefault="002D7F47" w:rsidP="00736E1A">
      <w:pPr>
        <w:spacing w:line="276" w:lineRule="auto"/>
        <w:ind w:left="567"/>
        <w:jc w:val="both"/>
        <w:rPr>
          <w:rFonts w:cs="Times New Roman"/>
        </w:rPr>
      </w:pPr>
      <w:r w:rsidRPr="7DD32126">
        <w:rPr>
          <w:rFonts w:cs="Times New Roman"/>
        </w:rPr>
        <w:t xml:space="preserve">Lợi </w:t>
      </w:r>
      <w:proofErr w:type="spellStart"/>
      <w:r w:rsidRPr="7DD32126">
        <w:rPr>
          <w:rFonts w:cs="Times New Roman"/>
        </w:rPr>
        <w:t>ích</w:t>
      </w:r>
      <w:proofErr w:type="spellEnd"/>
      <w:r w:rsidRPr="7DD32126">
        <w:rPr>
          <w:rFonts w:cs="Times New Roman"/>
        </w:rPr>
        <w:t>:</w:t>
      </w:r>
    </w:p>
    <w:p w14:paraId="465C0A9A" w14:textId="718F18D1" w:rsidR="00CC341B" w:rsidRPr="00CC341B" w:rsidRDefault="00CC341B" w:rsidP="00736E1A">
      <w:pPr>
        <w:pStyle w:val="ListParagraph"/>
        <w:numPr>
          <w:ilvl w:val="0"/>
          <w:numId w:val="14"/>
        </w:numPr>
        <w:spacing w:line="276" w:lineRule="auto"/>
        <w:jc w:val="both"/>
        <w:rPr>
          <w:rFonts w:cs="Times New Roman"/>
        </w:rPr>
      </w:pPr>
      <w:r w:rsidRPr="00CC341B">
        <w:rPr>
          <w:rFonts w:cs="Times New Roman"/>
        </w:rPr>
        <w:t xml:space="preserve">Hiệu </w:t>
      </w:r>
      <w:proofErr w:type="spellStart"/>
      <w:r w:rsidRPr="00CC341B">
        <w:rPr>
          <w:rFonts w:cs="Times New Roman"/>
        </w:rPr>
        <w:t>quả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và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nhanh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chóng</w:t>
      </w:r>
      <w:proofErr w:type="spellEnd"/>
      <w:r w:rsidRPr="00CC341B">
        <w:rPr>
          <w:rFonts w:cs="Times New Roman"/>
        </w:rPr>
        <w:t xml:space="preserve">: OSPF </w:t>
      </w:r>
      <w:proofErr w:type="spellStart"/>
      <w:r w:rsidRPr="00CC341B">
        <w:rPr>
          <w:rFonts w:cs="Times New Roman"/>
        </w:rPr>
        <w:t>cung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cấp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khả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năng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định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tuyến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nhanh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và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chính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xác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hơn</w:t>
      </w:r>
      <w:proofErr w:type="spellEnd"/>
      <w:r w:rsidRPr="00CC341B">
        <w:rPr>
          <w:rFonts w:cs="Times New Roman"/>
        </w:rPr>
        <w:t xml:space="preserve">, </w:t>
      </w:r>
      <w:proofErr w:type="spellStart"/>
      <w:r w:rsidRPr="00CC341B">
        <w:rPr>
          <w:rFonts w:cs="Times New Roman"/>
        </w:rPr>
        <w:t>phù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hợp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với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các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mạng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lớn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và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phức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tạp</w:t>
      </w:r>
      <w:proofErr w:type="spellEnd"/>
      <w:r w:rsidRPr="00CC341B">
        <w:rPr>
          <w:rFonts w:cs="Times New Roman"/>
        </w:rPr>
        <w:t>.</w:t>
      </w:r>
    </w:p>
    <w:p w14:paraId="540F872B" w14:textId="357A403B" w:rsidR="00CC341B" w:rsidRPr="00CC341B" w:rsidRDefault="00CC341B" w:rsidP="00736E1A">
      <w:pPr>
        <w:pStyle w:val="ListParagraph"/>
        <w:numPr>
          <w:ilvl w:val="0"/>
          <w:numId w:val="14"/>
        </w:numPr>
        <w:spacing w:line="276" w:lineRule="auto"/>
        <w:jc w:val="both"/>
        <w:rPr>
          <w:rFonts w:cs="Times New Roman"/>
        </w:rPr>
      </w:pPr>
      <w:proofErr w:type="spellStart"/>
      <w:r w:rsidRPr="00CC341B">
        <w:rPr>
          <w:rFonts w:cs="Times New Roman"/>
        </w:rPr>
        <w:lastRenderedPageBreak/>
        <w:t>Tối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ưu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hóa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lưu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lượng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mạng</w:t>
      </w:r>
      <w:proofErr w:type="spellEnd"/>
      <w:r w:rsidRPr="00CC341B">
        <w:rPr>
          <w:rFonts w:cs="Times New Roman"/>
        </w:rPr>
        <w:t xml:space="preserve">: </w:t>
      </w:r>
      <w:proofErr w:type="spellStart"/>
      <w:r w:rsidRPr="00CC341B">
        <w:rPr>
          <w:rFonts w:cs="Times New Roman"/>
        </w:rPr>
        <w:t>Giảm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độ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trễ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và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tăng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hiệu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suất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tổng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thể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bằng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cách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định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tuyến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dữ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liệu</w:t>
      </w:r>
      <w:proofErr w:type="spellEnd"/>
      <w:r w:rsidRPr="00CC341B">
        <w:rPr>
          <w:rFonts w:cs="Times New Roman"/>
        </w:rPr>
        <w:t xml:space="preserve"> qua </w:t>
      </w:r>
      <w:proofErr w:type="spellStart"/>
      <w:r w:rsidRPr="00CC341B">
        <w:rPr>
          <w:rFonts w:cs="Times New Roman"/>
        </w:rPr>
        <w:t>các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đường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đi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tối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ưu</w:t>
      </w:r>
      <w:proofErr w:type="spellEnd"/>
      <w:r w:rsidRPr="00CC341B">
        <w:rPr>
          <w:rFonts w:cs="Times New Roman"/>
        </w:rPr>
        <w:t>.</w:t>
      </w:r>
    </w:p>
    <w:p w14:paraId="72C15290" w14:textId="6753F847" w:rsidR="00CC341B" w:rsidRPr="00CC341B" w:rsidRDefault="00CC341B" w:rsidP="00736E1A">
      <w:pPr>
        <w:pStyle w:val="ListParagraph"/>
        <w:numPr>
          <w:ilvl w:val="0"/>
          <w:numId w:val="14"/>
        </w:numPr>
        <w:spacing w:line="276" w:lineRule="auto"/>
        <w:jc w:val="both"/>
        <w:rPr>
          <w:rFonts w:cs="Times New Roman"/>
        </w:rPr>
      </w:pPr>
      <w:proofErr w:type="spellStart"/>
      <w:r w:rsidRPr="00CC341B">
        <w:rPr>
          <w:rFonts w:cs="Times New Roman"/>
        </w:rPr>
        <w:t>Khả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năng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mở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rộng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tốt</w:t>
      </w:r>
      <w:proofErr w:type="spellEnd"/>
      <w:r w:rsidRPr="00CC341B">
        <w:rPr>
          <w:rFonts w:cs="Times New Roman"/>
        </w:rPr>
        <w:t xml:space="preserve">: </w:t>
      </w:r>
      <w:proofErr w:type="spellStart"/>
      <w:r w:rsidRPr="00CC341B">
        <w:rPr>
          <w:rFonts w:cs="Times New Roman"/>
        </w:rPr>
        <w:t>Phù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hợp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với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mạng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có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quy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mô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từ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trung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bình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đến</w:t>
      </w:r>
      <w:proofErr w:type="spellEnd"/>
      <w:r w:rsidRPr="00CC341B">
        <w:rPr>
          <w:rFonts w:cs="Times New Roman"/>
        </w:rPr>
        <w:t xml:space="preserve"> </w:t>
      </w:r>
      <w:proofErr w:type="spellStart"/>
      <w:r w:rsidRPr="00CC341B">
        <w:rPr>
          <w:rFonts w:cs="Times New Roman"/>
        </w:rPr>
        <w:t>lớn</w:t>
      </w:r>
      <w:proofErr w:type="spellEnd"/>
      <w:r w:rsidRPr="00CC341B">
        <w:rPr>
          <w:rFonts w:cs="Times New Roman"/>
        </w:rPr>
        <w:t>.</w:t>
      </w:r>
    </w:p>
    <w:p w14:paraId="18CC9891" w14:textId="7E932C59" w:rsidR="00CC341B" w:rsidRPr="00CC341B" w:rsidRDefault="00CC341B" w:rsidP="00736E1A">
      <w:pPr>
        <w:pStyle w:val="ListParagraph"/>
        <w:numPr>
          <w:ilvl w:val="0"/>
          <w:numId w:val="14"/>
        </w:numPr>
        <w:spacing w:line="276" w:lineRule="auto"/>
        <w:jc w:val="both"/>
        <w:rPr>
          <w:rFonts w:cs="Times New Roman"/>
        </w:rPr>
      </w:pPr>
      <w:proofErr w:type="spellStart"/>
      <w:r w:rsidRPr="7DD32126">
        <w:rPr>
          <w:rFonts w:cs="Times New Roman"/>
        </w:rPr>
        <w:t>Tự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động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cập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nhật</w:t>
      </w:r>
      <w:proofErr w:type="spellEnd"/>
      <w:r w:rsidRPr="7DD32126">
        <w:rPr>
          <w:rFonts w:cs="Times New Roman"/>
        </w:rPr>
        <w:t xml:space="preserve">: Các router </w:t>
      </w:r>
      <w:proofErr w:type="spellStart"/>
      <w:r w:rsidRPr="7DD32126">
        <w:rPr>
          <w:rFonts w:cs="Times New Roman"/>
        </w:rPr>
        <w:t>tự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động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trao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đổi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và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cập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nhật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thông</w:t>
      </w:r>
      <w:proofErr w:type="spellEnd"/>
      <w:r w:rsidRPr="7DD32126">
        <w:rPr>
          <w:rFonts w:cs="Times New Roman"/>
        </w:rPr>
        <w:t xml:space="preserve"> tin </w:t>
      </w:r>
      <w:proofErr w:type="spellStart"/>
      <w:r w:rsidRPr="7DD32126">
        <w:rPr>
          <w:rFonts w:cs="Times New Roman"/>
        </w:rPr>
        <w:t>định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tuyến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mà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không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cần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quản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lý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thủ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công</w:t>
      </w:r>
      <w:proofErr w:type="spellEnd"/>
      <w:r w:rsidRPr="7DD32126">
        <w:rPr>
          <w:rFonts w:cs="Times New Roman"/>
        </w:rPr>
        <w:t>.</w:t>
      </w:r>
    </w:p>
    <w:p w14:paraId="51070261" w14:textId="29EF73C0" w:rsidR="001C252D" w:rsidRPr="0005556F" w:rsidRDefault="001C252D" w:rsidP="00736E1A">
      <w:pPr>
        <w:pStyle w:val="Heading3"/>
        <w:numPr>
          <w:ilvl w:val="2"/>
          <w:numId w:val="2"/>
        </w:numPr>
        <w:jc w:val="both"/>
        <w:rPr>
          <w:szCs w:val="26"/>
        </w:rPr>
      </w:pPr>
      <w:bookmarkStart w:id="70" w:name="_Toc184759599"/>
      <w:bookmarkStart w:id="71" w:name="_Toc184759828"/>
      <w:bookmarkStart w:id="72" w:name="_Toc184759996"/>
      <w:proofErr w:type="spellStart"/>
      <w:r w:rsidRPr="0005556F">
        <w:rPr>
          <w:szCs w:val="26"/>
        </w:rPr>
        <w:t>Xây</w:t>
      </w:r>
      <w:proofErr w:type="spellEnd"/>
      <w:r w:rsidRPr="0005556F">
        <w:rPr>
          <w:szCs w:val="26"/>
        </w:rPr>
        <w:t xml:space="preserve"> </w:t>
      </w:r>
      <w:proofErr w:type="spellStart"/>
      <w:r w:rsidRPr="0005556F">
        <w:rPr>
          <w:szCs w:val="26"/>
        </w:rPr>
        <w:t>dựng</w:t>
      </w:r>
      <w:proofErr w:type="spellEnd"/>
      <w:r w:rsidRPr="0005556F">
        <w:rPr>
          <w:szCs w:val="26"/>
        </w:rPr>
        <w:t xml:space="preserve"> </w:t>
      </w:r>
      <w:proofErr w:type="spellStart"/>
      <w:r w:rsidRPr="0005556F">
        <w:rPr>
          <w:szCs w:val="26"/>
        </w:rPr>
        <w:t>hệ</w:t>
      </w:r>
      <w:proofErr w:type="spellEnd"/>
      <w:r w:rsidRPr="0005556F">
        <w:rPr>
          <w:szCs w:val="26"/>
        </w:rPr>
        <w:t xml:space="preserve"> </w:t>
      </w:r>
      <w:proofErr w:type="spellStart"/>
      <w:r w:rsidRPr="0005556F">
        <w:rPr>
          <w:szCs w:val="26"/>
        </w:rPr>
        <w:t>thống</w:t>
      </w:r>
      <w:proofErr w:type="spellEnd"/>
      <w:r w:rsidRPr="0005556F">
        <w:rPr>
          <w:szCs w:val="26"/>
        </w:rPr>
        <w:t xml:space="preserve"> </w:t>
      </w:r>
      <w:proofErr w:type="spellStart"/>
      <w:r w:rsidRPr="0005556F">
        <w:rPr>
          <w:szCs w:val="26"/>
        </w:rPr>
        <w:t>mạng</w:t>
      </w:r>
      <w:proofErr w:type="spellEnd"/>
      <w:r w:rsidRPr="0005556F">
        <w:rPr>
          <w:szCs w:val="26"/>
        </w:rPr>
        <w:t xml:space="preserve"> </w:t>
      </w:r>
      <w:proofErr w:type="spellStart"/>
      <w:r w:rsidRPr="0005556F">
        <w:rPr>
          <w:szCs w:val="26"/>
        </w:rPr>
        <w:t>đầy</w:t>
      </w:r>
      <w:proofErr w:type="spellEnd"/>
      <w:r w:rsidRPr="0005556F">
        <w:rPr>
          <w:szCs w:val="26"/>
        </w:rPr>
        <w:t xml:space="preserve"> </w:t>
      </w:r>
      <w:proofErr w:type="spellStart"/>
      <w:r w:rsidRPr="0005556F">
        <w:rPr>
          <w:szCs w:val="26"/>
        </w:rPr>
        <w:t>đủ</w:t>
      </w:r>
      <w:bookmarkEnd w:id="70"/>
      <w:bookmarkEnd w:id="71"/>
      <w:bookmarkEnd w:id="72"/>
      <w:proofErr w:type="spellEnd"/>
    </w:p>
    <w:p w14:paraId="0C32C8B6" w14:textId="39F10D6A" w:rsidR="00D10141" w:rsidRPr="00D70DDF" w:rsidRDefault="00D10141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D70DDF">
        <w:rPr>
          <w:rFonts w:cs="Times New Roman"/>
          <w:szCs w:val="24"/>
        </w:rPr>
        <w:t>Mô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Tả</w:t>
      </w:r>
      <w:proofErr w:type="spellEnd"/>
      <w:r w:rsidRPr="00D70DDF">
        <w:rPr>
          <w:rFonts w:cs="Times New Roman"/>
          <w:szCs w:val="24"/>
        </w:rPr>
        <w:t xml:space="preserve">: </w:t>
      </w:r>
      <w:proofErr w:type="spellStart"/>
      <w:r w:rsidRPr="00D70DDF">
        <w:rPr>
          <w:rFonts w:cs="Times New Roman"/>
          <w:szCs w:val="24"/>
        </w:rPr>
        <w:t>Xây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dựng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một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hệ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thống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mạng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đầy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đủ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="002A1B73" w:rsidRPr="00D70DDF">
        <w:rPr>
          <w:rFonts w:cs="Times New Roman"/>
          <w:szCs w:val="24"/>
        </w:rPr>
        <w:t>tối</w:t>
      </w:r>
      <w:proofErr w:type="spellEnd"/>
      <w:r w:rsidR="002A1B73" w:rsidRPr="00D70DDF">
        <w:rPr>
          <w:rFonts w:cs="Times New Roman"/>
          <w:szCs w:val="24"/>
        </w:rPr>
        <w:t xml:space="preserve"> </w:t>
      </w:r>
      <w:proofErr w:type="spellStart"/>
      <w:r w:rsidR="002A1B73" w:rsidRPr="00D70DDF">
        <w:rPr>
          <w:rFonts w:cs="Times New Roman"/>
          <w:szCs w:val="24"/>
        </w:rPr>
        <w:t>ưu</w:t>
      </w:r>
      <w:proofErr w:type="spellEnd"/>
      <w:r w:rsidR="002A1B73"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bằng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cách</w:t>
      </w:r>
      <w:proofErr w:type="spellEnd"/>
      <w:r w:rsidR="002A1B73" w:rsidRPr="00D70DDF">
        <w:rPr>
          <w:rFonts w:cs="Times New Roman"/>
          <w:szCs w:val="24"/>
        </w:rPr>
        <w:t xml:space="preserve"> </w:t>
      </w:r>
      <w:proofErr w:type="spellStart"/>
      <w:r w:rsidR="002A1B73" w:rsidRPr="00D70DDF">
        <w:rPr>
          <w:rFonts w:cs="Times New Roman"/>
          <w:szCs w:val="24"/>
        </w:rPr>
        <w:t>sử</w:t>
      </w:r>
      <w:proofErr w:type="spellEnd"/>
      <w:r w:rsidR="002A1B73" w:rsidRPr="00D70DDF">
        <w:rPr>
          <w:rFonts w:cs="Times New Roman"/>
          <w:szCs w:val="24"/>
        </w:rPr>
        <w:t xml:space="preserve"> </w:t>
      </w:r>
      <w:proofErr w:type="spellStart"/>
      <w:r w:rsidR="002A1B73" w:rsidRPr="00D70DDF">
        <w:rPr>
          <w:rFonts w:cs="Times New Roman"/>
          <w:szCs w:val="24"/>
        </w:rPr>
        <w:t>dụng</w:t>
      </w:r>
      <w:proofErr w:type="spellEnd"/>
      <w:r w:rsidR="002A1B73" w:rsidRPr="00D70DDF">
        <w:rPr>
          <w:rFonts w:cs="Times New Roman"/>
          <w:szCs w:val="24"/>
        </w:rPr>
        <w:t xml:space="preserve"> </w:t>
      </w:r>
      <w:proofErr w:type="spellStart"/>
      <w:r w:rsidR="002A1B73" w:rsidRPr="00D70DDF">
        <w:rPr>
          <w:rFonts w:cs="Times New Roman"/>
          <w:szCs w:val="24"/>
        </w:rPr>
        <w:t>các</w:t>
      </w:r>
      <w:proofErr w:type="spellEnd"/>
      <w:r w:rsidR="002A1B73" w:rsidRPr="00D70DDF">
        <w:rPr>
          <w:rFonts w:cs="Times New Roman"/>
          <w:szCs w:val="24"/>
        </w:rPr>
        <w:t xml:space="preserve"> </w:t>
      </w:r>
      <w:proofErr w:type="spellStart"/>
      <w:r w:rsidR="002A1B73" w:rsidRPr="00D70DDF">
        <w:rPr>
          <w:rFonts w:cs="Times New Roman"/>
          <w:szCs w:val="24"/>
        </w:rPr>
        <w:t>thiết</w:t>
      </w:r>
      <w:proofErr w:type="spellEnd"/>
      <w:r w:rsidR="002A1B73" w:rsidRPr="00D70DDF">
        <w:rPr>
          <w:rFonts w:cs="Times New Roman"/>
          <w:szCs w:val="24"/>
        </w:rPr>
        <w:t xml:space="preserve"> </w:t>
      </w:r>
      <w:proofErr w:type="spellStart"/>
      <w:r w:rsidR="002A1B73" w:rsidRPr="00D70DDF">
        <w:rPr>
          <w:rFonts w:cs="Times New Roman"/>
          <w:szCs w:val="24"/>
        </w:rPr>
        <w:t>bị</w:t>
      </w:r>
      <w:proofErr w:type="spellEnd"/>
      <w:r w:rsidR="002A1B73" w:rsidRPr="00D70DDF">
        <w:rPr>
          <w:rFonts w:cs="Times New Roman"/>
          <w:szCs w:val="24"/>
        </w:rPr>
        <w:t xml:space="preserve"> </w:t>
      </w:r>
      <w:proofErr w:type="spellStart"/>
      <w:r w:rsidR="002A1B73" w:rsidRPr="00D70DDF">
        <w:rPr>
          <w:rFonts w:cs="Times New Roman"/>
          <w:szCs w:val="24"/>
        </w:rPr>
        <w:t>cùng</w:t>
      </w:r>
      <w:proofErr w:type="spellEnd"/>
      <w:r w:rsidR="002A1B73" w:rsidRPr="00D70DDF">
        <w:rPr>
          <w:rFonts w:cs="Times New Roman"/>
          <w:szCs w:val="24"/>
        </w:rPr>
        <w:t xml:space="preserve"> hang,</w:t>
      </w:r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tích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hợp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tất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cả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các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thành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phần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mạng</w:t>
      </w:r>
      <w:proofErr w:type="spellEnd"/>
      <w:r w:rsidRPr="00D70DDF">
        <w:rPr>
          <w:rFonts w:cs="Times New Roman"/>
          <w:szCs w:val="24"/>
        </w:rPr>
        <w:t xml:space="preserve">, bao </w:t>
      </w:r>
      <w:proofErr w:type="spellStart"/>
      <w:r w:rsidRPr="00D70DDF">
        <w:rPr>
          <w:rFonts w:cs="Times New Roman"/>
          <w:szCs w:val="24"/>
        </w:rPr>
        <w:t>gồm</w:t>
      </w:r>
      <w:proofErr w:type="spellEnd"/>
      <w:r w:rsidRPr="00D70DDF">
        <w:rPr>
          <w:rFonts w:cs="Times New Roman"/>
          <w:szCs w:val="24"/>
        </w:rPr>
        <w:t xml:space="preserve"> router, switchlayer3, </w:t>
      </w:r>
      <w:proofErr w:type="spellStart"/>
      <w:proofErr w:type="gramStart"/>
      <w:r w:rsidRPr="00D70DDF">
        <w:rPr>
          <w:rFonts w:cs="Times New Roman"/>
          <w:szCs w:val="24"/>
        </w:rPr>
        <w:t>sw</w:t>
      </w:r>
      <w:proofErr w:type="spellEnd"/>
      <w:r w:rsidRPr="00D70DDF">
        <w:rPr>
          <w:rFonts w:cs="Times New Roman"/>
          <w:szCs w:val="24"/>
        </w:rPr>
        <w:t xml:space="preserve"> ,</w:t>
      </w:r>
      <w:proofErr w:type="gramEnd"/>
      <w:r w:rsidRPr="00D70DDF">
        <w:rPr>
          <w:rFonts w:cs="Times New Roman"/>
          <w:szCs w:val="24"/>
        </w:rPr>
        <w:t xml:space="preserve"> </w:t>
      </w:r>
      <w:r w:rsidR="006544E9" w:rsidRPr="00D70DDF">
        <w:rPr>
          <w:rFonts w:cs="Times New Roman"/>
          <w:szCs w:val="24"/>
        </w:rPr>
        <w:t>wireless router</w:t>
      </w:r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và</w:t>
      </w:r>
      <w:proofErr w:type="spellEnd"/>
      <w:r w:rsidRPr="00D70DDF">
        <w:rPr>
          <w:rFonts w:cs="Times New Roman"/>
          <w:szCs w:val="24"/>
        </w:rPr>
        <w:t xml:space="preserve"> server, </w:t>
      </w:r>
      <w:proofErr w:type="spellStart"/>
      <w:r w:rsidRPr="00D70DDF">
        <w:rPr>
          <w:rFonts w:cs="Times New Roman"/>
          <w:szCs w:val="24"/>
        </w:rPr>
        <w:t>đảm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bảo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chúng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hoạt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động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cùng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nhau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một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cách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hiệu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quả</w:t>
      </w:r>
      <w:proofErr w:type="spellEnd"/>
      <w:r w:rsidRPr="00D70DDF">
        <w:rPr>
          <w:rFonts w:cs="Times New Roman"/>
          <w:szCs w:val="24"/>
        </w:rPr>
        <w:t>.</w:t>
      </w:r>
    </w:p>
    <w:p w14:paraId="055DC726" w14:textId="084789CA" w:rsidR="00DB7709" w:rsidRPr="00D70DDF" w:rsidRDefault="00D10141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D70DDF">
        <w:rPr>
          <w:rFonts w:cs="Times New Roman"/>
          <w:szCs w:val="24"/>
        </w:rPr>
        <w:t xml:space="preserve">Lợi </w:t>
      </w:r>
      <w:proofErr w:type="spellStart"/>
      <w:r w:rsidRPr="00D70DDF">
        <w:rPr>
          <w:rFonts w:cs="Times New Roman"/>
          <w:szCs w:val="24"/>
        </w:rPr>
        <w:t>ích</w:t>
      </w:r>
      <w:proofErr w:type="spellEnd"/>
      <w:r w:rsidRPr="00D70DDF">
        <w:rPr>
          <w:rFonts w:cs="Times New Roman"/>
          <w:szCs w:val="24"/>
        </w:rPr>
        <w:t>:</w:t>
      </w:r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Tất</w:t>
      </w:r>
      <w:proofErr w:type="spellEnd"/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cả</w:t>
      </w:r>
      <w:proofErr w:type="spellEnd"/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thiết</w:t>
      </w:r>
      <w:proofErr w:type="spellEnd"/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bị</w:t>
      </w:r>
      <w:proofErr w:type="spellEnd"/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hoạt</w:t>
      </w:r>
      <w:proofErr w:type="spellEnd"/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động</w:t>
      </w:r>
      <w:proofErr w:type="spellEnd"/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hài</w:t>
      </w:r>
      <w:proofErr w:type="spellEnd"/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hòa</w:t>
      </w:r>
      <w:proofErr w:type="spellEnd"/>
      <w:r w:rsidR="00980F4B" w:rsidRPr="00D70DDF">
        <w:rPr>
          <w:rFonts w:cs="Times New Roman"/>
          <w:szCs w:val="24"/>
        </w:rPr>
        <w:t xml:space="preserve">, </w:t>
      </w:r>
      <w:proofErr w:type="spellStart"/>
      <w:r w:rsidR="00980F4B" w:rsidRPr="00D70DDF">
        <w:rPr>
          <w:rFonts w:cs="Times New Roman"/>
          <w:szCs w:val="24"/>
        </w:rPr>
        <w:t>giảm</w:t>
      </w:r>
      <w:proofErr w:type="spellEnd"/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thiểu</w:t>
      </w:r>
      <w:proofErr w:type="spellEnd"/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xung</w:t>
      </w:r>
      <w:proofErr w:type="spellEnd"/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đột</w:t>
      </w:r>
      <w:proofErr w:type="spellEnd"/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và</w:t>
      </w:r>
      <w:proofErr w:type="spellEnd"/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tối</w:t>
      </w:r>
      <w:proofErr w:type="spellEnd"/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ưu</w:t>
      </w:r>
      <w:proofErr w:type="spellEnd"/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hóa</w:t>
      </w:r>
      <w:proofErr w:type="spellEnd"/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hiệu</w:t>
      </w:r>
      <w:proofErr w:type="spellEnd"/>
      <w:r w:rsidR="00980F4B" w:rsidRPr="00D70DDF">
        <w:rPr>
          <w:rFonts w:cs="Times New Roman"/>
          <w:szCs w:val="24"/>
        </w:rPr>
        <w:t xml:space="preserve"> </w:t>
      </w:r>
      <w:proofErr w:type="spellStart"/>
      <w:r w:rsidR="00980F4B" w:rsidRPr="00D70DDF">
        <w:rPr>
          <w:rFonts w:cs="Times New Roman"/>
          <w:szCs w:val="24"/>
        </w:rPr>
        <w:t>suất</w:t>
      </w:r>
      <w:proofErr w:type="spellEnd"/>
      <w:r w:rsidR="00980F4B" w:rsidRPr="00D70DDF">
        <w:rPr>
          <w:rFonts w:cs="Times New Roman"/>
          <w:szCs w:val="24"/>
        </w:rPr>
        <w:t>.</w:t>
      </w:r>
    </w:p>
    <w:p w14:paraId="19D7C48B" w14:textId="10853577" w:rsidR="003022E9" w:rsidRPr="003022E9" w:rsidRDefault="003022E9" w:rsidP="00736E1A">
      <w:pPr>
        <w:pStyle w:val="Heading3"/>
        <w:numPr>
          <w:ilvl w:val="2"/>
          <w:numId w:val="2"/>
        </w:numPr>
        <w:jc w:val="both"/>
      </w:pPr>
      <w:bookmarkStart w:id="73" w:name="_Toc184759600"/>
      <w:bookmarkStart w:id="74" w:name="_Toc184759829"/>
      <w:bookmarkStart w:id="75" w:name="_Toc184759997"/>
      <w:r w:rsidRPr="003022E9">
        <w:rPr>
          <w:lang w:val="vi-VN"/>
        </w:rPr>
        <w:t>Cấu hình NAT để ra Internet</w:t>
      </w:r>
      <w:bookmarkEnd w:id="73"/>
      <w:bookmarkEnd w:id="74"/>
      <w:bookmarkEnd w:id="75"/>
      <w:r w:rsidRPr="003022E9">
        <w:rPr>
          <w:lang w:val="vi-VN"/>
        </w:rPr>
        <w:t> </w:t>
      </w:r>
      <w:r w:rsidRPr="003022E9">
        <w:t> </w:t>
      </w:r>
    </w:p>
    <w:p w14:paraId="059BB801" w14:textId="48DF1A4B" w:rsidR="003022E9" w:rsidRPr="00D70DDF" w:rsidRDefault="003022E9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D70DDF">
        <w:rPr>
          <w:rFonts w:cs="Times New Roman"/>
          <w:szCs w:val="24"/>
          <w:lang w:val="vi-VN"/>
        </w:rPr>
        <w:t xml:space="preserve">Mô tả: </w:t>
      </w:r>
      <w:r w:rsidRPr="00D70DDF">
        <w:rPr>
          <w:rFonts w:cs="Times New Roman"/>
          <w:szCs w:val="24"/>
        </w:rPr>
        <w:t xml:space="preserve">Network Address Translation (NAT) </w:t>
      </w:r>
      <w:proofErr w:type="spellStart"/>
      <w:r w:rsidR="00FF5325">
        <w:rPr>
          <w:rFonts w:cs="Times New Roman"/>
          <w:szCs w:val="24"/>
        </w:rPr>
        <w:t>đã</w:t>
      </w:r>
      <w:proofErr w:type="spellEnd"/>
      <w:r w:rsidR="00FF5325">
        <w:rPr>
          <w:rFonts w:cs="Times New Roman"/>
          <w:szCs w:val="24"/>
        </w:rPr>
        <w:t xml:space="preserve"> </w:t>
      </w:r>
      <w:proofErr w:type="spellStart"/>
      <w:r w:rsidR="00FF5325">
        <w:rPr>
          <w:rFonts w:cs="Times New Roman"/>
          <w:szCs w:val="24"/>
        </w:rPr>
        <w:t>được</w:t>
      </w:r>
      <w:proofErr w:type="spellEnd"/>
      <w:r w:rsidR="00FF5325">
        <w:rPr>
          <w:rFonts w:cs="Times New Roman"/>
          <w:szCs w:val="24"/>
        </w:rPr>
        <w:t xml:space="preserve"> </w:t>
      </w:r>
      <w:proofErr w:type="spellStart"/>
      <w:r w:rsidR="00FF5325">
        <w:rPr>
          <w:rFonts w:cs="Times New Roman"/>
          <w:szCs w:val="24"/>
        </w:rPr>
        <w:t>cấu</w:t>
      </w:r>
      <w:proofErr w:type="spellEnd"/>
      <w:r w:rsidR="00FF5325">
        <w:rPr>
          <w:rFonts w:cs="Times New Roman"/>
          <w:szCs w:val="24"/>
        </w:rPr>
        <w:t xml:space="preserve"> </w:t>
      </w:r>
      <w:proofErr w:type="spellStart"/>
      <w:r w:rsidR="00FF5325">
        <w:rPr>
          <w:rFonts w:cs="Times New Roman"/>
          <w:szCs w:val="24"/>
        </w:rPr>
        <w:t>hình</w:t>
      </w:r>
      <w:proofErr w:type="spellEnd"/>
      <w:r w:rsidR="00FF5325">
        <w:rPr>
          <w:rFonts w:cs="Times New Roman"/>
          <w:szCs w:val="24"/>
        </w:rPr>
        <w:t xml:space="preserve"> </w:t>
      </w:r>
      <w:proofErr w:type="spellStart"/>
      <w:r w:rsidR="00FF5325">
        <w:rPr>
          <w:rFonts w:cs="Times New Roman"/>
          <w:szCs w:val="24"/>
        </w:rPr>
        <w:t>giữa</w:t>
      </w:r>
      <w:proofErr w:type="spellEnd"/>
      <w:r w:rsidR="00FF5325">
        <w:rPr>
          <w:rFonts w:cs="Times New Roman"/>
          <w:szCs w:val="24"/>
        </w:rPr>
        <w:t xml:space="preserve"> core router </w:t>
      </w:r>
      <w:proofErr w:type="spellStart"/>
      <w:r w:rsidR="00FF5325">
        <w:rPr>
          <w:rFonts w:cs="Times New Roman"/>
          <w:szCs w:val="24"/>
        </w:rPr>
        <w:t>và</w:t>
      </w:r>
      <w:proofErr w:type="spellEnd"/>
      <w:r w:rsidR="00FF5325">
        <w:rPr>
          <w:rFonts w:cs="Times New Roman"/>
          <w:szCs w:val="24"/>
        </w:rPr>
        <w:t xml:space="preserve"> isp</w:t>
      </w:r>
      <w:r w:rsidR="00EC0155">
        <w:rPr>
          <w:rFonts w:cs="Times New Roman"/>
          <w:szCs w:val="24"/>
        </w:rPr>
        <w:t xml:space="preserve">, </w:t>
      </w:r>
      <w:proofErr w:type="spellStart"/>
      <w:r w:rsidR="00EC0155">
        <w:rPr>
          <w:rFonts w:cs="Times New Roman"/>
          <w:szCs w:val="24"/>
        </w:rPr>
        <w:t>thực</w:t>
      </w:r>
      <w:proofErr w:type="spellEnd"/>
      <w:r w:rsidR="00EC0155">
        <w:rPr>
          <w:rFonts w:cs="Times New Roman"/>
          <w:szCs w:val="24"/>
        </w:rPr>
        <w:t xml:space="preserve"> </w:t>
      </w:r>
      <w:proofErr w:type="spellStart"/>
      <w:r w:rsidR="00EC0155">
        <w:rPr>
          <w:rFonts w:cs="Times New Roman"/>
          <w:szCs w:val="24"/>
        </w:rPr>
        <w:t>hiện</w:t>
      </w:r>
      <w:proofErr w:type="spellEnd"/>
      <w:r w:rsidR="00EC0155">
        <w:rPr>
          <w:rFonts w:cs="Times New Roman"/>
          <w:szCs w:val="24"/>
        </w:rPr>
        <w:t xml:space="preserve"> </w:t>
      </w:r>
      <w:proofErr w:type="spellStart"/>
      <w:r w:rsidR="00EC0155">
        <w:rPr>
          <w:rFonts w:cs="Times New Roman"/>
          <w:szCs w:val="24"/>
        </w:rPr>
        <w:t>chuyển</w:t>
      </w:r>
      <w:proofErr w:type="spellEnd"/>
      <w:r w:rsidR="00EC0155">
        <w:rPr>
          <w:rFonts w:cs="Times New Roman"/>
          <w:szCs w:val="24"/>
        </w:rPr>
        <w:t xml:space="preserve"> </w:t>
      </w:r>
      <w:proofErr w:type="spellStart"/>
      <w:r w:rsidR="00EC0155">
        <w:rPr>
          <w:rFonts w:cs="Times New Roman"/>
          <w:szCs w:val="24"/>
        </w:rPr>
        <w:t>đổi</w:t>
      </w:r>
      <w:proofErr w:type="spellEnd"/>
      <w:r w:rsidR="00EC0155">
        <w:rPr>
          <w:rFonts w:cs="Times New Roman"/>
          <w:szCs w:val="24"/>
        </w:rPr>
        <w:t xml:space="preserve"> </w:t>
      </w:r>
      <w:proofErr w:type="spellStart"/>
      <w:r w:rsidR="00EC0155">
        <w:rPr>
          <w:rFonts w:cs="Times New Roman"/>
          <w:szCs w:val="24"/>
        </w:rPr>
        <w:t>giữa</w:t>
      </w:r>
      <w:proofErr w:type="spellEnd"/>
      <w:r w:rsidR="00EC0155">
        <w:rPr>
          <w:rFonts w:cs="Times New Roman"/>
          <w:szCs w:val="24"/>
        </w:rPr>
        <w:t xml:space="preserve"> </w:t>
      </w:r>
      <w:proofErr w:type="spellStart"/>
      <w:r w:rsidR="00EC0155">
        <w:rPr>
          <w:rFonts w:cs="Times New Roman"/>
          <w:szCs w:val="24"/>
        </w:rPr>
        <w:t>địa</w:t>
      </w:r>
      <w:proofErr w:type="spellEnd"/>
      <w:r w:rsidR="00EC0155">
        <w:rPr>
          <w:rFonts w:cs="Times New Roman"/>
          <w:szCs w:val="24"/>
        </w:rPr>
        <w:t xml:space="preserve"> </w:t>
      </w:r>
      <w:proofErr w:type="spellStart"/>
      <w:r w:rsidR="00EC0155">
        <w:rPr>
          <w:rFonts w:cs="Times New Roman"/>
          <w:szCs w:val="24"/>
        </w:rPr>
        <w:t>chỉ</w:t>
      </w:r>
      <w:proofErr w:type="spellEnd"/>
      <w:r w:rsidR="00EC0155">
        <w:rPr>
          <w:rFonts w:cs="Times New Roman"/>
          <w:szCs w:val="24"/>
        </w:rPr>
        <w:t xml:space="preserve"> IP </w:t>
      </w:r>
      <w:proofErr w:type="spellStart"/>
      <w:r w:rsidR="00EC0155">
        <w:rPr>
          <w:rFonts w:cs="Times New Roman"/>
          <w:szCs w:val="24"/>
        </w:rPr>
        <w:t>nội</w:t>
      </w:r>
      <w:proofErr w:type="spellEnd"/>
      <w:r w:rsidR="00EC0155">
        <w:rPr>
          <w:rFonts w:cs="Times New Roman"/>
          <w:szCs w:val="24"/>
        </w:rPr>
        <w:t xml:space="preserve"> </w:t>
      </w:r>
      <w:proofErr w:type="spellStart"/>
      <w:r w:rsidR="00EC0155">
        <w:rPr>
          <w:rFonts w:cs="Times New Roman"/>
          <w:szCs w:val="24"/>
        </w:rPr>
        <w:t>bộ</w:t>
      </w:r>
      <w:proofErr w:type="spellEnd"/>
      <w:r w:rsidR="00EC0155">
        <w:rPr>
          <w:rFonts w:cs="Times New Roman"/>
          <w:szCs w:val="24"/>
        </w:rPr>
        <w:t xml:space="preserve"> </w:t>
      </w:r>
      <w:proofErr w:type="spellStart"/>
      <w:r w:rsidR="001E4C30">
        <w:rPr>
          <w:rFonts w:cs="Times New Roman"/>
          <w:szCs w:val="24"/>
        </w:rPr>
        <w:t>trong</w:t>
      </w:r>
      <w:proofErr w:type="spellEnd"/>
      <w:r w:rsidR="001E4C30">
        <w:rPr>
          <w:rFonts w:cs="Times New Roman"/>
          <w:szCs w:val="24"/>
        </w:rPr>
        <w:t xml:space="preserve"> </w:t>
      </w:r>
      <w:proofErr w:type="spellStart"/>
      <w:r w:rsidR="001E4C30">
        <w:rPr>
          <w:rFonts w:cs="Times New Roman"/>
          <w:szCs w:val="24"/>
        </w:rPr>
        <w:t>công</w:t>
      </w:r>
      <w:proofErr w:type="spellEnd"/>
      <w:r w:rsidR="001E4C30">
        <w:rPr>
          <w:rFonts w:cs="Times New Roman"/>
          <w:szCs w:val="24"/>
        </w:rPr>
        <w:t xml:space="preserve"> ty </w:t>
      </w:r>
      <w:proofErr w:type="spellStart"/>
      <w:r w:rsidR="001E4C30">
        <w:rPr>
          <w:rFonts w:cs="Times New Roman"/>
          <w:szCs w:val="24"/>
        </w:rPr>
        <w:t>và</w:t>
      </w:r>
      <w:proofErr w:type="spellEnd"/>
      <w:r w:rsidR="001E4C30">
        <w:rPr>
          <w:rFonts w:cs="Times New Roman"/>
          <w:szCs w:val="24"/>
        </w:rPr>
        <w:t xml:space="preserve"> </w:t>
      </w:r>
      <w:proofErr w:type="spellStart"/>
      <w:r w:rsidR="001E4C30">
        <w:rPr>
          <w:rFonts w:cs="Times New Roman"/>
          <w:szCs w:val="24"/>
        </w:rPr>
        <w:t>địa</w:t>
      </w:r>
      <w:proofErr w:type="spellEnd"/>
      <w:r w:rsidR="001E4C30">
        <w:rPr>
          <w:rFonts w:cs="Times New Roman"/>
          <w:szCs w:val="24"/>
        </w:rPr>
        <w:t xml:space="preserve"> </w:t>
      </w:r>
      <w:proofErr w:type="spellStart"/>
      <w:r w:rsidR="001E4C30">
        <w:rPr>
          <w:rFonts w:cs="Times New Roman"/>
          <w:szCs w:val="24"/>
        </w:rPr>
        <w:t>chỉ</w:t>
      </w:r>
      <w:proofErr w:type="spellEnd"/>
      <w:r w:rsidR="001E4C30">
        <w:rPr>
          <w:rFonts w:cs="Times New Roman"/>
          <w:szCs w:val="24"/>
        </w:rPr>
        <w:t xml:space="preserve"> </w:t>
      </w:r>
      <w:proofErr w:type="spellStart"/>
      <w:r w:rsidR="001E4C30">
        <w:rPr>
          <w:rFonts w:cs="Times New Roman"/>
          <w:szCs w:val="24"/>
        </w:rPr>
        <w:t>mạng</w:t>
      </w:r>
      <w:proofErr w:type="spellEnd"/>
      <w:r w:rsidR="001E4C30">
        <w:rPr>
          <w:rFonts w:cs="Times New Roman"/>
          <w:szCs w:val="24"/>
        </w:rPr>
        <w:t xml:space="preserve"> </w:t>
      </w:r>
      <w:proofErr w:type="spellStart"/>
      <w:r w:rsidR="001E4C30">
        <w:rPr>
          <w:rFonts w:cs="Times New Roman"/>
          <w:szCs w:val="24"/>
        </w:rPr>
        <w:t>công</w:t>
      </w:r>
      <w:proofErr w:type="spellEnd"/>
      <w:r w:rsidR="001E4C30">
        <w:rPr>
          <w:rFonts w:cs="Times New Roman"/>
          <w:szCs w:val="24"/>
        </w:rPr>
        <w:t xml:space="preserve"> </w:t>
      </w:r>
      <w:proofErr w:type="spellStart"/>
      <w:r w:rsidR="001E4C30">
        <w:rPr>
          <w:rFonts w:cs="Times New Roman"/>
          <w:szCs w:val="24"/>
        </w:rPr>
        <w:t>cộng</w:t>
      </w:r>
      <w:proofErr w:type="spellEnd"/>
      <w:r w:rsidR="001E4C30">
        <w:rPr>
          <w:rFonts w:cs="Times New Roman"/>
          <w:szCs w:val="24"/>
        </w:rPr>
        <w:t xml:space="preserve">. </w:t>
      </w:r>
    </w:p>
    <w:p w14:paraId="41EEB7FC" w14:textId="69AF8B8D" w:rsidR="003022E9" w:rsidRPr="00D70DDF" w:rsidRDefault="003022E9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D70DDF">
        <w:rPr>
          <w:rFonts w:cs="Times New Roman"/>
          <w:szCs w:val="24"/>
        </w:rPr>
        <w:t xml:space="preserve">Lợi </w:t>
      </w:r>
      <w:proofErr w:type="spellStart"/>
      <w:proofErr w:type="gramStart"/>
      <w:r w:rsidRPr="00D70DDF">
        <w:rPr>
          <w:rFonts w:cs="Times New Roman"/>
          <w:szCs w:val="24"/>
        </w:rPr>
        <w:t>ích</w:t>
      </w:r>
      <w:proofErr w:type="spellEnd"/>
      <w:r w:rsidRPr="00D70DDF">
        <w:rPr>
          <w:rFonts w:cs="Times New Roman"/>
          <w:szCs w:val="24"/>
        </w:rPr>
        <w:t xml:space="preserve"> :</w:t>
      </w:r>
      <w:proofErr w:type="gramEnd"/>
      <w:r w:rsidRPr="00D70DDF">
        <w:rPr>
          <w:rFonts w:cs="Times New Roman"/>
          <w:szCs w:val="24"/>
        </w:rPr>
        <w:t> </w:t>
      </w:r>
    </w:p>
    <w:p w14:paraId="7E150C2B" w14:textId="77777777" w:rsidR="003022E9" w:rsidRPr="00D70DDF" w:rsidRDefault="003022E9" w:rsidP="00736E1A">
      <w:pPr>
        <w:numPr>
          <w:ilvl w:val="0"/>
          <w:numId w:val="15"/>
        </w:numPr>
        <w:spacing w:line="276" w:lineRule="auto"/>
        <w:jc w:val="both"/>
        <w:rPr>
          <w:rFonts w:cs="Times New Roman"/>
          <w:szCs w:val="24"/>
        </w:rPr>
      </w:pPr>
      <w:r w:rsidRPr="00D70DDF">
        <w:rPr>
          <w:rFonts w:cs="Times New Roman"/>
          <w:szCs w:val="24"/>
        </w:rPr>
        <w:t xml:space="preserve">Bảo </w:t>
      </w:r>
      <w:proofErr w:type="spellStart"/>
      <w:r w:rsidRPr="00D70DDF">
        <w:rPr>
          <w:rFonts w:cs="Times New Roman"/>
          <w:szCs w:val="24"/>
        </w:rPr>
        <w:t>mật</w:t>
      </w:r>
      <w:proofErr w:type="spellEnd"/>
      <w:r w:rsidRPr="00D70DDF">
        <w:rPr>
          <w:rFonts w:cs="Times New Roman"/>
          <w:szCs w:val="24"/>
        </w:rPr>
        <w:t xml:space="preserve">: </w:t>
      </w:r>
      <w:proofErr w:type="spellStart"/>
      <w:r w:rsidRPr="00D70DDF">
        <w:rPr>
          <w:rFonts w:cs="Times New Roman"/>
          <w:szCs w:val="24"/>
        </w:rPr>
        <w:t>Giấu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địa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chỉ</w:t>
      </w:r>
      <w:proofErr w:type="spellEnd"/>
      <w:r w:rsidRPr="00D70DDF">
        <w:rPr>
          <w:rFonts w:cs="Times New Roman"/>
          <w:szCs w:val="24"/>
        </w:rPr>
        <w:t xml:space="preserve"> IP </w:t>
      </w:r>
      <w:proofErr w:type="spellStart"/>
      <w:r w:rsidRPr="00D70DDF">
        <w:rPr>
          <w:rFonts w:cs="Times New Roman"/>
          <w:szCs w:val="24"/>
        </w:rPr>
        <w:t>nội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bộ</w:t>
      </w:r>
      <w:proofErr w:type="spellEnd"/>
      <w:r w:rsidRPr="00D70DDF">
        <w:rPr>
          <w:rFonts w:cs="Times New Roman"/>
          <w:szCs w:val="24"/>
        </w:rPr>
        <w:t xml:space="preserve">, </w:t>
      </w:r>
      <w:proofErr w:type="spellStart"/>
      <w:r w:rsidRPr="00D70DDF">
        <w:rPr>
          <w:rFonts w:cs="Times New Roman"/>
          <w:szCs w:val="24"/>
        </w:rPr>
        <w:t>ngăn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chặn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truy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cập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từ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bên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ngoài</w:t>
      </w:r>
      <w:proofErr w:type="spellEnd"/>
      <w:r w:rsidRPr="00D70DDF">
        <w:rPr>
          <w:rFonts w:cs="Times New Roman"/>
          <w:szCs w:val="24"/>
        </w:rPr>
        <w:t>. </w:t>
      </w:r>
    </w:p>
    <w:p w14:paraId="0880D4B8" w14:textId="77777777" w:rsidR="003022E9" w:rsidRPr="00D70DDF" w:rsidRDefault="003022E9" w:rsidP="00736E1A">
      <w:pPr>
        <w:numPr>
          <w:ilvl w:val="0"/>
          <w:numId w:val="15"/>
        </w:numPr>
        <w:spacing w:line="276" w:lineRule="auto"/>
        <w:jc w:val="both"/>
        <w:rPr>
          <w:rFonts w:cs="Times New Roman"/>
          <w:szCs w:val="24"/>
        </w:rPr>
      </w:pPr>
      <w:proofErr w:type="spellStart"/>
      <w:r w:rsidRPr="00D70DDF">
        <w:rPr>
          <w:rFonts w:cs="Times New Roman"/>
          <w:szCs w:val="24"/>
        </w:rPr>
        <w:t>Tiết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kiệm</w:t>
      </w:r>
      <w:proofErr w:type="spellEnd"/>
      <w:r w:rsidRPr="00D70DDF">
        <w:rPr>
          <w:rFonts w:cs="Times New Roman"/>
          <w:szCs w:val="24"/>
        </w:rPr>
        <w:t xml:space="preserve"> IP: Cho </w:t>
      </w:r>
      <w:proofErr w:type="spellStart"/>
      <w:r w:rsidRPr="00D70DDF">
        <w:rPr>
          <w:rFonts w:cs="Times New Roman"/>
          <w:szCs w:val="24"/>
        </w:rPr>
        <w:t>phép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nhiều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thiết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bị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sử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dụng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chung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một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địa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chỉ</w:t>
      </w:r>
      <w:proofErr w:type="spellEnd"/>
      <w:r w:rsidRPr="00D70DDF">
        <w:rPr>
          <w:rFonts w:cs="Times New Roman"/>
          <w:szCs w:val="24"/>
        </w:rPr>
        <w:t xml:space="preserve"> IP </w:t>
      </w:r>
      <w:proofErr w:type="spellStart"/>
      <w:r w:rsidRPr="00D70DDF">
        <w:rPr>
          <w:rFonts w:cs="Times New Roman"/>
          <w:szCs w:val="24"/>
        </w:rPr>
        <w:t>công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cộng</w:t>
      </w:r>
      <w:proofErr w:type="spellEnd"/>
      <w:r w:rsidRPr="00D70DDF">
        <w:rPr>
          <w:rFonts w:cs="Times New Roman"/>
          <w:szCs w:val="24"/>
        </w:rPr>
        <w:t>. </w:t>
      </w:r>
    </w:p>
    <w:p w14:paraId="516D5D80" w14:textId="77777777" w:rsidR="003022E9" w:rsidRPr="00D70DDF" w:rsidRDefault="003022E9" w:rsidP="00736E1A">
      <w:pPr>
        <w:numPr>
          <w:ilvl w:val="0"/>
          <w:numId w:val="15"/>
        </w:numPr>
        <w:spacing w:line="276" w:lineRule="auto"/>
        <w:jc w:val="both"/>
        <w:rPr>
          <w:rFonts w:cs="Times New Roman"/>
          <w:szCs w:val="24"/>
        </w:rPr>
      </w:pPr>
      <w:r w:rsidRPr="00D70DDF">
        <w:rPr>
          <w:rFonts w:cs="Times New Roman"/>
          <w:szCs w:val="24"/>
        </w:rPr>
        <w:t xml:space="preserve">Quản </w:t>
      </w:r>
      <w:proofErr w:type="spellStart"/>
      <w:r w:rsidRPr="00D70DDF">
        <w:rPr>
          <w:rFonts w:cs="Times New Roman"/>
          <w:szCs w:val="24"/>
        </w:rPr>
        <w:t>lý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dễ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dàng</w:t>
      </w:r>
      <w:proofErr w:type="spellEnd"/>
      <w:r w:rsidRPr="00D70DDF">
        <w:rPr>
          <w:rFonts w:cs="Times New Roman"/>
          <w:szCs w:val="24"/>
        </w:rPr>
        <w:t xml:space="preserve">: </w:t>
      </w:r>
      <w:proofErr w:type="spellStart"/>
      <w:r w:rsidRPr="00D70DDF">
        <w:rPr>
          <w:rFonts w:cs="Times New Roman"/>
          <w:szCs w:val="24"/>
        </w:rPr>
        <w:t>Giảm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thiểu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yêu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cầu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thay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đổi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cấu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trúc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mạng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khi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kết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nối</w:t>
      </w:r>
      <w:proofErr w:type="spellEnd"/>
      <w:r w:rsidRPr="00D70DDF">
        <w:rPr>
          <w:rFonts w:cs="Times New Roman"/>
          <w:szCs w:val="24"/>
        </w:rPr>
        <w:t xml:space="preserve"> Internet. </w:t>
      </w:r>
    </w:p>
    <w:p w14:paraId="6BA8DC5A" w14:textId="77777777" w:rsidR="003022E9" w:rsidRPr="00D70DDF" w:rsidRDefault="003022E9" w:rsidP="00736E1A">
      <w:pPr>
        <w:numPr>
          <w:ilvl w:val="0"/>
          <w:numId w:val="15"/>
        </w:numPr>
        <w:spacing w:line="276" w:lineRule="auto"/>
        <w:jc w:val="both"/>
        <w:rPr>
          <w:rFonts w:cs="Times New Roman"/>
          <w:szCs w:val="24"/>
        </w:rPr>
      </w:pPr>
      <w:proofErr w:type="spellStart"/>
      <w:r w:rsidRPr="00D70DDF">
        <w:rPr>
          <w:rFonts w:cs="Times New Roman"/>
          <w:szCs w:val="24"/>
        </w:rPr>
        <w:t>Mở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rộng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linh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hoạt</w:t>
      </w:r>
      <w:proofErr w:type="spellEnd"/>
      <w:r w:rsidRPr="00D70DDF">
        <w:rPr>
          <w:rFonts w:cs="Times New Roman"/>
          <w:szCs w:val="24"/>
        </w:rPr>
        <w:t xml:space="preserve">: </w:t>
      </w:r>
      <w:proofErr w:type="spellStart"/>
      <w:r w:rsidRPr="00D70DDF">
        <w:rPr>
          <w:rFonts w:cs="Times New Roman"/>
          <w:szCs w:val="24"/>
        </w:rPr>
        <w:t>Dễ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dàng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mở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rộng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mạng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mà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không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cần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thêm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địa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chỉ</w:t>
      </w:r>
      <w:proofErr w:type="spellEnd"/>
      <w:r w:rsidRPr="00D70DDF">
        <w:rPr>
          <w:rFonts w:cs="Times New Roman"/>
          <w:szCs w:val="24"/>
        </w:rPr>
        <w:t xml:space="preserve"> IP </w:t>
      </w:r>
      <w:proofErr w:type="spellStart"/>
      <w:r w:rsidRPr="00D70DDF">
        <w:rPr>
          <w:rFonts w:cs="Times New Roman"/>
          <w:szCs w:val="24"/>
        </w:rPr>
        <w:t>công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cộng</w:t>
      </w:r>
      <w:proofErr w:type="spellEnd"/>
      <w:r w:rsidRPr="00D70DDF">
        <w:rPr>
          <w:rFonts w:cs="Times New Roman"/>
          <w:szCs w:val="24"/>
        </w:rPr>
        <w:t>. </w:t>
      </w:r>
    </w:p>
    <w:p w14:paraId="3E1DD788" w14:textId="3BAD135D" w:rsidR="003022E9" w:rsidRDefault="003022E9" w:rsidP="00736E1A">
      <w:pPr>
        <w:numPr>
          <w:ilvl w:val="0"/>
          <w:numId w:val="15"/>
        </w:numPr>
        <w:spacing w:line="276" w:lineRule="auto"/>
        <w:jc w:val="both"/>
        <w:rPr>
          <w:rFonts w:cs="Times New Roman"/>
        </w:rPr>
      </w:pPr>
      <w:proofErr w:type="spellStart"/>
      <w:r w:rsidRPr="7DD32126">
        <w:rPr>
          <w:rFonts w:cs="Times New Roman"/>
        </w:rPr>
        <w:t>Tăng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hiệu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quả</w:t>
      </w:r>
      <w:proofErr w:type="spellEnd"/>
      <w:r w:rsidRPr="7DD32126">
        <w:rPr>
          <w:rFonts w:cs="Times New Roman"/>
        </w:rPr>
        <w:t xml:space="preserve">: </w:t>
      </w:r>
      <w:proofErr w:type="spellStart"/>
      <w:r w:rsidRPr="7DD32126">
        <w:rPr>
          <w:rFonts w:cs="Times New Roman"/>
        </w:rPr>
        <w:t>Giúp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tối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ưu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hóa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việc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sử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dụng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các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địa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chỉ</w:t>
      </w:r>
      <w:proofErr w:type="spellEnd"/>
      <w:r w:rsidRPr="7DD32126">
        <w:rPr>
          <w:rFonts w:cs="Times New Roman"/>
        </w:rPr>
        <w:t xml:space="preserve"> IP </w:t>
      </w:r>
      <w:proofErr w:type="spellStart"/>
      <w:r w:rsidRPr="7DD32126">
        <w:rPr>
          <w:rFonts w:cs="Times New Roman"/>
        </w:rPr>
        <w:t>công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cộng</w:t>
      </w:r>
      <w:proofErr w:type="spellEnd"/>
      <w:r w:rsidRPr="7DD32126">
        <w:rPr>
          <w:rFonts w:cs="Times New Roman"/>
        </w:rPr>
        <w:t>. </w:t>
      </w:r>
    </w:p>
    <w:p w14:paraId="759D6C08" w14:textId="436D9737" w:rsidR="005B41F8" w:rsidRPr="003022E9" w:rsidRDefault="005B41F8" w:rsidP="00736E1A">
      <w:pPr>
        <w:pStyle w:val="Heading3"/>
        <w:numPr>
          <w:ilvl w:val="2"/>
          <w:numId w:val="2"/>
        </w:numPr>
        <w:jc w:val="both"/>
      </w:pPr>
      <w:bookmarkStart w:id="76" w:name="_Toc184759601"/>
      <w:bookmarkStart w:id="77" w:name="_Toc184759830"/>
      <w:bookmarkStart w:id="78" w:name="_Toc184759998"/>
      <w:r w:rsidRPr="003022E9">
        <w:rPr>
          <w:lang w:val="vi-VN"/>
        </w:rPr>
        <w:t xml:space="preserve">Cấu hình </w:t>
      </w:r>
      <w:r>
        <w:t>ACL</w:t>
      </w:r>
      <w:bookmarkEnd w:id="76"/>
      <w:bookmarkEnd w:id="77"/>
      <w:bookmarkEnd w:id="78"/>
      <w:r w:rsidRPr="003022E9">
        <w:rPr>
          <w:lang w:val="vi-VN"/>
        </w:rPr>
        <w:t> </w:t>
      </w:r>
      <w:r w:rsidRPr="003022E9">
        <w:t> </w:t>
      </w:r>
    </w:p>
    <w:p w14:paraId="33465A0E" w14:textId="7DBA740A" w:rsidR="005B41F8" w:rsidRPr="00D70DDF" w:rsidRDefault="005B41F8" w:rsidP="00736E1A">
      <w:pPr>
        <w:spacing w:line="276" w:lineRule="auto"/>
        <w:ind w:left="567"/>
        <w:jc w:val="both"/>
        <w:rPr>
          <w:rFonts w:cs="Times New Roman"/>
        </w:rPr>
      </w:pPr>
      <w:r w:rsidRPr="7DD32126">
        <w:rPr>
          <w:rFonts w:cs="Times New Roman"/>
          <w:lang w:val="vi-VN"/>
        </w:rPr>
        <w:t xml:space="preserve">Mô tả: </w:t>
      </w:r>
      <w:r w:rsidRPr="7DD32126">
        <w:rPr>
          <w:rFonts w:cs="Times New Roman"/>
        </w:rPr>
        <w:t xml:space="preserve">ACL </w:t>
      </w:r>
      <w:proofErr w:type="spellStart"/>
      <w:r w:rsidRPr="7DD32126">
        <w:rPr>
          <w:rFonts w:cs="Times New Roman"/>
        </w:rPr>
        <w:t>đã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được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cấu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hình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="00D9690E" w:rsidRPr="7DD32126">
        <w:rPr>
          <w:rFonts w:cs="Times New Roman"/>
        </w:rPr>
        <w:t>đã</w:t>
      </w:r>
      <w:proofErr w:type="spellEnd"/>
      <w:r w:rsidR="00D9690E" w:rsidRPr="7DD32126">
        <w:rPr>
          <w:rFonts w:cs="Times New Roman"/>
        </w:rPr>
        <w:t xml:space="preserve"> </w:t>
      </w:r>
      <w:proofErr w:type="spellStart"/>
      <w:r w:rsidR="00D9690E" w:rsidRPr="7DD32126">
        <w:rPr>
          <w:rFonts w:cs="Times New Roman"/>
        </w:rPr>
        <w:t>được</w:t>
      </w:r>
      <w:proofErr w:type="spellEnd"/>
      <w:r w:rsidR="00D9690E" w:rsidRPr="7DD32126">
        <w:rPr>
          <w:rFonts w:cs="Times New Roman"/>
        </w:rPr>
        <w:t xml:space="preserve"> </w:t>
      </w:r>
      <w:proofErr w:type="spellStart"/>
      <w:r w:rsidR="00D9690E" w:rsidRPr="7DD32126">
        <w:rPr>
          <w:rFonts w:cs="Times New Roman"/>
        </w:rPr>
        <w:t>cấu</w:t>
      </w:r>
      <w:proofErr w:type="spellEnd"/>
      <w:r w:rsidR="00D9690E" w:rsidRPr="7DD32126">
        <w:rPr>
          <w:rFonts w:cs="Times New Roman"/>
        </w:rPr>
        <w:t xml:space="preserve"> </w:t>
      </w:r>
      <w:proofErr w:type="spellStart"/>
      <w:r w:rsidR="00D9690E" w:rsidRPr="7DD32126">
        <w:rPr>
          <w:rFonts w:cs="Times New Roman"/>
        </w:rPr>
        <w:t>hình</w:t>
      </w:r>
      <w:proofErr w:type="spellEnd"/>
      <w:r w:rsidR="00D9690E" w:rsidRPr="7DD32126">
        <w:rPr>
          <w:rFonts w:cs="Times New Roman"/>
        </w:rPr>
        <w:t xml:space="preserve"> </w:t>
      </w:r>
      <w:proofErr w:type="spellStart"/>
      <w:r w:rsidR="00D9690E" w:rsidRPr="7DD32126">
        <w:rPr>
          <w:rFonts w:cs="Times New Roman"/>
        </w:rPr>
        <w:t>và</w:t>
      </w:r>
      <w:proofErr w:type="spellEnd"/>
      <w:r w:rsidR="00D9690E" w:rsidRPr="7DD32126">
        <w:rPr>
          <w:rFonts w:cs="Times New Roman"/>
        </w:rPr>
        <w:t xml:space="preserve"> </w:t>
      </w:r>
      <w:proofErr w:type="spellStart"/>
      <w:r w:rsidR="00D9690E" w:rsidRPr="7DD32126">
        <w:rPr>
          <w:rFonts w:cs="Times New Roman"/>
        </w:rPr>
        <w:t>áp</w:t>
      </w:r>
      <w:proofErr w:type="spellEnd"/>
      <w:r w:rsidR="00D9690E" w:rsidRPr="7DD32126">
        <w:rPr>
          <w:rFonts w:cs="Times New Roman"/>
        </w:rPr>
        <w:t xml:space="preserve"> </w:t>
      </w:r>
      <w:proofErr w:type="spellStart"/>
      <w:r w:rsidR="00D9690E" w:rsidRPr="7DD32126">
        <w:rPr>
          <w:rFonts w:cs="Times New Roman"/>
        </w:rPr>
        <w:t>dụng</w:t>
      </w:r>
      <w:proofErr w:type="spellEnd"/>
      <w:r w:rsidR="00D9690E" w:rsidRPr="7DD32126">
        <w:rPr>
          <w:rFonts w:cs="Times New Roman"/>
        </w:rPr>
        <w:t xml:space="preserve"> </w:t>
      </w:r>
      <w:proofErr w:type="spellStart"/>
      <w:r w:rsidR="00D9690E" w:rsidRPr="7DD32126">
        <w:rPr>
          <w:rFonts w:cs="Times New Roman"/>
        </w:rPr>
        <w:t>trên</w:t>
      </w:r>
      <w:proofErr w:type="spellEnd"/>
      <w:r w:rsidR="00D9690E" w:rsidRPr="7DD32126">
        <w:rPr>
          <w:rFonts w:cs="Times New Roman"/>
        </w:rPr>
        <w:t xml:space="preserve"> </w:t>
      </w:r>
      <w:proofErr w:type="spellStart"/>
      <w:r w:rsidR="00D9690E" w:rsidRPr="7DD32126">
        <w:rPr>
          <w:rFonts w:cs="Times New Roman"/>
        </w:rPr>
        <w:t>các</w:t>
      </w:r>
      <w:proofErr w:type="spellEnd"/>
      <w:r w:rsidR="00D9690E" w:rsidRPr="7DD32126">
        <w:rPr>
          <w:rFonts w:cs="Times New Roman"/>
        </w:rPr>
        <w:t xml:space="preserve"> interface </w:t>
      </w:r>
      <w:proofErr w:type="spellStart"/>
      <w:r w:rsidR="00D9690E" w:rsidRPr="7DD32126">
        <w:rPr>
          <w:rFonts w:cs="Times New Roman"/>
        </w:rPr>
        <w:t>vlan</w:t>
      </w:r>
      <w:proofErr w:type="spellEnd"/>
      <w:r w:rsidR="00D9690E" w:rsidRPr="7DD32126">
        <w:rPr>
          <w:rFonts w:cs="Times New Roman"/>
        </w:rPr>
        <w:t xml:space="preserve">, </w:t>
      </w:r>
      <w:proofErr w:type="spellStart"/>
      <w:r w:rsidR="00D9690E" w:rsidRPr="7DD32126">
        <w:rPr>
          <w:rFonts w:cs="Times New Roman"/>
        </w:rPr>
        <w:t>mục</w:t>
      </w:r>
      <w:proofErr w:type="spellEnd"/>
      <w:r w:rsidR="00D9690E" w:rsidRPr="7DD32126">
        <w:rPr>
          <w:rFonts w:cs="Times New Roman"/>
        </w:rPr>
        <w:t xml:space="preserve"> </w:t>
      </w:r>
      <w:proofErr w:type="spellStart"/>
      <w:r w:rsidR="00D9690E" w:rsidRPr="7DD32126">
        <w:rPr>
          <w:rFonts w:cs="Times New Roman"/>
        </w:rPr>
        <w:t>đích</w:t>
      </w:r>
      <w:proofErr w:type="spellEnd"/>
      <w:r w:rsidR="00D9690E" w:rsidRPr="7DD32126">
        <w:rPr>
          <w:rFonts w:cs="Times New Roman"/>
        </w:rPr>
        <w:t xml:space="preserve"> </w:t>
      </w:r>
      <w:proofErr w:type="spellStart"/>
      <w:r w:rsidR="00D9690E" w:rsidRPr="7DD32126">
        <w:rPr>
          <w:rFonts w:cs="Times New Roman"/>
        </w:rPr>
        <w:t>là</w:t>
      </w:r>
      <w:proofErr w:type="spellEnd"/>
      <w:r w:rsidR="00D9690E" w:rsidRPr="7DD32126">
        <w:rPr>
          <w:rFonts w:cs="Times New Roman"/>
        </w:rPr>
        <w:t xml:space="preserve"> </w:t>
      </w:r>
      <w:proofErr w:type="spellStart"/>
      <w:r w:rsidR="001D1057" w:rsidRPr="7DD32126">
        <w:rPr>
          <w:rFonts w:cs="Times New Roman"/>
        </w:rPr>
        <w:t>chỉ</w:t>
      </w:r>
      <w:proofErr w:type="spellEnd"/>
      <w:r w:rsidR="001D1057" w:rsidRPr="7DD32126">
        <w:rPr>
          <w:rFonts w:cs="Times New Roman"/>
        </w:rPr>
        <w:t xml:space="preserve"> </w:t>
      </w:r>
      <w:proofErr w:type="spellStart"/>
      <w:r w:rsidR="001D1057" w:rsidRPr="7DD32126">
        <w:rPr>
          <w:rFonts w:cs="Times New Roman"/>
        </w:rPr>
        <w:t>cho</w:t>
      </w:r>
      <w:proofErr w:type="spellEnd"/>
      <w:r w:rsidR="001D1057" w:rsidRPr="7DD32126">
        <w:rPr>
          <w:rFonts w:cs="Times New Roman"/>
        </w:rPr>
        <w:t xml:space="preserve"> </w:t>
      </w:r>
      <w:proofErr w:type="spellStart"/>
      <w:r w:rsidR="001D1057" w:rsidRPr="7DD32126">
        <w:rPr>
          <w:rFonts w:cs="Times New Roman"/>
        </w:rPr>
        <w:t>phép</w:t>
      </w:r>
      <w:proofErr w:type="spellEnd"/>
      <w:r w:rsidR="001D1057" w:rsidRPr="7DD32126">
        <w:rPr>
          <w:rFonts w:cs="Times New Roman"/>
        </w:rPr>
        <w:t xml:space="preserve"> </w:t>
      </w:r>
      <w:proofErr w:type="spellStart"/>
      <w:r w:rsidR="001D1057" w:rsidRPr="7DD32126">
        <w:rPr>
          <w:rFonts w:cs="Times New Roman"/>
        </w:rPr>
        <w:t>trao</w:t>
      </w:r>
      <w:proofErr w:type="spellEnd"/>
      <w:r w:rsidR="001D1057" w:rsidRPr="7DD32126">
        <w:rPr>
          <w:rFonts w:cs="Times New Roman"/>
        </w:rPr>
        <w:t xml:space="preserve"> </w:t>
      </w:r>
      <w:proofErr w:type="spellStart"/>
      <w:r w:rsidR="001D1057" w:rsidRPr="7DD32126">
        <w:rPr>
          <w:rFonts w:cs="Times New Roman"/>
        </w:rPr>
        <w:t>đổi</w:t>
      </w:r>
      <w:proofErr w:type="spellEnd"/>
      <w:r w:rsidR="001D1057" w:rsidRPr="7DD32126">
        <w:rPr>
          <w:rFonts w:cs="Times New Roman"/>
        </w:rPr>
        <w:t xml:space="preserve"> </w:t>
      </w:r>
      <w:proofErr w:type="spellStart"/>
      <w:r w:rsidR="001D1057" w:rsidRPr="7DD32126">
        <w:rPr>
          <w:rFonts w:cs="Times New Roman"/>
        </w:rPr>
        <w:t>nội</w:t>
      </w:r>
      <w:proofErr w:type="spellEnd"/>
      <w:r w:rsidR="001D1057" w:rsidRPr="7DD32126">
        <w:rPr>
          <w:rFonts w:cs="Times New Roman"/>
        </w:rPr>
        <w:t xml:space="preserve"> </w:t>
      </w:r>
      <w:proofErr w:type="spellStart"/>
      <w:r w:rsidR="001D1057" w:rsidRPr="7DD32126">
        <w:rPr>
          <w:rFonts w:cs="Times New Roman"/>
        </w:rPr>
        <w:t>bộ</w:t>
      </w:r>
      <w:proofErr w:type="spellEnd"/>
      <w:r w:rsidR="001D1057" w:rsidRPr="7DD32126">
        <w:rPr>
          <w:rFonts w:cs="Times New Roman"/>
        </w:rPr>
        <w:t xml:space="preserve"> </w:t>
      </w:r>
      <w:proofErr w:type="spellStart"/>
      <w:r w:rsidR="001D1057" w:rsidRPr="7DD32126">
        <w:rPr>
          <w:rFonts w:cs="Times New Roman"/>
        </w:rPr>
        <w:t>giữa</w:t>
      </w:r>
      <w:proofErr w:type="spellEnd"/>
      <w:r w:rsidR="001D1057" w:rsidRPr="7DD32126">
        <w:rPr>
          <w:rFonts w:cs="Times New Roman"/>
        </w:rPr>
        <w:t xml:space="preserve"> </w:t>
      </w:r>
      <w:proofErr w:type="spellStart"/>
      <w:r w:rsidR="001D1057" w:rsidRPr="7DD32126">
        <w:rPr>
          <w:rFonts w:cs="Times New Roman"/>
        </w:rPr>
        <w:t>các</w:t>
      </w:r>
      <w:proofErr w:type="spellEnd"/>
      <w:r w:rsidR="001D1057" w:rsidRPr="7DD32126">
        <w:rPr>
          <w:rFonts w:cs="Times New Roman"/>
        </w:rPr>
        <w:t xml:space="preserve"> </w:t>
      </w:r>
      <w:proofErr w:type="spellStart"/>
      <w:r w:rsidR="001D1057" w:rsidRPr="7DD32126">
        <w:rPr>
          <w:rFonts w:cs="Times New Roman"/>
        </w:rPr>
        <w:t>phòng</w:t>
      </w:r>
      <w:proofErr w:type="spellEnd"/>
      <w:r w:rsidR="001D1057" w:rsidRPr="7DD32126">
        <w:rPr>
          <w:rFonts w:cs="Times New Roman"/>
        </w:rPr>
        <w:t xml:space="preserve"> ban </w:t>
      </w:r>
      <w:proofErr w:type="spellStart"/>
      <w:r w:rsidR="001D1057" w:rsidRPr="7DD32126">
        <w:rPr>
          <w:rFonts w:cs="Times New Roman"/>
        </w:rPr>
        <w:t>với</w:t>
      </w:r>
      <w:proofErr w:type="spellEnd"/>
      <w:r w:rsidR="001D1057" w:rsidRPr="7DD32126">
        <w:rPr>
          <w:rFonts w:cs="Times New Roman"/>
        </w:rPr>
        <w:t xml:space="preserve"> </w:t>
      </w:r>
      <w:proofErr w:type="spellStart"/>
      <w:r w:rsidR="001D1057" w:rsidRPr="7DD32126">
        <w:rPr>
          <w:rFonts w:cs="Times New Roman"/>
        </w:rPr>
        <w:t>nhau</w:t>
      </w:r>
      <w:proofErr w:type="spellEnd"/>
      <w:r w:rsidR="001D1057" w:rsidRPr="7DD32126">
        <w:rPr>
          <w:rFonts w:cs="Times New Roman"/>
        </w:rPr>
        <w:t xml:space="preserve">, </w:t>
      </w:r>
      <w:proofErr w:type="spellStart"/>
      <w:r w:rsidR="001D1057" w:rsidRPr="7DD32126">
        <w:rPr>
          <w:rFonts w:cs="Times New Roman"/>
        </w:rPr>
        <w:t>ngoài</w:t>
      </w:r>
      <w:proofErr w:type="spellEnd"/>
      <w:r w:rsidR="001D1057" w:rsidRPr="7DD32126">
        <w:rPr>
          <w:rFonts w:cs="Times New Roman"/>
        </w:rPr>
        <w:t xml:space="preserve"> </w:t>
      </w:r>
      <w:proofErr w:type="spellStart"/>
      <w:r w:rsidR="001D1057" w:rsidRPr="7DD32126">
        <w:rPr>
          <w:rFonts w:cs="Times New Roman"/>
        </w:rPr>
        <w:t>ra</w:t>
      </w:r>
      <w:proofErr w:type="spellEnd"/>
      <w:r w:rsidR="001D1057" w:rsidRPr="7DD32126">
        <w:rPr>
          <w:rFonts w:cs="Times New Roman"/>
        </w:rPr>
        <w:t xml:space="preserve"> </w:t>
      </w:r>
      <w:r w:rsidR="00B93DB1" w:rsidRPr="7DD32126">
        <w:rPr>
          <w:rFonts w:cs="Times New Roman"/>
        </w:rPr>
        <w:t xml:space="preserve">dev </w:t>
      </w:r>
      <w:proofErr w:type="spellStart"/>
      <w:r w:rsidR="00B93DB1" w:rsidRPr="7DD32126">
        <w:rPr>
          <w:rFonts w:cs="Times New Roman"/>
        </w:rPr>
        <w:t>bên</w:t>
      </w:r>
      <w:proofErr w:type="spellEnd"/>
      <w:r w:rsidR="00B93DB1" w:rsidRPr="7DD32126">
        <w:rPr>
          <w:rFonts w:cs="Times New Roman"/>
        </w:rPr>
        <w:t xml:space="preserve"> chi </w:t>
      </w:r>
      <w:proofErr w:type="spellStart"/>
      <w:r w:rsidR="00B93DB1" w:rsidRPr="7DD32126">
        <w:rPr>
          <w:rFonts w:cs="Times New Roman"/>
        </w:rPr>
        <w:t>nhánh</w:t>
      </w:r>
      <w:proofErr w:type="spellEnd"/>
      <w:r w:rsidR="00B93DB1" w:rsidRPr="7DD32126">
        <w:rPr>
          <w:rFonts w:cs="Times New Roman"/>
        </w:rPr>
        <w:t xml:space="preserve"> </w:t>
      </w:r>
      <w:proofErr w:type="spellStart"/>
      <w:r w:rsidR="00B93DB1" w:rsidRPr="7DD32126">
        <w:rPr>
          <w:rFonts w:cs="Times New Roman"/>
        </w:rPr>
        <w:t>có</w:t>
      </w:r>
      <w:proofErr w:type="spellEnd"/>
      <w:r w:rsidR="00B93DB1" w:rsidRPr="7DD32126">
        <w:rPr>
          <w:rFonts w:cs="Times New Roman"/>
        </w:rPr>
        <w:t xml:space="preserve"> </w:t>
      </w:r>
      <w:proofErr w:type="spellStart"/>
      <w:r w:rsidR="00B93DB1" w:rsidRPr="7DD32126">
        <w:rPr>
          <w:rFonts w:cs="Times New Roman"/>
        </w:rPr>
        <w:t>thể</w:t>
      </w:r>
      <w:proofErr w:type="spellEnd"/>
      <w:r w:rsidR="00B93DB1" w:rsidRPr="7DD32126">
        <w:rPr>
          <w:rFonts w:cs="Times New Roman"/>
        </w:rPr>
        <w:t xml:space="preserve"> </w:t>
      </w:r>
      <w:proofErr w:type="spellStart"/>
      <w:r w:rsidR="00B93DB1" w:rsidRPr="7DD32126">
        <w:rPr>
          <w:rFonts w:cs="Times New Roman"/>
        </w:rPr>
        <w:t>giao</w:t>
      </w:r>
      <w:proofErr w:type="spellEnd"/>
      <w:r w:rsidR="00B93DB1" w:rsidRPr="7DD32126">
        <w:rPr>
          <w:rFonts w:cs="Times New Roman"/>
        </w:rPr>
        <w:t xml:space="preserve"> </w:t>
      </w:r>
      <w:proofErr w:type="spellStart"/>
      <w:r w:rsidR="00B93DB1" w:rsidRPr="7DD32126">
        <w:rPr>
          <w:rFonts w:cs="Times New Roman"/>
        </w:rPr>
        <w:t>tiếp</w:t>
      </w:r>
      <w:proofErr w:type="spellEnd"/>
      <w:r w:rsidR="00B93DB1" w:rsidRPr="7DD32126">
        <w:rPr>
          <w:rFonts w:cs="Times New Roman"/>
        </w:rPr>
        <w:t xml:space="preserve"> </w:t>
      </w:r>
      <w:proofErr w:type="spellStart"/>
      <w:r w:rsidR="00B93DB1" w:rsidRPr="7DD32126">
        <w:rPr>
          <w:rFonts w:cs="Times New Roman"/>
        </w:rPr>
        <w:t>tới</w:t>
      </w:r>
      <w:proofErr w:type="spellEnd"/>
      <w:r w:rsidR="00B93DB1" w:rsidRPr="7DD32126">
        <w:rPr>
          <w:rFonts w:cs="Times New Roman"/>
        </w:rPr>
        <w:t xml:space="preserve"> dev </w:t>
      </w:r>
      <w:proofErr w:type="spellStart"/>
      <w:r w:rsidR="00B93DB1" w:rsidRPr="7DD32126">
        <w:rPr>
          <w:rFonts w:cs="Times New Roman"/>
        </w:rPr>
        <w:t>bên</w:t>
      </w:r>
      <w:proofErr w:type="spellEnd"/>
      <w:r w:rsidR="00B93DB1" w:rsidRPr="7DD32126">
        <w:rPr>
          <w:rFonts w:cs="Times New Roman"/>
        </w:rPr>
        <w:t xml:space="preserve"> </w:t>
      </w:r>
      <w:proofErr w:type="spellStart"/>
      <w:r w:rsidR="00B93DB1" w:rsidRPr="7DD32126">
        <w:rPr>
          <w:rFonts w:cs="Times New Roman"/>
        </w:rPr>
        <w:t>trụ</w:t>
      </w:r>
      <w:proofErr w:type="spellEnd"/>
      <w:r w:rsidR="00B93DB1" w:rsidRPr="7DD32126">
        <w:rPr>
          <w:rFonts w:cs="Times New Roman"/>
        </w:rPr>
        <w:t xml:space="preserve"> </w:t>
      </w:r>
      <w:proofErr w:type="spellStart"/>
      <w:r w:rsidR="00B93DB1" w:rsidRPr="7DD32126">
        <w:rPr>
          <w:rFonts w:cs="Times New Roman"/>
        </w:rPr>
        <w:t>sở</w:t>
      </w:r>
      <w:proofErr w:type="spellEnd"/>
      <w:r w:rsidR="00B93DB1" w:rsidRPr="7DD32126">
        <w:rPr>
          <w:rFonts w:cs="Times New Roman"/>
        </w:rPr>
        <w:t xml:space="preserve">, tester </w:t>
      </w:r>
      <w:proofErr w:type="spellStart"/>
      <w:r w:rsidR="00B93DB1" w:rsidRPr="7DD32126">
        <w:rPr>
          <w:rFonts w:cs="Times New Roman"/>
        </w:rPr>
        <w:t>bên</w:t>
      </w:r>
      <w:proofErr w:type="spellEnd"/>
      <w:r w:rsidR="00B93DB1" w:rsidRPr="7DD32126">
        <w:rPr>
          <w:rFonts w:cs="Times New Roman"/>
        </w:rPr>
        <w:t xml:space="preserve"> chi </w:t>
      </w:r>
      <w:proofErr w:type="spellStart"/>
      <w:r w:rsidR="00B93DB1" w:rsidRPr="7DD32126">
        <w:rPr>
          <w:rFonts w:cs="Times New Roman"/>
        </w:rPr>
        <w:t>nhánh</w:t>
      </w:r>
      <w:proofErr w:type="spellEnd"/>
      <w:r w:rsidR="00B93DB1" w:rsidRPr="7DD32126">
        <w:rPr>
          <w:rFonts w:cs="Times New Roman"/>
        </w:rPr>
        <w:t xml:space="preserve"> </w:t>
      </w:r>
      <w:proofErr w:type="spellStart"/>
      <w:r w:rsidR="00573D50" w:rsidRPr="7DD32126">
        <w:rPr>
          <w:rFonts w:cs="Times New Roman"/>
        </w:rPr>
        <w:t>cũng</w:t>
      </w:r>
      <w:proofErr w:type="spellEnd"/>
      <w:r w:rsidR="00573D50" w:rsidRPr="7DD32126">
        <w:rPr>
          <w:rFonts w:cs="Times New Roman"/>
        </w:rPr>
        <w:t xml:space="preserve"> </w:t>
      </w:r>
      <w:proofErr w:type="spellStart"/>
      <w:r w:rsidR="00B93DB1" w:rsidRPr="7DD32126">
        <w:rPr>
          <w:rFonts w:cs="Times New Roman"/>
        </w:rPr>
        <w:t>có</w:t>
      </w:r>
      <w:proofErr w:type="spellEnd"/>
      <w:r w:rsidR="00B93DB1" w:rsidRPr="7DD32126">
        <w:rPr>
          <w:rFonts w:cs="Times New Roman"/>
        </w:rPr>
        <w:t xml:space="preserve"> </w:t>
      </w:r>
      <w:proofErr w:type="spellStart"/>
      <w:r w:rsidR="00B93DB1" w:rsidRPr="7DD32126">
        <w:rPr>
          <w:rFonts w:cs="Times New Roman"/>
        </w:rPr>
        <w:t>thể</w:t>
      </w:r>
      <w:proofErr w:type="spellEnd"/>
      <w:r w:rsidR="00B93DB1" w:rsidRPr="7DD32126">
        <w:rPr>
          <w:rFonts w:cs="Times New Roman"/>
        </w:rPr>
        <w:t xml:space="preserve"> </w:t>
      </w:r>
      <w:proofErr w:type="spellStart"/>
      <w:r w:rsidR="00B93DB1" w:rsidRPr="7DD32126">
        <w:rPr>
          <w:rFonts w:cs="Times New Roman"/>
        </w:rPr>
        <w:t>giao</w:t>
      </w:r>
      <w:proofErr w:type="spellEnd"/>
      <w:r w:rsidR="00B93DB1" w:rsidRPr="7DD32126">
        <w:rPr>
          <w:rFonts w:cs="Times New Roman"/>
        </w:rPr>
        <w:t xml:space="preserve"> </w:t>
      </w:r>
      <w:proofErr w:type="spellStart"/>
      <w:r w:rsidR="00B93DB1" w:rsidRPr="7DD32126">
        <w:rPr>
          <w:rFonts w:cs="Times New Roman"/>
        </w:rPr>
        <w:t>tiếp</w:t>
      </w:r>
      <w:proofErr w:type="spellEnd"/>
      <w:r w:rsidR="00B93DB1" w:rsidRPr="7DD32126">
        <w:rPr>
          <w:rFonts w:cs="Times New Roman"/>
        </w:rPr>
        <w:t xml:space="preserve"> </w:t>
      </w:r>
      <w:proofErr w:type="spellStart"/>
      <w:r w:rsidR="00B93DB1" w:rsidRPr="7DD32126">
        <w:rPr>
          <w:rFonts w:cs="Times New Roman"/>
        </w:rPr>
        <w:t>với</w:t>
      </w:r>
      <w:proofErr w:type="spellEnd"/>
      <w:r w:rsidR="00B93DB1" w:rsidRPr="7DD32126">
        <w:rPr>
          <w:rFonts w:cs="Times New Roman"/>
        </w:rPr>
        <w:t xml:space="preserve"> tester </w:t>
      </w:r>
      <w:proofErr w:type="spellStart"/>
      <w:r w:rsidR="00B93DB1" w:rsidRPr="7DD32126">
        <w:rPr>
          <w:rFonts w:cs="Times New Roman"/>
        </w:rPr>
        <w:t>bên</w:t>
      </w:r>
      <w:proofErr w:type="spellEnd"/>
      <w:r w:rsidR="00B93DB1" w:rsidRPr="7DD32126">
        <w:rPr>
          <w:rFonts w:cs="Times New Roman"/>
        </w:rPr>
        <w:t xml:space="preserve"> </w:t>
      </w:r>
      <w:proofErr w:type="spellStart"/>
      <w:r w:rsidR="00B93DB1" w:rsidRPr="7DD32126">
        <w:rPr>
          <w:rFonts w:cs="Times New Roman"/>
        </w:rPr>
        <w:t>trụ</w:t>
      </w:r>
      <w:proofErr w:type="spellEnd"/>
      <w:r w:rsidR="00B93DB1" w:rsidRPr="7DD32126">
        <w:rPr>
          <w:rFonts w:cs="Times New Roman"/>
        </w:rPr>
        <w:t xml:space="preserve"> </w:t>
      </w:r>
      <w:proofErr w:type="spellStart"/>
      <w:r w:rsidR="00B93DB1" w:rsidRPr="7DD32126">
        <w:rPr>
          <w:rFonts w:cs="Times New Roman"/>
        </w:rPr>
        <w:t>sở</w:t>
      </w:r>
      <w:proofErr w:type="spellEnd"/>
      <w:r w:rsidR="00B93DB1" w:rsidRPr="7DD32126">
        <w:rPr>
          <w:rFonts w:cs="Times New Roman"/>
        </w:rPr>
        <w:t xml:space="preserve">. </w:t>
      </w:r>
      <w:proofErr w:type="spellStart"/>
      <w:r w:rsidR="00B93DB1" w:rsidRPr="7DD32126">
        <w:rPr>
          <w:rFonts w:cs="Times New Roman"/>
        </w:rPr>
        <w:t>Tất</w:t>
      </w:r>
      <w:proofErr w:type="spellEnd"/>
      <w:r w:rsidR="00B93DB1" w:rsidRPr="7DD32126">
        <w:rPr>
          <w:rFonts w:cs="Times New Roman"/>
        </w:rPr>
        <w:t xml:space="preserve"> </w:t>
      </w:r>
      <w:proofErr w:type="spellStart"/>
      <w:r w:rsidR="00B93DB1" w:rsidRPr="7DD32126">
        <w:rPr>
          <w:rFonts w:cs="Times New Roman"/>
        </w:rPr>
        <w:t>cả</w:t>
      </w:r>
      <w:proofErr w:type="spellEnd"/>
      <w:r w:rsidR="00B93DB1" w:rsidRPr="7DD32126">
        <w:rPr>
          <w:rFonts w:cs="Times New Roman"/>
        </w:rPr>
        <w:t xml:space="preserve"> </w:t>
      </w:r>
      <w:r w:rsidR="006B6A72" w:rsidRPr="7DD32126">
        <w:rPr>
          <w:rFonts w:cs="Times New Roman"/>
        </w:rPr>
        <w:t xml:space="preserve">developer </w:t>
      </w:r>
      <w:proofErr w:type="spellStart"/>
      <w:r w:rsidR="006B6A72" w:rsidRPr="7DD32126">
        <w:rPr>
          <w:rFonts w:cs="Times New Roman"/>
        </w:rPr>
        <w:t>và</w:t>
      </w:r>
      <w:proofErr w:type="spellEnd"/>
      <w:r w:rsidR="006B6A72" w:rsidRPr="7DD32126">
        <w:rPr>
          <w:rFonts w:cs="Times New Roman"/>
        </w:rPr>
        <w:t xml:space="preserve"> tester </w:t>
      </w:r>
      <w:proofErr w:type="spellStart"/>
      <w:r w:rsidR="006B6A72" w:rsidRPr="7DD32126">
        <w:rPr>
          <w:rFonts w:cs="Times New Roman"/>
        </w:rPr>
        <w:t>được</w:t>
      </w:r>
      <w:proofErr w:type="spellEnd"/>
      <w:r w:rsidR="006B6A72" w:rsidRPr="7DD32126">
        <w:rPr>
          <w:rFonts w:cs="Times New Roman"/>
        </w:rPr>
        <w:t xml:space="preserve"> </w:t>
      </w:r>
      <w:proofErr w:type="spellStart"/>
      <w:r w:rsidR="006B6A72" w:rsidRPr="7DD32126">
        <w:rPr>
          <w:rFonts w:cs="Times New Roman"/>
        </w:rPr>
        <w:t>truy</w:t>
      </w:r>
      <w:proofErr w:type="spellEnd"/>
      <w:r w:rsidR="006B6A72" w:rsidRPr="7DD32126">
        <w:rPr>
          <w:rFonts w:cs="Times New Roman"/>
        </w:rPr>
        <w:t xml:space="preserve"> </w:t>
      </w:r>
      <w:proofErr w:type="spellStart"/>
      <w:r w:rsidR="006B6A72" w:rsidRPr="7DD32126">
        <w:rPr>
          <w:rFonts w:cs="Times New Roman"/>
        </w:rPr>
        <w:t>cập</w:t>
      </w:r>
      <w:proofErr w:type="spellEnd"/>
      <w:r w:rsidR="006B6A72" w:rsidRPr="7DD32126">
        <w:rPr>
          <w:rFonts w:cs="Times New Roman"/>
        </w:rPr>
        <w:t xml:space="preserve"> </w:t>
      </w:r>
      <w:proofErr w:type="spellStart"/>
      <w:r w:rsidR="006B6A72" w:rsidRPr="7DD32126">
        <w:rPr>
          <w:rFonts w:cs="Times New Roman"/>
        </w:rPr>
        <w:t>đến</w:t>
      </w:r>
      <w:proofErr w:type="spellEnd"/>
      <w:r w:rsidR="006B6A72" w:rsidRPr="7DD32126">
        <w:rPr>
          <w:rFonts w:cs="Times New Roman"/>
        </w:rPr>
        <w:t xml:space="preserve"> </w:t>
      </w:r>
      <w:proofErr w:type="spellStart"/>
      <w:r w:rsidR="006B6A72" w:rsidRPr="7DD32126">
        <w:rPr>
          <w:rFonts w:cs="Times New Roman"/>
        </w:rPr>
        <w:t>hệ</w:t>
      </w:r>
      <w:proofErr w:type="spellEnd"/>
      <w:r w:rsidR="006B6A72" w:rsidRPr="7DD32126">
        <w:rPr>
          <w:rFonts w:cs="Times New Roman"/>
        </w:rPr>
        <w:t xml:space="preserve"> </w:t>
      </w:r>
      <w:proofErr w:type="spellStart"/>
      <w:r w:rsidR="006B6A72" w:rsidRPr="7DD32126">
        <w:rPr>
          <w:rFonts w:cs="Times New Roman"/>
        </w:rPr>
        <w:t>thông</w:t>
      </w:r>
      <w:proofErr w:type="spellEnd"/>
      <w:r w:rsidR="006B6A72" w:rsidRPr="7DD32126">
        <w:rPr>
          <w:rFonts w:cs="Times New Roman"/>
        </w:rPr>
        <w:t xml:space="preserve"> cloud </w:t>
      </w:r>
      <w:proofErr w:type="spellStart"/>
      <w:r w:rsidR="006B6A72" w:rsidRPr="7DD32126">
        <w:rPr>
          <w:rFonts w:cs="Times New Roman"/>
        </w:rPr>
        <w:t>và</w:t>
      </w:r>
      <w:proofErr w:type="spellEnd"/>
      <w:r w:rsidR="006B6A72" w:rsidRPr="7DD32126">
        <w:rPr>
          <w:rFonts w:cs="Times New Roman"/>
        </w:rPr>
        <w:t xml:space="preserve"> datacenter.</w:t>
      </w:r>
      <w:r w:rsidR="001D1057" w:rsidRPr="7DD32126">
        <w:rPr>
          <w:rFonts w:cs="Times New Roman"/>
        </w:rPr>
        <w:t xml:space="preserve"> </w:t>
      </w:r>
    </w:p>
    <w:p w14:paraId="2CF99B56" w14:textId="04E63E75" w:rsidR="005B41F8" w:rsidRPr="00D70DDF" w:rsidRDefault="005B41F8" w:rsidP="00736E1A">
      <w:pPr>
        <w:spacing w:line="276" w:lineRule="auto"/>
        <w:ind w:left="567"/>
        <w:jc w:val="both"/>
        <w:rPr>
          <w:rFonts w:cs="Times New Roman"/>
        </w:rPr>
      </w:pPr>
      <w:r w:rsidRPr="7DD32126">
        <w:rPr>
          <w:rFonts w:cs="Times New Roman"/>
        </w:rPr>
        <w:t xml:space="preserve">Lợi </w:t>
      </w:r>
      <w:proofErr w:type="spellStart"/>
      <w:proofErr w:type="gramStart"/>
      <w:r w:rsidRPr="7DD32126">
        <w:rPr>
          <w:rFonts w:cs="Times New Roman"/>
        </w:rPr>
        <w:t>ích</w:t>
      </w:r>
      <w:proofErr w:type="spellEnd"/>
      <w:r w:rsidRPr="7DD32126">
        <w:rPr>
          <w:rFonts w:cs="Times New Roman"/>
        </w:rPr>
        <w:t xml:space="preserve"> :</w:t>
      </w:r>
      <w:proofErr w:type="gramEnd"/>
      <w:r w:rsidRPr="7DD32126">
        <w:rPr>
          <w:rFonts w:cs="Times New Roman"/>
        </w:rPr>
        <w:t> </w:t>
      </w:r>
    </w:p>
    <w:p w14:paraId="2A718C0A" w14:textId="52F5AB57" w:rsidR="00C75B3A" w:rsidRPr="00C75B3A" w:rsidRDefault="005B41F8" w:rsidP="00736E1A">
      <w:pPr>
        <w:numPr>
          <w:ilvl w:val="0"/>
          <w:numId w:val="15"/>
        </w:numPr>
        <w:spacing w:line="276" w:lineRule="auto"/>
        <w:jc w:val="both"/>
        <w:rPr>
          <w:rFonts w:cs="Times New Roman"/>
        </w:rPr>
      </w:pPr>
      <w:r w:rsidRPr="7DD32126">
        <w:rPr>
          <w:rFonts w:cs="Times New Roman"/>
        </w:rPr>
        <w:t xml:space="preserve">Bảo </w:t>
      </w:r>
      <w:proofErr w:type="spellStart"/>
      <w:r w:rsidRPr="7DD32126">
        <w:rPr>
          <w:rFonts w:cs="Times New Roman"/>
        </w:rPr>
        <w:t>mật</w:t>
      </w:r>
      <w:proofErr w:type="spellEnd"/>
      <w:r w:rsidRPr="7DD32126">
        <w:rPr>
          <w:rFonts w:cs="Times New Roman"/>
        </w:rPr>
        <w:t xml:space="preserve">: </w:t>
      </w:r>
      <w:proofErr w:type="spellStart"/>
      <w:r w:rsidR="004C5183" w:rsidRPr="7DD32126">
        <w:rPr>
          <w:rFonts w:cs="Times New Roman"/>
        </w:rPr>
        <w:t>Hạn</w:t>
      </w:r>
      <w:proofErr w:type="spellEnd"/>
      <w:r w:rsidR="004C5183" w:rsidRPr="7DD32126">
        <w:rPr>
          <w:rFonts w:cs="Times New Roman"/>
        </w:rPr>
        <w:t xml:space="preserve"> </w:t>
      </w:r>
      <w:proofErr w:type="spellStart"/>
      <w:r w:rsidR="004C5183" w:rsidRPr="7DD32126">
        <w:rPr>
          <w:rFonts w:cs="Times New Roman"/>
        </w:rPr>
        <w:t>chế</w:t>
      </w:r>
      <w:proofErr w:type="spellEnd"/>
      <w:r w:rsidR="004C5183" w:rsidRPr="7DD32126">
        <w:rPr>
          <w:rFonts w:cs="Times New Roman"/>
        </w:rPr>
        <w:t xml:space="preserve"> </w:t>
      </w:r>
      <w:proofErr w:type="spellStart"/>
      <w:r w:rsidR="004C5183" w:rsidRPr="7DD32126">
        <w:rPr>
          <w:rFonts w:cs="Times New Roman"/>
        </w:rPr>
        <w:t>lưu</w:t>
      </w:r>
      <w:proofErr w:type="spellEnd"/>
      <w:r w:rsidR="004C5183" w:rsidRPr="7DD32126">
        <w:rPr>
          <w:rFonts w:cs="Times New Roman"/>
        </w:rPr>
        <w:t xml:space="preserve"> </w:t>
      </w:r>
      <w:proofErr w:type="spellStart"/>
      <w:r w:rsidR="004C5183" w:rsidRPr="7DD32126">
        <w:rPr>
          <w:rFonts w:cs="Times New Roman"/>
        </w:rPr>
        <w:t>lượng</w:t>
      </w:r>
      <w:proofErr w:type="spellEnd"/>
      <w:r w:rsidR="004C5183" w:rsidRPr="7DD32126">
        <w:rPr>
          <w:rFonts w:cs="Times New Roman"/>
        </w:rPr>
        <w:t xml:space="preserve"> </w:t>
      </w:r>
      <w:proofErr w:type="spellStart"/>
      <w:r w:rsidR="004C5183" w:rsidRPr="7DD32126">
        <w:rPr>
          <w:rFonts w:cs="Times New Roman"/>
        </w:rPr>
        <w:t>không</w:t>
      </w:r>
      <w:proofErr w:type="spellEnd"/>
      <w:r w:rsidR="004C5183" w:rsidRPr="7DD32126">
        <w:rPr>
          <w:rFonts w:cs="Times New Roman"/>
        </w:rPr>
        <w:t xml:space="preserve"> </w:t>
      </w:r>
      <w:proofErr w:type="spellStart"/>
      <w:r w:rsidR="004C5183" w:rsidRPr="7DD32126">
        <w:rPr>
          <w:rFonts w:cs="Times New Roman"/>
        </w:rPr>
        <w:t>cần</w:t>
      </w:r>
      <w:proofErr w:type="spellEnd"/>
      <w:r w:rsidR="004C5183" w:rsidRPr="7DD32126">
        <w:rPr>
          <w:rFonts w:cs="Times New Roman"/>
        </w:rPr>
        <w:t xml:space="preserve"> </w:t>
      </w:r>
      <w:proofErr w:type="spellStart"/>
      <w:r w:rsidR="004C5183" w:rsidRPr="7DD32126">
        <w:rPr>
          <w:rFonts w:cs="Times New Roman"/>
        </w:rPr>
        <w:t>thiết</w:t>
      </w:r>
      <w:proofErr w:type="spellEnd"/>
      <w:r w:rsidR="004C5183" w:rsidRPr="7DD32126">
        <w:rPr>
          <w:rFonts w:cs="Times New Roman"/>
        </w:rPr>
        <w:t xml:space="preserve"> </w:t>
      </w:r>
      <w:proofErr w:type="spellStart"/>
      <w:r w:rsidR="004C5183" w:rsidRPr="7DD32126">
        <w:rPr>
          <w:rFonts w:cs="Times New Roman"/>
        </w:rPr>
        <w:t>hạn</w:t>
      </w:r>
      <w:proofErr w:type="spellEnd"/>
      <w:r w:rsidR="004C5183" w:rsidRPr="7DD32126">
        <w:rPr>
          <w:rFonts w:cs="Times New Roman"/>
        </w:rPr>
        <w:t xml:space="preserve"> </w:t>
      </w:r>
      <w:proofErr w:type="spellStart"/>
      <w:r w:rsidR="004C5183" w:rsidRPr="7DD32126">
        <w:rPr>
          <w:rFonts w:cs="Times New Roman"/>
        </w:rPr>
        <w:t>chế</w:t>
      </w:r>
      <w:proofErr w:type="spellEnd"/>
      <w:r w:rsidR="004C5183" w:rsidRPr="7DD32126">
        <w:rPr>
          <w:rFonts w:cs="Times New Roman"/>
        </w:rPr>
        <w:t xml:space="preserve"> </w:t>
      </w:r>
      <w:proofErr w:type="spellStart"/>
      <w:r w:rsidR="004C5183" w:rsidRPr="7DD32126">
        <w:rPr>
          <w:rFonts w:cs="Times New Roman"/>
        </w:rPr>
        <w:t>truy</w:t>
      </w:r>
      <w:proofErr w:type="spellEnd"/>
      <w:r w:rsidR="004C5183" w:rsidRPr="7DD32126">
        <w:rPr>
          <w:rFonts w:cs="Times New Roman"/>
        </w:rPr>
        <w:t xml:space="preserve"> </w:t>
      </w:r>
      <w:proofErr w:type="spellStart"/>
      <w:r w:rsidR="004C5183" w:rsidRPr="7DD32126">
        <w:rPr>
          <w:rFonts w:cs="Times New Roman"/>
        </w:rPr>
        <w:t>cập</w:t>
      </w:r>
      <w:proofErr w:type="spellEnd"/>
      <w:r w:rsidR="004C5183" w:rsidRPr="7DD32126">
        <w:rPr>
          <w:rFonts w:cs="Times New Roman"/>
        </w:rPr>
        <w:t xml:space="preserve"> </w:t>
      </w:r>
      <w:proofErr w:type="spellStart"/>
      <w:r w:rsidR="004C5183" w:rsidRPr="7DD32126">
        <w:rPr>
          <w:rFonts w:cs="Times New Roman"/>
        </w:rPr>
        <w:t>trái</w:t>
      </w:r>
      <w:proofErr w:type="spellEnd"/>
      <w:r w:rsidR="004C5183" w:rsidRPr="7DD32126">
        <w:rPr>
          <w:rFonts w:cs="Times New Roman"/>
        </w:rPr>
        <w:t xml:space="preserve"> </w:t>
      </w:r>
      <w:proofErr w:type="spellStart"/>
      <w:r w:rsidR="004C5183" w:rsidRPr="7DD32126">
        <w:rPr>
          <w:rFonts w:cs="Times New Roman"/>
        </w:rPr>
        <w:t>phép</w:t>
      </w:r>
      <w:proofErr w:type="spellEnd"/>
      <w:r w:rsidR="004C5183" w:rsidRPr="7DD32126">
        <w:rPr>
          <w:rFonts w:cs="Times New Roman"/>
        </w:rPr>
        <w:t>.</w:t>
      </w:r>
      <w:r w:rsidRPr="7DD32126">
        <w:rPr>
          <w:rFonts w:cs="Times New Roman"/>
        </w:rPr>
        <w:t> </w:t>
      </w:r>
    </w:p>
    <w:p w14:paraId="611637A5" w14:textId="6BF65B7B" w:rsidR="00C75B3A" w:rsidRDefault="00B90418" w:rsidP="00736E1A">
      <w:pPr>
        <w:numPr>
          <w:ilvl w:val="0"/>
          <w:numId w:val="18"/>
        </w:numPr>
        <w:tabs>
          <w:tab w:val="num" w:pos="720"/>
        </w:tabs>
        <w:spacing w:line="276" w:lineRule="auto"/>
        <w:jc w:val="both"/>
        <w:rPr>
          <w:rFonts w:cs="Times New Roman"/>
        </w:rPr>
      </w:pPr>
      <w:r w:rsidRPr="7DD32126">
        <w:rPr>
          <w:rFonts w:cs="Times New Roman"/>
        </w:rPr>
        <w:t xml:space="preserve">Hiệu </w:t>
      </w:r>
      <w:proofErr w:type="spellStart"/>
      <w:r w:rsidRPr="7DD32126">
        <w:rPr>
          <w:rFonts w:cs="Times New Roman"/>
        </w:rPr>
        <w:t>quả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mạng</w:t>
      </w:r>
      <w:proofErr w:type="spellEnd"/>
      <w:r w:rsidRPr="7DD32126">
        <w:rPr>
          <w:rFonts w:cs="Times New Roman"/>
        </w:rPr>
        <w:t xml:space="preserve">: </w:t>
      </w:r>
      <w:proofErr w:type="spellStart"/>
      <w:r w:rsidR="00C75B3A" w:rsidRPr="00C75B3A">
        <w:rPr>
          <w:rFonts w:cs="Times New Roman"/>
        </w:rPr>
        <w:t>Giảm</w:t>
      </w:r>
      <w:proofErr w:type="spellEnd"/>
      <w:r w:rsidR="00C75B3A" w:rsidRPr="00C75B3A">
        <w:rPr>
          <w:rFonts w:cs="Times New Roman"/>
        </w:rPr>
        <w:t xml:space="preserve"> </w:t>
      </w:r>
      <w:proofErr w:type="spellStart"/>
      <w:r w:rsidR="00C75B3A" w:rsidRPr="00C75B3A">
        <w:rPr>
          <w:rFonts w:cs="Times New Roman"/>
        </w:rPr>
        <w:t>thiểu</w:t>
      </w:r>
      <w:proofErr w:type="spellEnd"/>
      <w:r w:rsidR="00C75B3A" w:rsidRPr="00C75B3A">
        <w:rPr>
          <w:rFonts w:cs="Times New Roman"/>
        </w:rPr>
        <w:t xml:space="preserve"> </w:t>
      </w:r>
      <w:proofErr w:type="spellStart"/>
      <w:r w:rsidR="00C75B3A" w:rsidRPr="00C75B3A">
        <w:rPr>
          <w:rFonts w:cs="Times New Roman"/>
        </w:rPr>
        <w:t>xung</w:t>
      </w:r>
      <w:proofErr w:type="spellEnd"/>
      <w:r w:rsidR="00C75B3A" w:rsidRPr="00C75B3A">
        <w:rPr>
          <w:rFonts w:cs="Times New Roman"/>
        </w:rPr>
        <w:t xml:space="preserve"> </w:t>
      </w:r>
      <w:proofErr w:type="spellStart"/>
      <w:r w:rsidR="00C75B3A" w:rsidRPr="00C75B3A">
        <w:rPr>
          <w:rFonts w:cs="Times New Roman"/>
        </w:rPr>
        <w:t>đột</w:t>
      </w:r>
      <w:proofErr w:type="spellEnd"/>
      <w:r w:rsidR="00C75B3A" w:rsidRPr="00C75B3A">
        <w:rPr>
          <w:rFonts w:cs="Times New Roman"/>
        </w:rPr>
        <w:t xml:space="preserve"> </w:t>
      </w:r>
      <w:proofErr w:type="spellStart"/>
      <w:r w:rsidR="00C75B3A" w:rsidRPr="00C75B3A">
        <w:rPr>
          <w:rFonts w:cs="Times New Roman"/>
        </w:rPr>
        <w:t>lưu</w:t>
      </w:r>
      <w:proofErr w:type="spellEnd"/>
      <w:r w:rsidR="00C75B3A" w:rsidRPr="00C75B3A">
        <w:rPr>
          <w:rFonts w:cs="Times New Roman"/>
        </w:rPr>
        <w:t xml:space="preserve"> </w:t>
      </w:r>
      <w:proofErr w:type="spellStart"/>
      <w:r w:rsidR="00C75B3A" w:rsidRPr="00C75B3A">
        <w:rPr>
          <w:rFonts w:cs="Times New Roman"/>
        </w:rPr>
        <w:t>lượng</w:t>
      </w:r>
      <w:proofErr w:type="spellEnd"/>
      <w:r w:rsidR="00C75B3A" w:rsidRPr="00C75B3A">
        <w:rPr>
          <w:rFonts w:cs="Times New Roman"/>
        </w:rPr>
        <w:t xml:space="preserve"> </w:t>
      </w:r>
      <w:proofErr w:type="spellStart"/>
      <w:r w:rsidR="00C75B3A" w:rsidRPr="00C75B3A">
        <w:rPr>
          <w:rFonts w:cs="Times New Roman"/>
        </w:rPr>
        <w:t>không</w:t>
      </w:r>
      <w:proofErr w:type="spellEnd"/>
      <w:r w:rsidR="00C75B3A" w:rsidRPr="00C75B3A">
        <w:rPr>
          <w:rFonts w:cs="Times New Roman"/>
        </w:rPr>
        <w:t xml:space="preserve"> </w:t>
      </w:r>
      <w:proofErr w:type="spellStart"/>
      <w:r w:rsidR="00C75B3A" w:rsidRPr="00C75B3A">
        <w:rPr>
          <w:rFonts w:cs="Times New Roman"/>
        </w:rPr>
        <w:t>liên</w:t>
      </w:r>
      <w:proofErr w:type="spellEnd"/>
      <w:r w:rsidR="00C75B3A" w:rsidRPr="00C75B3A">
        <w:rPr>
          <w:rFonts w:cs="Times New Roman"/>
        </w:rPr>
        <w:t xml:space="preserve"> </w:t>
      </w:r>
      <w:proofErr w:type="spellStart"/>
      <w:r w:rsidR="00C75B3A" w:rsidRPr="00C75B3A">
        <w:rPr>
          <w:rFonts w:cs="Times New Roman"/>
        </w:rPr>
        <w:t>quan</w:t>
      </w:r>
      <w:proofErr w:type="spellEnd"/>
      <w:r w:rsidR="00C75B3A" w:rsidRPr="00C75B3A">
        <w:rPr>
          <w:rFonts w:cs="Times New Roman"/>
        </w:rPr>
        <w:t xml:space="preserve">, </w:t>
      </w:r>
      <w:proofErr w:type="spellStart"/>
      <w:r w:rsidR="00C75B3A" w:rsidRPr="00C75B3A">
        <w:rPr>
          <w:rFonts w:cs="Times New Roman"/>
        </w:rPr>
        <w:t>tối</w:t>
      </w:r>
      <w:proofErr w:type="spellEnd"/>
      <w:r w:rsidR="00C75B3A" w:rsidRPr="00C75B3A">
        <w:rPr>
          <w:rFonts w:cs="Times New Roman"/>
        </w:rPr>
        <w:t xml:space="preserve"> </w:t>
      </w:r>
      <w:proofErr w:type="spellStart"/>
      <w:r w:rsidR="00C75B3A" w:rsidRPr="00C75B3A">
        <w:rPr>
          <w:rFonts w:cs="Times New Roman"/>
        </w:rPr>
        <w:t>ưu</w:t>
      </w:r>
      <w:proofErr w:type="spellEnd"/>
      <w:r w:rsidR="00C75B3A" w:rsidRPr="00C75B3A">
        <w:rPr>
          <w:rFonts w:cs="Times New Roman"/>
        </w:rPr>
        <w:t xml:space="preserve"> </w:t>
      </w:r>
      <w:proofErr w:type="spellStart"/>
      <w:r w:rsidR="00C75B3A" w:rsidRPr="00C75B3A">
        <w:rPr>
          <w:rFonts w:cs="Times New Roman"/>
        </w:rPr>
        <w:t>hóa</w:t>
      </w:r>
      <w:proofErr w:type="spellEnd"/>
      <w:r w:rsidR="00C75B3A" w:rsidRPr="00C75B3A">
        <w:rPr>
          <w:rFonts w:cs="Times New Roman"/>
        </w:rPr>
        <w:t xml:space="preserve"> </w:t>
      </w:r>
      <w:proofErr w:type="spellStart"/>
      <w:r w:rsidR="00C75B3A" w:rsidRPr="00C75B3A">
        <w:rPr>
          <w:rFonts w:cs="Times New Roman"/>
        </w:rPr>
        <w:t>tài</w:t>
      </w:r>
      <w:proofErr w:type="spellEnd"/>
      <w:r w:rsidR="00C75B3A" w:rsidRPr="00C75B3A">
        <w:rPr>
          <w:rFonts w:cs="Times New Roman"/>
        </w:rPr>
        <w:t xml:space="preserve"> </w:t>
      </w:r>
      <w:proofErr w:type="spellStart"/>
      <w:r w:rsidR="00C75B3A" w:rsidRPr="00C75B3A">
        <w:rPr>
          <w:rFonts w:cs="Times New Roman"/>
        </w:rPr>
        <w:t>nguyên</w:t>
      </w:r>
      <w:proofErr w:type="spellEnd"/>
      <w:r w:rsidR="00C75B3A" w:rsidRPr="00C75B3A">
        <w:rPr>
          <w:rFonts w:cs="Times New Roman"/>
        </w:rPr>
        <w:t xml:space="preserve"> </w:t>
      </w:r>
      <w:proofErr w:type="spellStart"/>
      <w:r w:rsidR="00C75B3A" w:rsidRPr="00C75B3A">
        <w:rPr>
          <w:rFonts w:cs="Times New Roman"/>
        </w:rPr>
        <w:t>mạng</w:t>
      </w:r>
      <w:proofErr w:type="spellEnd"/>
      <w:r w:rsidR="00C75B3A" w:rsidRPr="00C75B3A">
        <w:rPr>
          <w:rFonts w:cs="Times New Roman"/>
        </w:rPr>
        <w:t>.</w:t>
      </w:r>
    </w:p>
    <w:p w14:paraId="58C8EBF9" w14:textId="46AE72FF" w:rsidR="001E4C30" w:rsidRPr="00D70DDF" w:rsidRDefault="00B90418" w:rsidP="00736E1A">
      <w:pPr>
        <w:numPr>
          <w:ilvl w:val="0"/>
          <w:numId w:val="18"/>
        </w:numPr>
        <w:tabs>
          <w:tab w:val="num" w:pos="720"/>
        </w:tabs>
        <w:spacing w:line="276" w:lineRule="auto"/>
        <w:jc w:val="both"/>
        <w:rPr>
          <w:rFonts w:cs="Times New Roman"/>
        </w:rPr>
      </w:pPr>
      <w:r w:rsidRPr="7DD32126">
        <w:rPr>
          <w:rFonts w:cs="Times New Roman"/>
        </w:rPr>
        <w:t xml:space="preserve">Bảo </w:t>
      </w:r>
      <w:proofErr w:type="spellStart"/>
      <w:r w:rsidRPr="7DD32126">
        <w:rPr>
          <w:rFonts w:cs="Times New Roman"/>
        </w:rPr>
        <w:t>vệ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tài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nguyên</w:t>
      </w:r>
      <w:proofErr w:type="spellEnd"/>
      <w:r w:rsidRPr="7DD32126">
        <w:rPr>
          <w:rFonts w:cs="Times New Roman"/>
        </w:rPr>
        <w:t xml:space="preserve">: </w:t>
      </w:r>
      <w:proofErr w:type="spellStart"/>
      <w:r w:rsidRPr="7DD32126">
        <w:rPr>
          <w:rFonts w:cs="Times New Roman"/>
        </w:rPr>
        <w:t>Giới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hạn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quyền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truy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cập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đến</w:t>
      </w:r>
      <w:proofErr w:type="spellEnd"/>
      <w:r w:rsidRPr="7DD32126">
        <w:rPr>
          <w:rFonts w:cs="Times New Roman"/>
        </w:rPr>
        <w:t xml:space="preserve"> cloud </w:t>
      </w:r>
      <w:proofErr w:type="spellStart"/>
      <w:r w:rsidRPr="7DD32126">
        <w:rPr>
          <w:rFonts w:cs="Times New Roman"/>
        </w:rPr>
        <w:t>và</w:t>
      </w:r>
      <w:proofErr w:type="spellEnd"/>
      <w:r w:rsidRPr="7DD32126">
        <w:rPr>
          <w:rFonts w:cs="Times New Roman"/>
        </w:rPr>
        <w:t xml:space="preserve"> datacenter, </w:t>
      </w:r>
      <w:proofErr w:type="spellStart"/>
      <w:r w:rsidRPr="7DD32126">
        <w:rPr>
          <w:rFonts w:cs="Times New Roman"/>
        </w:rPr>
        <w:t>chỉ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cho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phép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các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đối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tượng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đã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xác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định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truy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cập</w:t>
      </w:r>
      <w:proofErr w:type="spellEnd"/>
      <w:r w:rsidRPr="7DD32126">
        <w:rPr>
          <w:rFonts w:cs="Times New Roman"/>
        </w:rPr>
        <w:t>.</w:t>
      </w:r>
    </w:p>
    <w:p w14:paraId="287D9490" w14:textId="3C09A423" w:rsidR="00C72423" w:rsidRPr="00722365" w:rsidRDefault="00DE1274" w:rsidP="00736E1A">
      <w:pPr>
        <w:pStyle w:val="Heading1"/>
        <w:numPr>
          <w:ilvl w:val="0"/>
          <w:numId w:val="0"/>
        </w:numPr>
        <w:ind w:left="1080" w:hanging="360"/>
        <w:rPr>
          <w:sz w:val="26"/>
          <w:szCs w:val="26"/>
        </w:rPr>
      </w:pPr>
      <w:bookmarkStart w:id="79" w:name="_Toc184482159"/>
      <w:bookmarkStart w:id="80" w:name="_Toc184759602"/>
      <w:bookmarkStart w:id="81" w:name="_Toc184759832"/>
      <w:bookmarkStart w:id="82" w:name="_Toc184759999"/>
      <w:proofErr w:type="spellStart"/>
      <w:r w:rsidRPr="00722365">
        <w:rPr>
          <w:sz w:val="26"/>
          <w:szCs w:val="26"/>
        </w:rPr>
        <w:t>Thiếu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sót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trong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hệ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thống</w:t>
      </w:r>
      <w:bookmarkEnd w:id="79"/>
      <w:proofErr w:type="spellEnd"/>
      <w:r w:rsidR="00C72423" w:rsidRPr="00722365">
        <w:rPr>
          <w:sz w:val="26"/>
          <w:szCs w:val="26"/>
        </w:rPr>
        <w:t>:</w:t>
      </w:r>
      <w:bookmarkEnd w:id="80"/>
      <w:bookmarkEnd w:id="81"/>
      <w:bookmarkEnd w:id="82"/>
    </w:p>
    <w:p w14:paraId="599A0CEB" w14:textId="3A5CE936" w:rsidR="00345271" w:rsidRPr="00223AD5" w:rsidRDefault="00345271" w:rsidP="00736E1A">
      <w:pPr>
        <w:pStyle w:val="ListParagraph"/>
        <w:numPr>
          <w:ilvl w:val="0"/>
          <w:numId w:val="29"/>
        </w:numPr>
        <w:jc w:val="both"/>
        <w:rPr>
          <w:b/>
        </w:rPr>
      </w:pPr>
      <w:proofErr w:type="spellStart"/>
      <w:r w:rsidRPr="00223AD5">
        <w:rPr>
          <w:b/>
        </w:rPr>
        <w:t>Giám</w:t>
      </w:r>
      <w:proofErr w:type="spellEnd"/>
      <w:r w:rsidRPr="00223AD5">
        <w:rPr>
          <w:b/>
        </w:rPr>
        <w:t xml:space="preserve"> </w:t>
      </w:r>
      <w:proofErr w:type="spellStart"/>
      <w:r w:rsidRPr="00223AD5">
        <w:rPr>
          <w:b/>
        </w:rPr>
        <w:t>sát</w:t>
      </w:r>
      <w:proofErr w:type="spellEnd"/>
      <w:r w:rsidRPr="00223AD5">
        <w:rPr>
          <w:b/>
        </w:rPr>
        <w:t xml:space="preserve"> </w:t>
      </w:r>
      <w:proofErr w:type="spellStart"/>
      <w:r w:rsidRPr="00223AD5">
        <w:rPr>
          <w:b/>
        </w:rPr>
        <w:t>và</w:t>
      </w:r>
      <w:proofErr w:type="spellEnd"/>
      <w:r w:rsidRPr="00223AD5">
        <w:rPr>
          <w:b/>
        </w:rPr>
        <w:t xml:space="preserve"> </w:t>
      </w:r>
      <w:proofErr w:type="spellStart"/>
      <w:r w:rsidRPr="00223AD5">
        <w:rPr>
          <w:b/>
        </w:rPr>
        <w:t>quản</w:t>
      </w:r>
      <w:proofErr w:type="spellEnd"/>
      <w:r w:rsidRPr="00223AD5">
        <w:rPr>
          <w:b/>
        </w:rPr>
        <w:t xml:space="preserve"> </w:t>
      </w:r>
      <w:proofErr w:type="spellStart"/>
      <w:r w:rsidRPr="00223AD5">
        <w:rPr>
          <w:b/>
        </w:rPr>
        <w:t>lý</w:t>
      </w:r>
      <w:proofErr w:type="spellEnd"/>
      <w:r w:rsidRPr="00223AD5">
        <w:rPr>
          <w:b/>
        </w:rPr>
        <w:t xml:space="preserve"> </w:t>
      </w:r>
      <w:proofErr w:type="spellStart"/>
      <w:r w:rsidRPr="00223AD5">
        <w:rPr>
          <w:b/>
        </w:rPr>
        <w:t>mạng</w:t>
      </w:r>
      <w:proofErr w:type="spellEnd"/>
    </w:p>
    <w:p w14:paraId="36F5F6D4" w14:textId="2F1EE217" w:rsidR="00666F15" w:rsidRPr="00D70DDF" w:rsidRDefault="00666F15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D70DDF">
        <w:rPr>
          <w:rFonts w:cs="Times New Roman"/>
          <w:szCs w:val="24"/>
        </w:rPr>
        <w:t>Hiện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tại</w:t>
      </w:r>
      <w:proofErr w:type="spellEnd"/>
      <w:r w:rsidRPr="00D70DDF">
        <w:rPr>
          <w:rFonts w:cs="Times New Roman"/>
          <w:szCs w:val="24"/>
        </w:rPr>
        <w:t xml:space="preserve">, </w:t>
      </w:r>
      <w:proofErr w:type="spellStart"/>
      <w:r w:rsidRPr="00D70DDF">
        <w:rPr>
          <w:rFonts w:cs="Times New Roman"/>
          <w:szCs w:val="24"/>
        </w:rPr>
        <w:t>hệ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thống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đang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thiếu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công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cụ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giám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sát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hiệu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suất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mạng</w:t>
      </w:r>
      <w:proofErr w:type="spellEnd"/>
      <w:r w:rsidRPr="00D70DDF">
        <w:rPr>
          <w:rFonts w:cs="Times New Roman"/>
          <w:szCs w:val="24"/>
        </w:rPr>
        <w:t xml:space="preserve">, </w:t>
      </w:r>
      <w:proofErr w:type="spellStart"/>
      <w:r w:rsidRPr="00D70DDF">
        <w:rPr>
          <w:rFonts w:cs="Times New Roman"/>
          <w:szCs w:val="24"/>
        </w:rPr>
        <w:t>vì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vậy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cần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triển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khai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một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hệ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thống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giám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sát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tự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động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toàn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diện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để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phát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hiện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kịp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thời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các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sự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cố</w:t>
      </w:r>
      <w:proofErr w:type="spellEnd"/>
      <w:r w:rsidRPr="00D70DDF">
        <w:rPr>
          <w:rFonts w:cs="Times New Roman"/>
          <w:szCs w:val="24"/>
        </w:rPr>
        <w:t xml:space="preserve">, </w:t>
      </w:r>
      <w:proofErr w:type="spellStart"/>
      <w:r w:rsidRPr="00D70DDF">
        <w:rPr>
          <w:rFonts w:cs="Times New Roman"/>
          <w:szCs w:val="24"/>
        </w:rPr>
        <w:t>tối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ưu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hóa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hoạt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động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mạng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và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đảm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bảo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hiệu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suất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liên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tục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cho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người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dùng</w:t>
      </w:r>
      <w:proofErr w:type="spellEnd"/>
      <w:r w:rsidRPr="00D70DDF">
        <w:rPr>
          <w:rFonts w:cs="Times New Roman"/>
          <w:szCs w:val="24"/>
        </w:rPr>
        <w:t>.</w:t>
      </w:r>
    </w:p>
    <w:p w14:paraId="3010DDDD" w14:textId="435D887E" w:rsidR="00345271" w:rsidRPr="00223AD5" w:rsidRDefault="007C0C75" w:rsidP="00736E1A">
      <w:pPr>
        <w:pStyle w:val="ListParagraph"/>
        <w:numPr>
          <w:ilvl w:val="0"/>
          <w:numId w:val="29"/>
        </w:numPr>
        <w:jc w:val="both"/>
        <w:rPr>
          <w:b/>
        </w:rPr>
      </w:pPr>
      <w:r w:rsidRPr="00223AD5">
        <w:rPr>
          <w:b/>
        </w:rPr>
        <w:lastRenderedPageBreak/>
        <w:t xml:space="preserve">Bảo </w:t>
      </w:r>
      <w:proofErr w:type="spellStart"/>
      <w:r w:rsidRPr="00223AD5">
        <w:rPr>
          <w:b/>
        </w:rPr>
        <w:t>mật</w:t>
      </w:r>
      <w:proofErr w:type="spellEnd"/>
      <w:r w:rsidRPr="00223AD5">
        <w:rPr>
          <w:b/>
        </w:rPr>
        <w:t xml:space="preserve"> </w:t>
      </w:r>
      <w:proofErr w:type="spellStart"/>
      <w:r w:rsidRPr="00223AD5">
        <w:rPr>
          <w:b/>
        </w:rPr>
        <w:t>cho</w:t>
      </w:r>
      <w:proofErr w:type="spellEnd"/>
      <w:r w:rsidRPr="00223AD5">
        <w:rPr>
          <w:b/>
        </w:rPr>
        <w:t xml:space="preserve"> VPN</w:t>
      </w:r>
    </w:p>
    <w:p w14:paraId="64DFD2C9" w14:textId="668478F5" w:rsidR="00C22BC4" w:rsidRPr="00D70DDF" w:rsidRDefault="00C22BC4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D70DDF">
        <w:rPr>
          <w:rFonts w:cs="Times New Roman"/>
          <w:szCs w:val="24"/>
        </w:rPr>
        <w:t>Hệ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thống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chưa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được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cấu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hình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mã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hóa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mạnh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mẽ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cho</w:t>
      </w:r>
      <w:proofErr w:type="spellEnd"/>
      <w:r w:rsidRPr="00D70DDF">
        <w:rPr>
          <w:rFonts w:cs="Times New Roman"/>
          <w:szCs w:val="24"/>
        </w:rPr>
        <w:t xml:space="preserve"> VPN, </w:t>
      </w:r>
      <w:proofErr w:type="spellStart"/>
      <w:r w:rsidRPr="00D70DDF">
        <w:rPr>
          <w:rFonts w:cs="Times New Roman"/>
          <w:szCs w:val="24"/>
        </w:rPr>
        <w:t>điều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này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làm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tăng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nguy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cơ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rò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rỉ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thông</w:t>
      </w:r>
      <w:proofErr w:type="spellEnd"/>
      <w:r w:rsidRPr="00D70DDF">
        <w:rPr>
          <w:rFonts w:cs="Times New Roman"/>
          <w:szCs w:val="24"/>
        </w:rPr>
        <w:t xml:space="preserve"> tin </w:t>
      </w:r>
      <w:proofErr w:type="spellStart"/>
      <w:r w:rsidRPr="00D70DDF">
        <w:rPr>
          <w:rFonts w:cs="Times New Roman"/>
          <w:szCs w:val="24"/>
        </w:rPr>
        <w:t>nhạy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cảm</w:t>
      </w:r>
      <w:proofErr w:type="spellEnd"/>
      <w:r w:rsidRPr="00D70DDF">
        <w:rPr>
          <w:rFonts w:cs="Times New Roman"/>
          <w:szCs w:val="24"/>
        </w:rPr>
        <w:t xml:space="preserve">, do </w:t>
      </w:r>
      <w:proofErr w:type="spellStart"/>
      <w:r w:rsidRPr="00D70DDF">
        <w:rPr>
          <w:rFonts w:cs="Times New Roman"/>
          <w:szCs w:val="24"/>
        </w:rPr>
        <w:t>đó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cần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thiết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lập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các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giao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thức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bảo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mật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như</w:t>
      </w:r>
      <w:proofErr w:type="spellEnd"/>
      <w:r w:rsidRPr="00D70DDF">
        <w:rPr>
          <w:rFonts w:cs="Times New Roman"/>
          <w:szCs w:val="24"/>
        </w:rPr>
        <w:t xml:space="preserve"> IPSec </w:t>
      </w:r>
      <w:proofErr w:type="spellStart"/>
      <w:r w:rsidRPr="00D70DDF">
        <w:rPr>
          <w:rFonts w:cs="Times New Roman"/>
          <w:szCs w:val="24"/>
        </w:rPr>
        <w:t>hoặc</w:t>
      </w:r>
      <w:proofErr w:type="spellEnd"/>
      <w:r w:rsidRPr="00D70DDF">
        <w:rPr>
          <w:rFonts w:cs="Times New Roman"/>
          <w:szCs w:val="24"/>
        </w:rPr>
        <w:t xml:space="preserve"> SSL </w:t>
      </w:r>
      <w:proofErr w:type="spellStart"/>
      <w:r w:rsidRPr="00D70DDF">
        <w:rPr>
          <w:rFonts w:cs="Times New Roman"/>
          <w:szCs w:val="24"/>
        </w:rPr>
        <w:t>để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bảo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vệ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dữ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liệu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khi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truyền</w:t>
      </w:r>
      <w:proofErr w:type="spellEnd"/>
      <w:r w:rsidRPr="00D70DDF">
        <w:rPr>
          <w:rFonts w:cs="Times New Roman"/>
          <w:szCs w:val="24"/>
        </w:rPr>
        <w:t xml:space="preserve"> qua Internet </w:t>
      </w:r>
      <w:proofErr w:type="spellStart"/>
      <w:r w:rsidRPr="00D70DDF">
        <w:rPr>
          <w:rFonts w:cs="Times New Roman"/>
          <w:szCs w:val="24"/>
        </w:rPr>
        <w:t>và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đảm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bảo</w:t>
      </w:r>
      <w:proofErr w:type="spellEnd"/>
      <w:r w:rsidRPr="00D70DDF">
        <w:rPr>
          <w:rFonts w:cs="Times New Roman"/>
          <w:szCs w:val="24"/>
        </w:rPr>
        <w:t xml:space="preserve"> an </w:t>
      </w:r>
      <w:proofErr w:type="spellStart"/>
      <w:r w:rsidRPr="00D70DDF">
        <w:rPr>
          <w:rFonts w:cs="Times New Roman"/>
          <w:szCs w:val="24"/>
        </w:rPr>
        <w:t>toàn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cho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các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kết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nối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từ</w:t>
      </w:r>
      <w:proofErr w:type="spellEnd"/>
      <w:r w:rsidRPr="00D70DDF">
        <w:rPr>
          <w:rFonts w:cs="Times New Roman"/>
          <w:szCs w:val="24"/>
        </w:rPr>
        <w:t xml:space="preserve"> xa.</w:t>
      </w:r>
    </w:p>
    <w:p w14:paraId="6AF9F80D" w14:textId="2D4528E6" w:rsidR="007C0C75" w:rsidRPr="00223AD5" w:rsidRDefault="007C0C75" w:rsidP="00736E1A">
      <w:pPr>
        <w:pStyle w:val="ListParagraph"/>
        <w:numPr>
          <w:ilvl w:val="0"/>
          <w:numId w:val="29"/>
        </w:numPr>
        <w:jc w:val="both"/>
        <w:rPr>
          <w:b/>
        </w:rPr>
      </w:pPr>
      <w:proofErr w:type="spellStart"/>
      <w:r w:rsidRPr="00223AD5">
        <w:rPr>
          <w:b/>
        </w:rPr>
        <w:t>Đường</w:t>
      </w:r>
      <w:proofErr w:type="spellEnd"/>
      <w:r w:rsidRPr="00223AD5">
        <w:rPr>
          <w:b/>
        </w:rPr>
        <w:t xml:space="preserve"> </w:t>
      </w:r>
      <w:proofErr w:type="spellStart"/>
      <w:r w:rsidRPr="00223AD5">
        <w:rPr>
          <w:b/>
        </w:rPr>
        <w:t>mạng</w:t>
      </w:r>
      <w:proofErr w:type="spellEnd"/>
      <w:r w:rsidRPr="00223AD5">
        <w:rPr>
          <w:b/>
        </w:rPr>
        <w:t xml:space="preserve"> internet </w:t>
      </w:r>
      <w:proofErr w:type="spellStart"/>
      <w:r w:rsidR="00C85C9A" w:rsidRPr="00223AD5">
        <w:rPr>
          <w:b/>
        </w:rPr>
        <w:t>nội</w:t>
      </w:r>
      <w:proofErr w:type="spellEnd"/>
      <w:r w:rsidR="00C85C9A" w:rsidRPr="00223AD5">
        <w:rPr>
          <w:b/>
        </w:rPr>
        <w:t xml:space="preserve"> </w:t>
      </w:r>
      <w:proofErr w:type="spellStart"/>
      <w:r w:rsidR="00C85C9A" w:rsidRPr="00223AD5">
        <w:rPr>
          <w:b/>
        </w:rPr>
        <w:t>bộ</w:t>
      </w:r>
      <w:proofErr w:type="spellEnd"/>
    </w:p>
    <w:p w14:paraId="05E3D3A6" w14:textId="473B7AE1" w:rsidR="00C22BC4" w:rsidRDefault="00C22BC4" w:rsidP="00736E1A">
      <w:pPr>
        <w:spacing w:line="276" w:lineRule="auto"/>
        <w:ind w:left="567"/>
        <w:jc w:val="both"/>
        <w:rPr>
          <w:rFonts w:cs="Times New Roman"/>
        </w:rPr>
      </w:pPr>
      <w:proofErr w:type="spellStart"/>
      <w:r w:rsidRPr="7DD32126">
        <w:rPr>
          <w:rFonts w:cs="Times New Roman"/>
        </w:rPr>
        <w:t>Thiếu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kết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Pr="7DD32126">
        <w:rPr>
          <w:rFonts w:cs="Times New Roman"/>
        </w:rPr>
        <w:t>nối</w:t>
      </w:r>
      <w:proofErr w:type="spellEnd"/>
      <w:r w:rsidRPr="7DD32126">
        <w:rPr>
          <w:rFonts w:cs="Times New Roman"/>
        </w:rPr>
        <w:t xml:space="preserve"> internet </w:t>
      </w:r>
      <w:proofErr w:type="spellStart"/>
      <w:r w:rsidR="00C85C9A" w:rsidRPr="7DD32126">
        <w:rPr>
          <w:rFonts w:cs="Times New Roman"/>
        </w:rPr>
        <w:t>nội</w:t>
      </w:r>
      <w:proofErr w:type="spellEnd"/>
      <w:r w:rsidR="00C85C9A" w:rsidRPr="7DD32126">
        <w:rPr>
          <w:rFonts w:cs="Times New Roman"/>
        </w:rPr>
        <w:t xml:space="preserve"> </w:t>
      </w:r>
      <w:proofErr w:type="spellStart"/>
      <w:r w:rsidR="00C85C9A" w:rsidRPr="7DD32126">
        <w:rPr>
          <w:rFonts w:cs="Times New Roman"/>
        </w:rPr>
        <w:t>bộ</w:t>
      </w:r>
      <w:proofErr w:type="spellEnd"/>
      <w:r w:rsidRPr="7DD32126">
        <w:rPr>
          <w:rFonts w:cs="Times New Roman"/>
        </w:rPr>
        <w:t xml:space="preserve"> </w:t>
      </w:r>
      <w:proofErr w:type="spellStart"/>
      <w:r w:rsidR="00F815AF" w:rsidRPr="7DD32126">
        <w:rPr>
          <w:rFonts w:cs="Times New Roman"/>
        </w:rPr>
        <w:t>cho</w:t>
      </w:r>
      <w:proofErr w:type="spellEnd"/>
      <w:r w:rsidR="00F815AF" w:rsidRPr="7DD32126">
        <w:rPr>
          <w:rFonts w:cs="Times New Roman"/>
        </w:rPr>
        <w:t xml:space="preserve"> </w:t>
      </w:r>
      <w:proofErr w:type="spellStart"/>
      <w:r w:rsidR="00F815AF" w:rsidRPr="7DD32126">
        <w:rPr>
          <w:rFonts w:cs="Times New Roman"/>
        </w:rPr>
        <w:t>từng</w:t>
      </w:r>
      <w:proofErr w:type="spellEnd"/>
      <w:r w:rsidR="00F815AF" w:rsidRPr="7DD32126">
        <w:rPr>
          <w:rFonts w:cs="Times New Roman"/>
        </w:rPr>
        <w:t xml:space="preserve"> </w:t>
      </w:r>
      <w:proofErr w:type="spellStart"/>
      <w:r w:rsidR="00F815AF" w:rsidRPr="7DD32126">
        <w:rPr>
          <w:rFonts w:cs="Times New Roman"/>
        </w:rPr>
        <w:t>phòng</w:t>
      </w:r>
      <w:proofErr w:type="spellEnd"/>
      <w:r w:rsidR="00F815AF" w:rsidRPr="7DD32126">
        <w:rPr>
          <w:rFonts w:cs="Times New Roman"/>
        </w:rPr>
        <w:t xml:space="preserve"> ban </w:t>
      </w:r>
      <w:proofErr w:type="spellStart"/>
      <w:r w:rsidR="00F815AF" w:rsidRPr="7DD32126">
        <w:rPr>
          <w:rFonts w:cs="Times New Roman"/>
        </w:rPr>
        <w:t>thuộc</w:t>
      </w:r>
      <w:proofErr w:type="spellEnd"/>
      <w:r w:rsidR="00F815AF" w:rsidRPr="7DD32126">
        <w:rPr>
          <w:rFonts w:cs="Times New Roman"/>
        </w:rPr>
        <w:t xml:space="preserve"> </w:t>
      </w:r>
      <w:proofErr w:type="spellStart"/>
      <w:r w:rsidR="00F815AF" w:rsidRPr="7DD32126">
        <w:rPr>
          <w:rFonts w:cs="Times New Roman"/>
        </w:rPr>
        <w:t>các</w:t>
      </w:r>
      <w:proofErr w:type="spellEnd"/>
      <w:r w:rsidR="00F815AF" w:rsidRPr="7DD32126">
        <w:rPr>
          <w:rFonts w:cs="Times New Roman"/>
        </w:rPr>
        <w:t xml:space="preserve"> </w:t>
      </w:r>
      <w:proofErr w:type="spellStart"/>
      <w:r w:rsidR="00F815AF" w:rsidRPr="7DD32126">
        <w:rPr>
          <w:rFonts w:cs="Times New Roman"/>
        </w:rPr>
        <w:t>tầng</w:t>
      </w:r>
      <w:proofErr w:type="spellEnd"/>
      <w:r w:rsidR="00F815AF" w:rsidRPr="7DD32126">
        <w:rPr>
          <w:rFonts w:cs="Times New Roman"/>
        </w:rPr>
        <w:t xml:space="preserve"> </w:t>
      </w:r>
      <w:proofErr w:type="spellStart"/>
      <w:r w:rsidR="00F815AF" w:rsidRPr="7DD32126">
        <w:rPr>
          <w:rFonts w:cs="Times New Roman"/>
        </w:rPr>
        <w:t>nhà</w:t>
      </w:r>
      <w:proofErr w:type="spellEnd"/>
      <w:r w:rsidR="00AF0C16" w:rsidRPr="7DD32126">
        <w:rPr>
          <w:rFonts w:cs="Times New Roman"/>
        </w:rPr>
        <w:t xml:space="preserve">, </w:t>
      </w:r>
      <w:proofErr w:type="spellStart"/>
      <w:r w:rsidR="00AF0C16" w:rsidRPr="7DD32126">
        <w:rPr>
          <w:rFonts w:cs="Times New Roman"/>
        </w:rPr>
        <w:t>theo</w:t>
      </w:r>
      <w:proofErr w:type="spellEnd"/>
      <w:r w:rsidR="00AF0C16" w:rsidRPr="7DD32126">
        <w:rPr>
          <w:rFonts w:cs="Times New Roman"/>
        </w:rPr>
        <w:t xml:space="preserve"> </w:t>
      </w:r>
      <w:proofErr w:type="spellStart"/>
      <w:r w:rsidR="00AF0C16" w:rsidRPr="7DD32126">
        <w:rPr>
          <w:rFonts w:cs="Times New Roman"/>
        </w:rPr>
        <w:t>như</w:t>
      </w:r>
      <w:proofErr w:type="spellEnd"/>
      <w:r w:rsidR="00AF0C16" w:rsidRPr="7DD32126">
        <w:rPr>
          <w:rFonts w:cs="Times New Roman"/>
        </w:rPr>
        <w:t xml:space="preserve"> </w:t>
      </w:r>
      <w:proofErr w:type="spellStart"/>
      <w:r w:rsidR="00AF0C16" w:rsidRPr="7DD32126">
        <w:rPr>
          <w:rFonts w:cs="Times New Roman"/>
        </w:rPr>
        <w:t>kế</w:t>
      </w:r>
      <w:proofErr w:type="spellEnd"/>
      <w:r w:rsidR="00AF0C16" w:rsidRPr="7DD32126">
        <w:rPr>
          <w:rFonts w:cs="Times New Roman"/>
        </w:rPr>
        <w:t xml:space="preserve"> </w:t>
      </w:r>
      <w:proofErr w:type="spellStart"/>
      <w:r w:rsidR="00AF0C16" w:rsidRPr="7DD32126">
        <w:rPr>
          <w:rFonts w:cs="Times New Roman"/>
        </w:rPr>
        <w:t>hoạch</w:t>
      </w:r>
      <w:proofErr w:type="spellEnd"/>
      <w:r w:rsidR="00AF0C16" w:rsidRPr="7DD32126">
        <w:rPr>
          <w:rFonts w:cs="Times New Roman"/>
        </w:rPr>
        <w:t xml:space="preserve"> </w:t>
      </w:r>
      <w:proofErr w:type="spellStart"/>
      <w:r w:rsidR="00AF0C16" w:rsidRPr="7DD32126">
        <w:rPr>
          <w:rFonts w:cs="Times New Roman"/>
        </w:rPr>
        <w:t>đường</w:t>
      </w:r>
      <w:proofErr w:type="spellEnd"/>
      <w:r w:rsidR="00AF0C16" w:rsidRPr="7DD32126">
        <w:rPr>
          <w:rFonts w:cs="Times New Roman"/>
        </w:rPr>
        <w:t xml:space="preserve"> internet </w:t>
      </w:r>
      <w:proofErr w:type="spellStart"/>
      <w:r w:rsidR="00AF0C16" w:rsidRPr="7DD32126">
        <w:rPr>
          <w:rFonts w:cs="Times New Roman"/>
        </w:rPr>
        <w:t>sẽ</w:t>
      </w:r>
      <w:proofErr w:type="spellEnd"/>
      <w:r w:rsidR="00AF0C16" w:rsidRPr="7DD32126">
        <w:rPr>
          <w:rFonts w:cs="Times New Roman"/>
        </w:rPr>
        <w:t xml:space="preserve"> </w:t>
      </w:r>
      <w:proofErr w:type="spellStart"/>
      <w:r w:rsidR="00AF0C16" w:rsidRPr="7DD32126">
        <w:rPr>
          <w:rFonts w:cs="Times New Roman"/>
        </w:rPr>
        <w:t>phát</w:t>
      </w:r>
      <w:proofErr w:type="spellEnd"/>
      <w:r w:rsidR="00AF0C16" w:rsidRPr="7DD32126">
        <w:rPr>
          <w:rFonts w:cs="Times New Roman"/>
        </w:rPr>
        <w:t xml:space="preserve"> </w:t>
      </w:r>
      <w:proofErr w:type="spellStart"/>
      <w:r w:rsidR="00AF0C16" w:rsidRPr="7DD32126">
        <w:rPr>
          <w:rFonts w:cs="Times New Roman"/>
        </w:rPr>
        <w:t>ra</w:t>
      </w:r>
      <w:proofErr w:type="spellEnd"/>
      <w:r w:rsidR="00AF0C16" w:rsidRPr="7DD32126">
        <w:rPr>
          <w:rFonts w:cs="Times New Roman"/>
        </w:rPr>
        <w:t xml:space="preserve"> </w:t>
      </w:r>
      <w:proofErr w:type="spellStart"/>
      <w:r w:rsidR="00AF0C16" w:rsidRPr="7DD32126">
        <w:rPr>
          <w:rFonts w:cs="Times New Roman"/>
        </w:rPr>
        <w:t>các</w:t>
      </w:r>
      <w:proofErr w:type="spellEnd"/>
      <w:r w:rsidR="00AF0C16" w:rsidRPr="7DD32126">
        <w:rPr>
          <w:rFonts w:cs="Times New Roman"/>
        </w:rPr>
        <w:t xml:space="preserve"> </w:t>
      </w:r>
      <w:proofErr w:type="spellStart"/>
      <w:r w:rsidR="00732343" w:rsidRPr="7DD32126">
        <w:rPr>
          <w:rFonts w:cs="Times New Roman"/>
        </w:rPr>
        <w:t>kết</w:t>
      </w:r>
      <w:proofErr w:type="spellEnd"/>
      <w:r w:rsidR="00732343" w:rsidRPr="7DD32126">
        <w:rPr>
          <w:rFonts w:cs="Times New Roman"/>
        </w:rPr>
        <w:t xml:space="preserve"> </w:t>
      </w:r>
      <w:proofErr w:type="spellStart"/>
      <w:r w:rsidR="00732343" w:rsidRPr="7DD32126">
        <w:rPr>
          <w:rFonts w:cs="Times New Roman"/>
        </w:rPr>
        <w:t>nối</w:t>
      </w:r>
      <w:proofErr w:type="spellEnd"/>
      <w:r w:rsidR="00732343" w:rsidRPr="7DD32126">
        <w:rPr>
          <w:rFonts w:cs="Times New Roman"/>
        </w:rPr>
        <w:t xml:space="preserve"> </w:t>
      </w:r>
      <w:proofErr w:type="spellStart"/>
      <w:r w:rsidR="00732343" w:rsidRPr="7DD32126">
        <w:rPr>
          <w:rFonts w:cs="Times New Roman"/>
        </w:rPr>
        <w:t>thuộc</w:t>
      </w:r>
      <w:proofErr w:type="spellEnd"/>
      <w:r w:rsidR="00732343" w:rsidRPr="7DD32126">
        <w:rPr>
          <w:rFonts w:cs="Times New Roman"/>
        </w:rPr>
        <w:t xml:space="preserve"> </w:t>
      </w:r>
      <w:proofErr w:type="spellStart"/>
      <w:r w:rsidR="00732343" w:rsidRPr="7DD32126">
        <w:rPr>
          <w:rFonts w:cs="Times New Roman"/>
        </w:rPr>
        <w:t>các</w:t>
      </w:r>
      <w:proofErr w:type="spellEnd"/>
      <w:r w:rsidR="00732343" w:rsidRPr="7DD32126">
        <w:rPr>
          <w:rFonts w:cs="Times New Roman"/>
        </w:rPr>
        <w:t xml:space="preserve"> VLAN </w:t>
      </w:r>
      <w:proofErr w:type="spellStart"/>
      <w:r w:rsidR="00732343" w:rsidRPr="7DD32126">
        <w:rPr>
          <w:rFonts w:cs="Times New Roman"/>
        </w:rPr>
        <w:t>của</w:t>
      </w:r>
      <w:proofErr w:type="spellEnd"/>
      <w:r w:rsidR="00732343" w:rsidRPr="7DD32126">
        <w:rPr>
          <w:rFonts w:cs="Times New Roman"/>
        </w:rPr>
        <w:t xml:space="preserve"> </w:t>
      </w:r>
      <w:proofErr w:type="spellStart"/>
      <w:r w:rsidR="00732343" w:rsidRPr="7DD32126">
        <w:rPr>
          <w:rFonts w:cs="Times New Roman"/>
        </w:rPr>
        <w:t>các</w:t>
      </w:r>
      <w:proofErr w:type="spellEnd"/>
      <w:r w:rsidR="00732343" w:rsidRPr="7DD32126">
        <w:rPr>
          <w:rFonts w:cs="Times New Roman"/>
        </w:rPr>
        <w:t xml:space="preserve"> </w:t>
      </w:r>
      <w:proofErr w:type="spellStart"/>
      <w:r w:rsidR="00732343" w:rsidRPr="7DD32126">
        <w:rPr>
          <w:rFonts w:cs="Times New Roman"/>
        </w:rPr>
        <w:t>phòng</w:t>
      </w:r>
      <w:proofErr w:type="spellEnd"/>
      <w:r w:rsidR="00732343" w:rsidRPr="7DD32126">
        <w:rPr>
          <w:rFonts w:cs="Times New Roman"/>
        </w:rPr>
        <w:t xml:space="preserve"> ban, </w:t>
      </w:r>
      <w:proofErr w:type="spellStart"/>
      <w:r w:rsidR="00732343" w:rsidRPr="7DD32126">
        <w:rPr>
          <w:rFonts w:cs="Times New Roman"/>
        </w:rPr>
        <w:t>thiết</w:t>
      </w:r>
      <w:proofErr w:type="spellEnd"/>
      <w:r w:rsidR="00732343" w:rsidRPr="7DD32126">
        <w:rPr>
          <w:rFonts w:cs="Times New Roman"/>
        </w:rPr>
        <w:t xml:space="preserve"> </w:t>
      </w:r>
      <w:proofErr w:type="spellStart"/>
      <w:r w:rsidR="00732343" w:rsidRPr="7DD32126">
        <w:rPr>
          <w:rFonts w:cs="Times New Roman"/>
        </w:rPr>
        <w:t>bị</w:t>
      </w:r>
      <w:proofErr w:type="spellEnd"/>
      <w:r w:rsidR="00732343" w:rsidRPr="7DD32126">
        <w:rPr>
          <w:rFonts w:cs="Times New Roman"/>
        </w:rPr>
        <w:t xml:space="preserve"> </w:t>
      </w:r>
      <w:proofErr w:type="spellStart"/>
      <w:r w:rsidR="00732343" w:rsidRPr="7DD32126">
        <w:rPr>
          <w:rFonts w:cs="Times New Roman"/>
        </w:rPr>
        <w:t>kết</w:t>
      </w:r>
      <w:proofErr w:type="spellEnd"/>
      <w:r w:rsidR="00732343" w:rsidRPr="7DD32126">
        <w:rPr>
          <w:rFonts w:cs="Times New Roman"/>
        </w:rPr>
        <w:t xml:space="preserve"> </w:t>
      </w:r>
      <w:proofErr w:type="spellStart"/>
      <w:r w:rsidR="00732343" w:rsidRPr="7DD32126">
        <w:rPr>
          <w:rFonts w:cs="Times New Roman"/>
        </w:rPr>
        <w:t>nối</w:t>
      </w:r>
      <w:proofErr w:type="spellEnd"/>
      <w:r w:rsidR="00732343" w:rsidRPr="7DD32126">
        <w:rPr>
          <w:rFonts w:cs="Times New Roman"/>
        </w:rPr>
        <w:t xml:space="preserve"> </w:t>
      </w:r>
      <w:proofErr w:type="spellStart"/>
      <w:r w:rsidR="00732343" w:rsidRPr="7DD32126">
        <w:rPr>
          <w:rFonts w:cs="Times New Roman"/>
        </w:rPr>
        <w:t>tới</w:t>
      </w:r>
      <w:proofErr w:type="spellEnd"/>
      <w:r w:rsidR="00732343" w:rsidRPr="7DD32126">
        <w:rPr>
          <w:rFonts w:cs="Times New Roman"/>
        </w:rPr>
        <w:t xml:space="preserve"> </w:t>
      </w:r>
      <w:r w:rsidR="004B64B2" w:rsidRPr="7DD32126">
        <w:rPr>
          <w:rFonts w:cs="Times New Roman"/>
        </w:rPr>
        <w:t xml:space="preserve">internet </w:t>
      </w:r>
      <w:proofErr w:type="spellStart"/>
      <w:r w:rsidR="004B64B2" w:rsidRPr="7DD32126">
        <w:rPr>
          <w:rFonts w:cs="Times New Roman"/>
        </w:rPr>
        <w:t>nội</w:t>
      </w:r>
      <w:proofErr w:type="spellEnd"/>
      <w:r w:rsidR="004B64B2" w:rsidRPr="7DD32126">
        <w:rPr>
          <w:rFonts w:cs="Times New Roman"/>
        </w:rPr>
        <w:t xml:space="preserve"> </w:t>
      </w:r>
      <w:proofErr w:type="spellStart"/>
      <w:r w:rsidR="004B64B2" w:rsidRPr="7DD32126">
        <w:rPr>
          <w:rFonts w:cs="Times New Roman"/>
        </w:rPr>
        <w:t>bộ</w:t>
      </w:r>
      <w:proofErr w:type="spellEnd"/>
      <w:r w:rsidR="004B64B2" w:rsidRPr="7DD32126">
        <w:rPr>
          <w:rFonts w:cs="Times New Roman"/>
        </w:rPr>
        <w:t xml:space="preserve"> </w:t>
      </w:r>
      <w:proofErr w:type="spellStart"/>
      <w:r w:rsidR="004B64B2" w:rsidRPr="7DD32126">
        <w:rPr>
          <w:rFonts w:cs="Times New Roman"/>
        </w:rPr>
        <w:t>của</w:t>
      </w:r>
      <w:proofErr w:type="spellEnd"/>
      <w:r w:rsidR="004B64B2" w:rsidRPr="7DD32126">
        <w:rPr>
          <w:rFonts w:cs="Times New Roman"/>
        </w:rPr>
        <w:t xml:space="preserve"> </w:t>
      </w:r>
      <w:proofErr w:type="spellStart"/>
      <w:r w:rsidR="004B64B2" w:rsidRPr="7DD32126">
        <w:rPr>
          <w:rFonts w:cs="Times New Roman"/>
        </w:rPr>
        <w:t>phòng</w:t>
      </w:r>
      <w:proofErr w:type="spellEnd"/>
      <w:r w:rsidR="004B64B2" w:rsidRPr="7DD32126">
        <w:rPr>
          <w:rFonts w:cs="Times New Roman"/>
        </w:rPr>
        <w:t xml:space="preserve"> ban </w:t>
      </w:r>
      <w:proofErr w:type="spellStart"/>
      <w:r w:rsidR="004B64B2" w:rsidRPr="7DD32126">
        <w:rPr>
          <w:rFonts w:cs="Times New Roman"/>
        </w:rPr>
        <w:t>có</w:t>
      </w:r>
      <w:proofErr w:type="spellEnd"/>
      <w:r w:rsidR="004B64B2" w:rsidRPr="7DD32126">
        <w:rPr>
          <w:rFonts w:cs="Times New Roman"/>
        </w:rPr>
        <w:t xml:space="preserve"> </w:t>
      </w:r>
      <w:proofErr w:type="spellStart"/>
      <w:r w:rsidR="004B64B2" w:rsidRPr="7DD32126">
        <w:rPr>
          <w:rFonts w:cs="Times New Roman"/>
        </w:rPr>
        <w:t>thể</w:t>
      </w:r>
      <w:proofErr w:type="spellEnd"/>
      <w:r w:rsidR="004B64B2" w:rsidRPr="7DD32126">
        <w:rPr>
          <w:rFonts w:cs="Times New Roman"/>
        </w:rPr>
        <w:t xml:space="preserve"> </w:t>
      </w:r>
      <w:proofErr w:type="spellStart"/>
      <w:r w:rsidR="004B64B2" w:rsidRPr="7DD32126">
        <w:rPr>
          <w:rFonts w:cs="Times New Roman"/>
        </w:rPr>
        <w:t>giao</w:t>
      </w:r>
      <w:proofErr w:type="spellEnd"/>
      <w:r w:rsidR="004B64B2" w:rsidRPr="7DD32126">
        <w:rPr>
          <w:rFonts w:cs="Times New Roman"/>
        </w:rPr>
        <w:t xml:space="preserve"> </w:t>
      </w:r>
      <w:proofErr w:type="spellStart"/>
      <w:r w:rsidR="004B64B2" w:rsidRPr="7DD32126">
        <w:rPr>
          <w:rFonts w:cs="Times New Roman"/>
        </w:rPr>
        <w:t>tiếp</w:t>
      </w:r>
      <w:proofErr w:type="spellEnd"/>
      <w:r w:rsidR="004B64B2" w:rsidRPr="7DD32126">
        <w:rPr>
          <w:rFonts w:cs="Times New Roman"/>
        </w:rPr>
        <w:t xml:space="preserve"> </w:t>
      </w:r>
      <w:proofErr w:type="spellStart"/>
      <w:r w:rsidR="004B64B2" w:rsidRPr="7DD32126">
        <w:rPr>
          <w:rFonts w:cs="Times New Roman"/>
        </w:rPr>
        <w:t>với</w:t>
      </w:r>
      <w:proofErr w:type="spellEnd"/>
      <w:r w:rsidR="004B64B2" w:rsidRPr="7DD32126">
        <w:rPr>
          <w:rFonts w:cs="Times New Roman"/>
        </w:rPr>
        <w:t xml:space="preserve"> </w:t>
      </w:r>
      <w:proofErr w:type="spellStart"/>
      <w:r w:rsidR="004B64B2" w:rsidRPr="7DD32126">
        <w:rPr>
          <w:rFonts w:cs="Times New Roman"/>
        </w:rPr>
        <w:t>các</w:t>
      </w:r>
      <w:proofErr w:type="spellEnd"/>
      <w:r w:rsidR="004B64B2" w:rsidRPr="7DD32126">
        <w:rPr>
          <w:rFonts w:cs="Times New Roman"/>
        </w:rPr>
        <w:t xml:space="preserve"> </w:t>
      </w:r>
      <w:proofErr w:type="spellStart"/>
      <w:r w:rsidR="004B64B2" w:rsidRPr="7DD32126">
        <w:rPr>
          <w:rFonts w:cs="Times New Roman"/>
        </w:rPr>
        <w:t>thiết</w:t>
      </w:r>
      <w:proofErr w:type="spellEnd"/>
      <w:r w:rsidR="004B64B2" w:rsidRPr="7DD32126">
        <w:rPr>
          <w:rFonts w:cs="Times New Roman"/>
        </w:rPr>
        <w:t xml:space="preserve"> </w:t>
      </w:r>
      <w:proofErr w:type="spellStart"/>
      <w:r w:rsidR="004B64B2" w:rsidRPr="7DD32126">
        <w:rPr>
          <w:rFonts w:cs="Times New Roman"/>
        </w:rPr>
        <w:t>bị</w:t>
      </w:r>
      <w:proofErr w:type="spellEnd"/>
      <w:r w:rsidR="004B64B2" w:rsidRPr="7DD32126">
        <w:rPr>
          <w:rFonts w:cs="Times New Roman"/>
        </w:rPr>
        <w:t xml:space="preserve"> </w:t>
      </w:r>
      <w:proofErr w:type="spellStart"/>
      <w:r w:rsidR="004B64B2" w:rsidRPr="7DD32126">
        <w:rPr>
          <w:rFonts w:cs="Times New Roman"/>
        </w:rPr>
        <w:t>khác</w:t>
      </w:r>
      <w:proofErr w:type="spellEnd"/>
      <w:r w:rsidR="004B64B2" w:rsidRPr="7DD32126">
        <w:rPr>
          <w:rFonts w:cs="Times New Roman"/>
        </w:rPr>
        <w:t xml:space="preserve"> </w:t>
      </w:r>
      <w:proofErr w:type="spellStart"/>
      <w:r w:rsidR="004B64B2" w:rsidRPr="7DD32126">
        <w:rPr>
          <w:rFonts w:cs="Times New Roman"/>
        </w:rPr>
        <w:t>cùng</w:t>
      </w:r>
      <w:proofErr w:type="spellEnd"/>
      <w:r w:rsidR="004B64B2" w:rsidRPr="7DD32126">
        <w:rPr>
          <w:rFonts w:cs="Times New Roman"/>
        </w:rPr>
        <w:t xml:space="preserve"> </w:t>
      </w:r>
      <w:proofErr w:type="spellStart"/>
      <w:r w:rsidR="004B64B2" w:rsidRPr="7DD32126">
        <w:rPr>
          <w:rFonts w:cs="Times New Roman"/>
        </w:rPr>
        <w:t>phòng</w:t>
      </w:r>
      <w:proofErr w:type="spellEnd"/>
      <w:r w:rsidR="004B64B2" w:rsidRPr="7DD32126">
        <w:rPr>
          <w:rFonts w:cs="Times New Roman"/>
        </w:rPr>
        <w:t xml:space="preserve"> ban.</w:t>
      </w:r>
    </w:p>
    <w:p w14:paraId="5C1A5F33" w14:textId="00DBD501" w:rsidR="00552BE0" w:rsidRPr="005E4674" w:rsidRDefault="00A761FE" w:rsidP="00736E1A">
      <w:pPr>
        <w:spacing w:line="276" w:lineRule="auto"/>
        <w:ind w:firstLine="567"/>
        <w:jc w:val="both"/>
        <w:rPr>
          <w:rFonts w:cs="Times New Roman"/>
          <w:bCs/>
        </w:rPr>
      </w:pPr>
      <w:r w:rsidRPr="005E4674">
        <w:rPr>
          <w:rFonts w:cs="Times New Roman"/>
          <w:bCs/>
          <w:szCs w:val="24"/>
        </w:rPr>
        <w:t xml:space="preserve">Trong </w:t>
      </w:r>
      <w:proofErr w:type="spellStart"/>
      <w:r w:rsidRPr="005E4674">
        <w:rPr>
          <w:rFonts w:cs="Times New Roman"/>
          <w:bCs/>
          <w:szCs w:val="24"/>
        </w:rPr>
        <w:t>bài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làm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đã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thiết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kế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hệ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thống</w:t>
      </w:r>
      <w:proofErr w:type="spellEnd"/>
      <w:r w:rsidRPr="005E4674">
        <w:rPr>
          <w:rFonts w:cs="Times New Roman"/>
          <w:bCs/>
          <w:szCs w:val="24"/>
        </w:rPr>
        <w:t xml:space="preserve"> AP </w:t>
      </w:r>
      <w:proofErr w:type="spellStart"/>
      <w:r w:rsidRPr="005E4674">
        <w:rPr>
          <w:rFonts w:cs="Times New Roman"/>
          <w:bCs/>
          <w:szCs w:val="24"/>
        </w:rPr>
        <w:t>phát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ra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mạng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nhưng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không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thể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phát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ra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đúng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theo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mong</w:t>
      </w:r>
      <w:proofErr w:type="spellEnd"/>
      <w:r w:rsidRPr="005E4674">
        <w:rPr>
          <w:rFonts w:cs="Times New Roman"/>
          <w:bCs/>
          <w:szCs w:val="24"/>
        </w:rPr>
        <w:t xml:space="preserve"> </w:t>
      </w:r>
      <w:proofErr w:type="spellStart"/>
      <w:r w:rsidRPr="005E4674">
        <w:rPr>
          <w:rFonts w:cs="Times New Roman"/>
          <w:bCs/>
          <w:szCs w:val="24"/>
        </w:rPr>
        <w:t>đợi</w:t>
      </w:r>
      <w:proofErr w:type="spellEnd"/>
      <w:r w:rsidRPr="005E4674">
        <w:rPr>
          <w:rFonts w:cs="Times New Roman"/>
          <w:bCs/>
        </w:rPr>
        <w:t>.</w:t>
      </w:r>
    </w:p>
    <w:p w14:paraId="6899412A" w14:textId="1CF0EB43" w:rsidR="00886DD5" w:rsidRPr="0005556F" w:rsidRDefault="00886DD5" w:rsidP="00D50194">
      <w:pPr>
        <w:pStyle w:val="Heading2"/>
        <w:numPr>
          <w:ilvl w:val="1"/>
          <w:numId w:val="2"/>
        </w:numPr>
        <w:rPr>
          <w:sz w:val="26"/>
        </w:rPr>
      </w:pPr>
      <w:bookmarkStart w:id="83" w:name="_Toc184482160"/>
      <w:bookmarkStart w:id="84" w:name="_Toc184760000"/>
      <w:r w:rsidRPr="0005556F">
        <w:rPr>
          <w:sz w:val="26"/>
        </w:rPr>
        <w:t xml:space="preserve">Chi </w:t>
      </w:r>
      <w:proofErr w:type="spellStart"/>
      <w:r w:rsidRPr="0005556F">
        <w:rPr>
          <w:sz w:val="26"/>
        </w:rPr>
        <w:t>phí</w:t>
      </w:r>
      <w:proofErr w:type="spellEnd"/>
      <w:r w:rsidRPr="0005556F">
        <w:rPr>
          <w:sz w:val="26"/>
        </w:rPr>
        <w:t xml:space="preserve"> </w:t>
      </w:r>
      <w:proofErr w:type="spellStart"/>
      <w:r w:rsidRPr="0005556F">
        <w:rPr>
          <w:sz w:val="26"/>
        </w:rPr>
        <w:t>cho</w:t>
      </w:r>
      <w:proofErr w:type="spellEnd"/>
      <w:r w:rsidRPr="0005556F">
        <w:rPr>
          <w:sz w:val="26"/>
        </w:rPr>
        <w:t xml:space="preserve"> </w:t>
      </w:r>
      <w:proofErr w:type="spellStart"/>
      <w:r w:rsidRPr="0005556F">
        <w:rPr>
          <w:sz w:val="26"/>
        </w:rPr>
        <w:t>toàn</w:t>
      </w:r>
      <w:proofErr w:type="spellEnd"/>
      <w:r w:rsidRPr="0005556F">
        <w:rPr>
          <w:sz w:val="26"/>
        </w:rPr>
        <w:t xml:space="preserve"> </w:t>
      </w:r>
      <w:proofErr w:type="spellStart"/>
      <w:r w:rsidRPr="0005556F">
        <w:rPr>
          <w:sz w:val="26"/>
        </w:rPr>
        <w:t>hệ</w:t>
      </w:r>
      <w:proofErr w:type="spellEnd"/>
      <w:r w:rsidRPr="0005556F">
        <w:rPr>
          <w:sz w:val="26"/>
        </w:rPr>
        <w:t xml:space="preserve"> </w:t>
      </w:r>
      <w:proofErr w:type="spellStart"/>
      <w:r w:rsidRPr="0005556F">
        <w:rPr>
          <w:sz w:val="26"/>
        </w:rPr>
        <w:t>thống</w:t>
      </w:r>
      <w:bookmarkEnd w:id="83"/>
      <w:bookmarkEnd w:id="84"/>
      <w:proofErr w:type="spellEnd"/>
    </w:p>
    <w:p w14:paraId="2F0CD70E" w14:textId="5DDA2E24" w:rsidR="00886DD5" w:rsidRPr="00004B09" w:rsidRDefault="00567A6C" w:rsidP="00D50194">
      <w:pPr>
        <w:pStyle w:val="Heading3"/>
        <w:ind w:left="0" w:firstLine="720"/>
      </w:pPr>
      <w:bookmarkStart w:id="85" w:name="_Toc184760001"/>
      <w:r>
        <w:t xml:space="preserve">4.2.1 </w:t>
      </w:r>
      <w:r w:rsidR="00886DD5">
        <w:t xml:space="preserve">Chi </w:t>
      </w:r>
      <w:proofErr w:type="spellStart"/>
      <w:r w:rsidR="00886DD5">
        <w:t>phí</w:t>
      </w:r>
      <w:proofErr w:type="spellEnd"/>
      <w:r w:rsidR="00886DD5">
        <w:t xml:space="preserve"> </w:t>
      </w:r>
      <w:proofErr w:type="spellStart"/>
      <w:r w:rsidR="00886DD5">
        <w:t>cho</w:t>
      </w:r>
      <w:proofErr w:type="spellEnd"/>
      <w:r w:rsidR="00886DD5">
        <w:t xml:space="preserve"> </w:t>
      </w:r>
      <w:proofErr w:type="spellStart"/>
      <w:r w:rsidR="00886DD5">
        <w:t>thiết</w:t>
      </w:r>
      <w:proofErr w:type="spellEnd"/>
      <w:r w:rsidR="00886DD5">
        <w:t xml:space="preserve"> </w:t>
      </w:r>
      <w:proofErr w:type="spellStart"/>
      <w:r w:rsidR="00886DD5">
        <w:t>bị</w:t>
      </w:r>
      <w:bookmarkEnd w:id="85"/>
      <w:proofErr w:type="spellEnd"/>
    </w:p>
    <w:tbl>
      <w:tblPr>
        <w:tblW w:w="10858" w:type="dxa"/>
        <w:tblLook w:val="04A0" w:firstRow="1" w:lastRow="0" w:firstColumn="1" w:lastColumn="0" w:noHBand="0" w:noVBand="1"/>
      </w:tblPr>
      <w:tblGrid>
        <w:gridCol w:w="1990"/>
        <w:gridCol w:w="2669"/>
        <w:gridCol w:w="1116"/>
        <w:gridCol w:w="1774"/>
        <w:gridCol w:w="3073"/>
        <w:gridCol w:w="236"/>
      </w:tblGrid>
      <w:tr w:rsidR="00F17082" w:rsidRPr="00F17082" w14:paraId="2482BF79" w14:textId="77777777" w:rsidTr="00F17082">
        <w:trPr>
          <w:gridAfter w:val="1"/>
          <w:wAfter w:w="236" w:type="dxa"/>
          <w:trHeight w:val="645"/>
        </w:trPr>
        <w:tc>
          <w:tcPr>
            <w:tcW w:w="1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1D511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Loại</w:t>
            </w:r>
            <w:proofErr w:type="spellEnd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</w:t>
            </w: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thiết</w:t>
            </w:r>
            <w:proofErr w:type="spellEnd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</w:t>
            </w: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bị</w:t>
            </w:r>
            <w:proofErr w:type="spellEnd"/>
          </w:p>
        </w:tc>
        <w:tc>
          <w:tcPr>
            <w:tcW w:w="2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7E92E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Mẫu</w:t>
            </w:r>
            <w:proofErr w:type="spellEnd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</w:t>
            </w: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sản</w:t>
            </w:r>
            <w:proofErr w:type="spellEnd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</w:t>
            </w: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phẩm</w:t>
            </w:r>
            <w:proofErr w:type="spellEnd"/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97B3A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Số</w:t>
            </w:r>
            <w:proofErr w:type="spellEnd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</w:t>
            </w: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lượng</w:t>
            </w:r>
            <w:proofErr w:type="spellEnd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</w:t>
            </w: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thiết</w:t>
            </w:r>
            <w:proofErr w:type="spellEnd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</w:t>
            </w: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bị</w:t>
            </w:r>
            <w:proofErr w:type="spellEnd"/>
          </w:p>
        </w:tc>
        <w:tc>
          <w:tcPr>
            <w:tcW w:w="1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94119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Đơn</w:t>
            </w:r>
            <w:proofErr w:type="spellEnd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</w:t>
            </w: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giá</w:t>
            </w:r>
            <w:proofErr w:type="spellEnd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, </w:t>
            </w: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ước</w:t>
            </w:r>
            <w:proofErr w:type="spellEnd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</w:t>
            </w: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tính</w:t>
            </w:r>
            <w:proofErr w:type="spellEnd"/>
          </w:p>
        </w:tc>
        <w:tc>
          <w:tcPr>
            <w:tcW w:w="3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364E7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Thành </w:t>
            </w: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tiền</w:t>
            </w:r>
            <w:proofErr w:type="spellEnd"/>
          </w:p>
        </w:tc>
      </w:tr>
      <w:tr w:rsidR="00F17082" w:rsidRPr="00F17082" w14:paraId="1CA574DD" w14:textId="77777777" w:rsidTr="00F17082">
        <w:trPr>
          <w:gridAfter w:val="1"/>
          <w:wAfter w:w="236" w:type="dxa"/>
          <w:trHeight w:val="458"/>
        </w:trPr>
        <w:tc>
          <w:tcPr>
            <w:tcW w:w="19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8385C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Router</w:t>
            </w:r>
          </w:p>
        </w:tc>
        <w:tc>
          <w:tcPr>
            <w:tcW w:w="26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6EC20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hyperlink r:id="rId17" w:history="1">
              <w:r w:rsidRPr="00F17082">
                <w:rPr>
                  <w:rFonts w:eastAsia="Times New Roman" w:cs="Times New Roman"/>
                  <w:color w:val="000000"/>
                  <w:szCs w:val="24"/>
                  <w:lang w:eastAsia="zh-CN"/>
                </w:rPr>
                <w:t>Router Integrated ISR 4331 Cisco ISR4331/K9</w:t>
              </w:r>
            </w:hyperlink>
          </w:p>
        </w:tc>
        <w:tc>
          <w:tcPr>
            <w:tcW w:w="11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D6523" w14:textId="77777777" w:rsidR="00F17082" w:rsidRPr="00F17082" w:rsidRDefault="00F17082" w:rsidP="00F1708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17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DBD90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40.000.000 đ</w:t>
            </w:r>
          </w:p>
        </w:tc>
        <w:tc>
          <w:tcPr>
            <w:tcW w:w="30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E32F4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160.000.000 đ</w:t>
            </w:r>
          </w:p>
        </w:tc>
      </w:tr>
      <w:tr w:rsidR="00F17082" w:rsidRPr="00F17082" w14:paraId="75DF4D3D" w14:textId="77777777" w:rsidTr="00F17082">
        <w:trPr>
          <w:trHeight w:val="300"/>
        </w:trPr>
        <w:tc>
          <w:tcPr>
            <w:tcW w:w="1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80FAEF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6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276296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FE046F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7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CFE8E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3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BE342C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6ABB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</w:tr>
      <w:tr w:rsidR="00F17082" w:rsidRPr="00F17082" w14:paraId="24EEA19C" w14:textId="77777777" w:rsidTr="00F17082">
        <w:trPr>
          <w:trHeight w:val="315"/>
        </w:trPr>
        <w:tc>
          <w:tcPr>
            <w:tcW w:w="1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A31E0A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6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C4294C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70FCE8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7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A3483E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3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174505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AA23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</w:p>
        </w:tc>
      </w:tr>
      <w:tr w:rsidR="00F17082" w:rsidRPr="00F17082" w14:paraId="4C1166DD" w14:textId="77777777" w:rsidTr="00F17082">
        <w:trPr>
          <w:trHeight w:val="300"/>
        </w:trPr>
        <w:tc>
          <w:tcPr>
            <w:tcW w:w="19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AD8B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Switch Layer 2</w:t>
            </w:r>
          </w:p>
        </w:tc>
        <w:tc>
          <w:tcPr>
            <w:tcW w:w="26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09F77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hyperlink r:id="rId18" w:history="1">
              <w:r w:rsidRPr="00F17082">
                <w:rPr>
                  <w:rFonts w:eastAsia="Times New Roman" w:cs="Times New Roman"/>
                  <w:color w:val="000000"/>
                  <w:szCs w:val="24"/>
                  <w:lang w:eastAsia="zh-CN"/>
                </w:rPr>
                <w:t>Switch CISCO Catalyst 2960 WS-C2960X-24TS-L</w:t>
              </w:r>
            </w:hyperlink>
          </w:p>
        </w:tc>
        <w:tc>
          <w:tcPr>
            <w:tcW w:w="11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25659" w14:textId="77777777" w:rsidR="00F17082" w:rsidRPr="00F17082" w:rsidRDefault="00F17082" w:rsidP="00F1708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15</w:t>
            </w:r>
          </w:p>
        </w:tc>
        <w:tc>
          <w:tcPr>
            <w:tcW w:w="17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75E10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39.000.000 đ</w:t>
            </w:r>
          </w:p>
        </w:tc>
        <w:tc>
          <w:tcPr>
            <w:tcW w:w="30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05B77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585.000.000 đ</w:t>
            </w:r>
          </w:p>
        </w:tc>
        <w:tc>
          <w:tcPr>
            <w:tcW w:w="236" w:type="dxa"/>
            <w:vAlign w:val="center"/>
            <w:hideMark/>
          </w:tcPr>
          <w:p w14:paraId="2A319AEE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</w:p>
        </w:tc>
      </w:tr>
      <w:tr w:rsidR="00F17082" w:rsidRPr="00F17082" w14:paraId="04A288DD" w14:textId="77777777" w:rsidTr="00F17082">
        <w:trPr>
          <w:trHeight w:val="300"/>
        </w:trPr>
        <w:tc>
          <w:tcPr>
            <w:tcW w:w="1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41449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6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AB12DA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FF2955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7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E190B3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3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78EF61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3999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</w:tr>
      <w:tr w:rsidR="00F17082" w:rsidRPr="00F17082" w14:paraId="08EB779B" w14:textId="77777777" w:rsidTr="00F17082">
        <w:trPr>
          <w:trHeight w:val="300"/>
        </w:trPr>
        <w:tc>
          <w:tcPr>
            <w:tcW w:w="1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693783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6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838364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47543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7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234E53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3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80AED3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CB69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</w:p>
        </w:tc>
      </w:tr>
      <w:tr w:rsidR="00F17082" w:rsidRPr="00F17082" w14:paraId="03230CEA" w14:textId="77777777" w:rsidTr="00F17082">
        <w:trPr>
          <w:trHeight w:val="300"/>
        </w:trPr>
        <w:tc>
          <w:tcPr>
            <w:tcW w:w="1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81D8B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6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724C17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DDEC18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7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B7112F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3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1B2851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8904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</w:p>
        </w:tc>
      </w:tr>
      <w:tr w:rsidR="00F17082" w:rsidRPr="00F17082" w14:paraId="57C1F3BB" w14:textId="77777777" w:rsidTr="00F17082">
        <w:trPr>
          <w:trHeight w:val="300"/>
        </w:trPr>
        <w:tc>
          <w:tcPr>
            <w:tcW w:w="1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311CB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6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BEA011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0F9EBD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7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49AE73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3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B639EF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5C98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</w:p>
        </w:tc>
      </w:tr>
      <w:tr w:rsidR="00F17082" w:rsidRPr="00F17082" w14:paraId="49493108" w14:textId="77777777" w:rsidTr="00F17082">
        <w:trPr>
          <w:trHeight w:val="315"/>
        </w:trPr>
        <w:tc>
          <w:tcPr>
            <w:tcW w:w="1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B035D5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6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E119B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C6505C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7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05A660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3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CC7942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9E4A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</w:p>
        </w:tc>
      </w:tr>
      <w:tr w:rsidR="00F17082" w:rsidRPr="00F17082" w14:paraId="4D1CCB4C" w14:textId="77777777" w:rsidTr="00F17082">
        <w:trPr>
          <w:trHeight w:val="300"/>
        </w:trPr>
        <w:tc>
          <w:tcPr>
            <w:tcW w:w="19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AE9EF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Switch Layer 3</w:t>
            </w:r>
          </w:p>
        </w:tc>
        <w:tc>
          <w:tcPr>
            <w:tcW w:w="26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D3883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hyperlink r:id="rId19" w:history="1">
              <w:r w:rsidRPr="00F17082">
                <w:rPr>
                  <w:rFonts w:eastAsia="Times New Roman" w:cs="Times New Roman"/>
                  <w:color w:val="000000"/>
                  <w:szCs w:val="24"/>
                  <w:lang w:eastAsia="zh-CN"/>
                </w:rPr>
                <w:t>Data Switch Cisco C9200-24P-E</w:t>
              </w:r>
            </w:hyperlink>
          </w:p>
        </w:tc>
        <w:tc>
          <w:tcPr>
            <w:tcW w:w="11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DC664" w14:textId="77777777" w:rsidR="00F17082" w:rsidRPr="00F17082" w:rsidRDefault="00F17082" w:rsidP="00F1708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17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0CB23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80.000.000 đ</w:t>
            </w:r>
          </w:p>
        </w:tc>
        <w:tc>
          <w:tcPr>
            <w:tcW w:w="30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DCB44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320.000.000 đ</w:t>
            </w:r>
          </w:p>
        </w:tc>
        <w:tc>
          <w:tcPr>
            <w:tcW w:w="236" w:type="dxa"/>
            <w:vAlign w:val="center"/>
            <w:hideMark/>
          </w:tcPr>
          <w:p w14:paraId="076BC979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</w:p>
        </w:tc>
      </w:tr>
      <w:tr w:rsidR="00F17082" w:rsidRPr="00F17082" w14:paraId="58D7E71E" w14:textId="77777777" w:rsidTr="00F17082">
        <w:trPr>
          <w:trHeight w:val="300"/>
        </w:trPr>
        <w:tc>
          <w:tcPr>
            <w:tcW w:w="1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B0001E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6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01731D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9EED0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7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3B5BC8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3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CE6AA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EDE2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</w:tr>
      <w:tr w:rsidR="00F17082" w:rsidRPr="00F17082" w14:paraId="7DA1E416" w14:textId="77777777" w:rsidTr="00F17082">
        <w:trPr>
          <w:trHeight w:val="315"/>
        </w:trPr>
        <w:tc>
          <w:tcPr>
            <w:tcW w:w="1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CA5904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6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5D69B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C6BE5D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7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81EF9E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3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D267B9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108D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</w:p>
        </w:tc>
      </w:tr>
      <w:tr w:rsidR="00F17082" w:rsidRPr="00F17082" w14:paraId="5FCE6518" w14:textId="77777777" w:rsidTr="00F17082">
        <w:trPr>
          <w:trHeight w:val="300"/>
        </w:trPr>
        <w:tc>
          <w:tcPr>
            <w:tcW w:w="19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80B5D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Acess</w:t>
            </w:r>
            <w:proofErr w:type="spellEnd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Point </w:t>
            </w:r>
          </w:p>
        </w:tc>
        <w:tc>
          <w:tcPr>
            <w:tcW w:w="26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8D3DE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hyperlink r:id="rId20" w:history="1">
              <w:r w:rsidRPr="00F17082">
                <w:rPr>
                  <w:rFonts w:eastAsia="Times New Roman" w:cs="Times New Roman"/>
                  <w:color w:val="000000"/>
                  <w:szCs w:val="24"/>
                  <w:lang w:eastAsia="zh-CN"/>
                </w:rPr>
                <w:t>Wi-Fi 6 Access Point CISCO CBW150AX-S</w:t>
              </w:r>
            </w:hyperlink>
          </w:p>
        </w:tc>
        <w:tc>
          <w:tcPr>
            <w:tcW w:w="11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4A067" w14:textId="77777777" w:rsidR="00F17082" w:rsidRPr="00F17082" w:rsidRDefault="00F17082" w:rsidP="00F1708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6</w:t>
            </w:r>
          </w:p>
        </w:tc>
        <w:tc>
          <w:tcPr>
            <w:tcW w:w="17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A3E19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4.000.000 đ</w:t>
            </w:r>
          </w:p>
        </w:tc>
        <w:tc>
          <w:tcPr>
            <w:tcW w:w="30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D2525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24.000.000 đ</w:t>
            </w:r>
          </w:p>
        </w:tc>
        <w:tc>
          <w:tcPr>
            <w:tcW w:w="236" w:type="dxa"/>
            <w:vAlign w:val="center"/>
            <w:hideMark/>
          </w:tcPr>
          <w:p w14:paraId="0906AAAD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</w:p>
        </w:tc>
      </w:tr>
      <w:tr w:rsidR="00F17082" w:rsidRPr="00F17082" w14:paraId="33F9D985" w14:textId="77777777" w:rsidTr="00F17082">
        <w:trPr>
          <w:trHeight w:val="300"/>
        </w:trPr>
        <w:tc>
          <w:tcPr>
            <w:tcW w:w="1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09370B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6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9154FF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7696B9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7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811A1E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3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D39B61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D811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</w:tr>
      <w:tr w:rsidR="00F17082" w:rsidRPr="00F17082" w14:paraId="358C8264" w14:textId="77777777" w:rsidTr="00F17082">
        <w:trPr>
          <w:trHeight w:val="315"/>
        </w:trPr>
        <w:tc>
          <w:tcPr>
            <w:tcW w:w="1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A98E3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6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680092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EAE582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7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73B1D3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3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9C065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CD3D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</w:p>
        </w:tc>
      </w:tr>
      <w:tr w:rsidR="00F17082" w:rsidRPr="00F17082" w14:paraId="2EAEA5FD" w14:textId="77777777" w:rsidTr="00F17082">
        <w:trPr>
          <w:trHeight w:val="330"/>
        </w:trPr>
        <w:tc>
          <w:tcPr>
            <w:tcW w:w="75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72F916" w14:textId="77777777" w:rsidR="00F17082" w:rsidRPr="00F17082" w:rsidRDefault="00F17082" w:rsidP="00F170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Tổng</w:t>
            </w:r>
            <w:proofErr w:type="spellEnd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</w:t>
            </w:r>
            <w:proofErr w:type="spellStart"/>
            <w:r w:rsidRPr="00F17082">
              <w:rPr>
                <w:rFonts w:eastAsia="Times New Roman" w:cs="Times New Roman"/>
                <w:color w:val="000000"/>
                <w:szCs w:val="24"/>
                <w:lang w:eastAsia="zh-CN"/>
              </w:rPr>
              <w:t>cộng</w:t>
            </w:r>
            <w:proofErr w:type="spellEnd"/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ABB20" w14:textId="31EF9286" w:rsidR="00F17082" w:rsidRPr="00B847E9" w:rsidRDefault="00B847E9" w:rsidP="00B847E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1.089.000.000 đ</w:t>
            </w:r>
          </w:p>
        </w:tc>
        <w:tc>
          <w:tcPr>
            <w:tcW w:w="236" w:type="dxa"/>
            <w:vAlign w:val="center"/>
            <w:hideMark/>
          </w:tcPr>
          <w:p w14:paraId="17799750" w14:textId="77777777" w:rsidR="00F17082" w:rsidRPr="00F17082" w:rsidRDefault="00F17082" w:rsidP="00F1708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0593E726" w14:textId="5A60BF0A" w:rsidR="00A6621F" w:rsidRPr="00A6621F" w:rsidRDefault="00A6621F" w:rsidP="00F17082"/>
    <w:p w14:paraId="7B8B30A0" w14:textId="4B394951" w:rsidR="00886DD5" w:rsidRPr="0005556F" w:rsidRDefault="00BE0F85" w:rsidP="00D50194">
      <w:pPr>
        <w:pStyle w:val="Heading3"/>
        <w:rPr>
          <w:szCs w:val="26"/>
        </w:rPr>
      </w:pPr>
      <w:bookmarkStart w:id="86" w:name="_Toc184760002"/>
      <w:proofErr w:type="gramStart"/>
      <w:r>
        <w:rPr>
          <w:szCs w:val="26"/>
        </w:rPr>
        <w:t xml:space="preserve">4.2.2 </w:t>
      </w:r>
      <w:r w:rsidR="00886DD5" w:rsidRPr="0005556F">
        <w:rPr>
          <w:szCs w:val="26"/>
        </w:rPr>
        <w:t xml:space="preserve"> Chi</w:t>
      </w:r>
      <w:proofErr w:type="gramEnd"/>
      <w:r w:rsidR="00886DD5" w:rsidRPr="0005556F">
        <w:rPr>
          <w:szCs w:val="26"/>
        </w:rPr>
        <w:t xml:space="preserve"> </w:t>
      </w:r>
      <w:proofErr w:type="spellStart"/>
      <w:r w:rsidR="00886DD5" w:rsidRPr="0005556F">
        <w:rPr>
          <w:szCs w:val="26"/>
        </w:rPr>
        <w:t>phí</w:t>
      </w:r>
      <w:proofErr w:type="spellEnd"/>
      <w:r w:rsidR="00886DD5" w:rsidRPr="0005556F">
        <w:rPr>
          <w:szCs w:val="26"/>
        </w:rPr>
        <w:t xml:space="preserve"> </w:t>
      </w:r>
      <w:proofErr w:type="spellStart"/>
      <w:r w:rsidR="00886DD5" w:rsidRPr="0005556F">
        <w:rPr>
          <w:szCs w:val="26"/>
        </w:rPr>
        <w:t>cho</w:t>
      </w:r>
      <w:proofErr w:type="spellEnd"/>
      <w:r w:rsidR="00886DD5" w:rsidRPr="0005556F">
        <w:rPr>
          <w:szCs w:val="26"/>
        </w:rPr>
        <w:t xml:space="preserve"> </w:t>
      </w:r>
      <w:proofErr w:type="spellStart"/>
      <w:r w:rsidR="00886DD5" w:rsidRPr="0005556F">
        <w:rPr>
          <w:szCs w:val="26"/>
        </w:rPr>
        <w:t>dịch</w:t>
      </w:r>
      <w:proofErr w:type="spellEnd"/>
      <w:r w:rsidR="00886DD5" w:rsidRPr="0005556F">
        <w:rPr>
          <w:szCs w:val="26"/>
        </w:rPr>
        <w:t xml:space="preserve"> </w:t>
      </w:r>
      <w:proofErr w:type="spellStart"/>
      <w:r w:rsidR="00886DD5" w:rsidRPr="0005556F">
        <w:rPr>
          <w:szCs w:val="26"/>
        </w:rPr>
        <w:t>vụ</w:t>
      </w:r>
      <w:proofErr w:type="spellEnd"/>
      <w:r w:rsidR="00AC4612" w:rsidRPr="0005556F">
        <w:rPr>
          <w:szCs w:val="26"/>
        </w:rPr>
        <w:t>:</w:t>
      </w:r>
      <w:bookmarkEnd w:id="86"/>
    </w:p>
    <w:tbl>
      <w:tblPr>
        <w:tblStyle w:val="TableGrid"/>
        <w:tblW w:w="10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720"/>
        <w:gridCol w:w="2662"/>
        <w:gridCol w:w="2400"/>
        <w:gridCol w:w="1343"/>
        <w:gridCol w:w="1785"/>
        <w:gridCol w:w="1785"/>
      </w:tblGrid>
      <w:tr w:rsidR="3788ADE3" w:rsidRPr="00E12FAE" w14:paraId="588E34CF" w14:textId="77777777" w:rsidTr="00412238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</w:tcPr>
          <w:p w14:paraId="65F4B35B" w14:textId="0705BE83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STT</w:t>
            </w:r>
          </w:p>
        </w:tc>
        <w:tc>
          <w:tcPr>
            <w:tcW w:w="2662" w:type="dxa"/>
            <w:tcMar>
              <w:left w:w="105" w:type="dxa"/>
              <w:right w:w="105" w:type="dxa"/>
            </w:tcMar>
          </w:tcPr>
          <w:p w14:paraId="5B359EAC" w14:textId="4E1865B9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Dịch</w:t>
            </w:r>
            <w:proofErr w:type="spellEnd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vụ</w:t>
            </w:r>
            <w:proofErr w:type="spellEnd"/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126CFEE" w14:textId="77859587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Đơn</w:t>
            </w:r>
            <w:proofErr w:type="spellEnd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giá</w:t>
            </w:r>
            <w:proofErr w:type="spellEnd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343" w:type="dxa"/>
            <w:tcMar>
              <w:left w:w="105" w:type="dxa"/>
              <w:right w:w="105" w:type="dxa"/>
            </w:tcMar>
          </w:tcPr>
          <w:p w14:paraId="68A6F925" w14:textId="5849ADFA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Số</w:t>
            </w:r>
            <w:proofErr w:type="spellEnd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lượng</w:t>
            </w:r>
            <w:proofErr w:type="spellEnd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36FC536B" w14:textId="7FBA5637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Băng</w:t>
            </w:r>
            <w:proofErr w:type="spellEnd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thông</w:t>
            </w:r>
            <w:proofErr w:type="spellEnd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trong</w:t>
            </w:r>
            <w:proofErr w:type="spellEnd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nước</w:t>
            </w:r>
            <w:proofErr w:type="spellEnd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 xml:space="preserve">/ </w:t>
            </w: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quốc</w:t>
            </w:r>
            <w:proofErr w:type="spellEnd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tế</w:t>
            </w:r>
            <w:proofErr w:type="spellEnd"/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1452EC0A" w14:textId="77A5F8F5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 xml:space="preserve">Thành </w:t>
            </w: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tiền</w:t>
            </w:r>
            <w:proofErr w:type="spellEnd"/>
          </w:p>
        </w:tc>
      </w:tr>
      <w:tr w:rsidR="3788ADE3" w:rsidRPr="00E12FAE" w14:paraId="40139764" w14:textId="77777777" w:rsidTr="00412238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</w:tcPr>
          <w:p w14:paraId="1767BC4D" w14:textId="07B623E5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2662" w:type="dxa"/>
            <w:tcMar>
              <w:left w:w="105" w:type="dxa"/>
              <w:right w:w="105" w:type="dxa"/>
            </w:tcMar>
          </w:tcPr>
          <w:p w14:paraId="2DE903BA" w14:textId="215C50AE" w:rsidR="3788ADE3" w:rsidRPr="00D70DDF" w:rsidRDefault="00FF6F62" w:rsidP="00E12FAE">
            <w:pPr>
              <w:spacing w:line="276" w:lineRule="auto"/>
              <w:rPr>
                <w:rFonts w:eastAsia="Times New Roman" w:cs="Times New Roman"/>
                <w:szCs w:val="24"/>
              </w:rPr>
            </w:pPr>
            <w:hyperlink r:id="rId21" w:history="1">
              <w:proofErr w:type="spellStart"/>
              <w:r w:rsidRPr="009B1125">
                <w:rPr>
                  <w:rStyle w:val="Hyperlink"/>
                  <w:color w:val="auto"/>
                  <w:sz w:val="26"/>
                  <w:szCs w:val="26"/>
                  <w:u w:val="none"/>
                </w:rPr>
                <w:t>Gói</w:t>
              </w:r>
              <w:proofErr w:type="spellEnd"/>
              <w:r w:rsidRPr="009B1125">
                <w:rPr>
                  <w:rStyle w:val="Hyperlink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9B1125">
                <w:rPr>
                  <w:rStyle w:val="Hyperlink"/>
                  <w:color w:val="auto"/>
                  <w:sz w:val="26"/>
                  <w:szCs w:val="26"/>
                  <w:u w:val="none"/>
                </w:rPr>
                <w:t>cước</w:t>
              </w:r>
              <w:proofErr w:type="spellEnd"/>
              <w:r w:rsidRPr="009B1125">
                <w:rPr>
                  <w:rStyle w:val="Hyperlink"/>
                  <w:color w:val="auto"/>
                  <w:sz w:val="26"/>
                  <w:szCs w:val="26"/>
                  <w:u w:val="none"/>
                </w:rPr>
                <w:t xml:space="preserve"> F300 PLUS</w:t>
              </w:r>
            </w:hyperlink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10F82222" w14:textId="15A374F8" w:rsidR="3788ADE3" w:rsidRPr="00D70DDF" w:rsidRDefault="00CD11A2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9</w:t>
            </w:r>
            <w:r w:rsidR="3788ADE3" w:rsidRPr="00D70DDF">
              <w:rPr>
                <w:rFonts w:eastAsia="Times New Roman" w:cs="Times New Roman"/>
                <w:color w:val="000000" w:themeColor="text1"/>
                <w:szCs w:val="24"/>
              </w:rPr>
              <w:t>.</w:t>
            </w: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9</w:t>
            </w:r>
            <w:r w:rsidR="3788ADE3" w:rsidRPr="00D70DDF">
              <w:rPr>
                <w:rFonts w:eastAsia="Times New Roman" w:cs="Times New Roman"/>
                <w:color w:val="000000" w:themeColor="text1"/>
                <w:szCs w:val="24"/>
              </w:rPr>
              <w:t>00.000 đ /</w:t>
            </w:r>
            <w:proofErr w:type="spellStart"/>
            <w:r w:rsidR="3788ADE3" w:rsidRPr="00D70DDF">
              <w:rPr>
                <w:rFonts w:eastAsia="Times New Roman" w:cs="Times New Roman"/>
                <w:color w:val="000000" w:themeColor="text1"/>
                <w:szCs w:val="24"/>
              </w:rPr>
              <w:t>tháng</w:t>
            </w:r>
            <w:proofErr w:type="spellEnd"/>
          </w:p>
        </w:tc>
        <w:tc>
          <w:tcPr>
            <w:tcW w:w="1343" w:type="dxa"/>
            <w:tcMar>
              <w:left w:w="105" w:type="dxa"/>
              <w:right w:w="105" w:type="dxa"/>
            </w:tcMar>
          </w:tcPr>
          <w:p w14:paraId="1C7861F9" w14:textId="1642081C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422DE582" w14:textId="77D2C6BE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600Mbps /</w:t>
            </w:r>
          </w:p>
          <w:p w14:paraId="116E33DC" w14:textId="6BAE749C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30Mbps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13A1E8C0" w14:textId="7070420A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6.600.000 đ/</w:t>
            </w: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tháng</w:t>
            </w:r>
            <w:proofErr w:type="spellEnd"/>
          </w:p>
        </w:tc>
      </w:tr>
      <w:tr w:rsidR="3788ADE3" w:rsidRPr="00E12FAE" w14:paraId="699386E2" w14:textId="77777777" w:rsidTr="00412238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</w:tcPr>
          <w:p w14:paraId="06512450" w14:textId="3C1C7CEE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2662" w:type="dxa"/>
            <w:tcMar>
              <w:left w:w="105" w:type="dxa"/>
              <w:right w:w="105" w:type="dxa"/>
            </w:tcMar>
          </w:tcPr>
          <w:p w14:paraId="386A306E" w14:textId="3B678BC8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szCs w:val="24"/>
              </w:rPr>
            </w:pPr>
            <w:hyperlink r:id="rId22">
              <w:proofErr w:type="spellStart"/>
              <w:r w:rsidRPr="00D70DD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</w:rPr>
                <w:t>Gói</w:t>
              </w:r>
              <w:proofErr w:type="spellEnd"/>
              <w:r w:rsidRPr="00D70DD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</w:rPr>
                <w:t xml:space="preserve"> </w:t>
              </w:r>
              <w:proofErr w:type="spellStart"/>
              <w:r w:rsidRPr="00D70DD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</w:rPr>
                <w:t>cước</w:t>
              </w:r>
              <w:proofErr w:type="spellEnd"/>
              <w:r w:rsidRPr="00D70DD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</w:rPr>
                <w:t xml:space="preserve"> VIP200 Internet Viettel </w:t>
              </w:r>
              <w:proofErr w:type="spellStart"/>
              <w:r w:rsidRPr="00D70DD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</w:rPr>
                <w:t>cho</w:t>
              </w:r>
              <w:proofErr w:type="spellEnd"/>
              <w:r w:rsidRPr="00D70DD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</w:rPr>
                <w:t xml:space="preserve"> </w:t>
              </w:r>
              <w:proofErr w:type="spellStart"/>
              <w:r w:rsidRPr="00D70DD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</w:rPr>
                <w:t>khách</w:t>
              </w:r>
              <w:proofErr w:type="spellEnd"/>
              <w:r w:rsidRPr="00D70DD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</w:rPr>
                <w:t xml:space="preserve"> </w:t>
              </w:r>
            </w:hyperlink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718653AF" w14:textId="6E859ED4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800.000 đ/</w:t>
            </w: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tháng</w:t>
            </w:r>
            <w:proofErr w:type="spellEnd"/>
          </w:p>
        </w:tc>
        <w:tc>
          <w:tcPr>
            <w:tcW w:w="1343" w:type="dxa"/>
            <w:tcMar>
              <w:left w:w="105" w:type="dxa"/>
              <w:right w:w="105" w:type="dxa"/>
            </w:tcMar>
          </w:tcPr>
          <w:p w14:paraId="1A6DC6BD" w14:textId="21374F23" w:rsidR="3788ADE3" w:rsidRPr="00D70DDF" w:rsidRDefault="0092677A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47F22FEF" w14:textId="2BFC9391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200Mbps/</w:t>
            </w:r>
          </w:p>
          <w:p w14:paraId="1CABD68F" w14:textId="3A725D55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5Mbps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2A7ED485" w14:textId="117222AB" w:rsidR="3788ADE3" w:rsidRPr="00D70DDF" w:rsidRDefault="00412238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1.6</w:t>
            </w:r>
            <w:r w:rsidR="3788ADE3" w:rsidRPr="00D70DDF">
              <w:rPr>
                <w:rFonts w:eastAsia="Times New Roman" w:cs="Times New Roman"/>
                <w:color w:val="000000" w:themeColor="text1"/>
                <w:szCs w:val="24"/>
              </w:rPr>
              <w:t>00.000 đ/</w:t>
            </w:r>
            <w:proofErr w:type="spellStart"/>
            <w:r w:rsidR="3788ADE3" w:rsidRPr="00D70DDF">
              <w:rPr>
                <w:rFonts w:eastAsia="Times New Roman" w:cs="Times New Roman"/>
                <w:color w:val="000000" w:themeColor="text1"/>
                <w:szCs w:val="24"/>
              </w:rPr>
              <w:t>tháng</w:t>
            </w:r>
            <w:proofErr w:type="spellEnd"/>
          </w:p>
        </w:tc>
      </w:tr>
      <w:tr w:rsidR="00200B39" w:rsidRPr="00E12FAE" w14:paraId="4EBE5930" w14:textId="77777777" w:rsidTr="00412238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</w:tcPr>
          <w:p w14:paraId="7185BDCC" w14:textId="777064D8" w:rsidR="00200B39" w:rsidRPr="00D70DDF" w:rsidRDefault="00200B39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lastRenderedPageBreak/>
              <w:t>3</w:t>
            </w:r>
          </w:p>
        </w:tc>
        <w:tc>
          <w:tcPr>
            <w:tcW w:w="2662" w:type="dxa"/>
            <w:tcMar>
              <w:left w:w="105" w:type="dxa"/>
              <w:right w:w="105" w:type="dxa"/>
            </w:tcMar>
          </w:tcPr>
          <w:p w14:paraId="32CF237C" w14:textId="6F277648" w:rsidR="00BD233C" w:rsidRPr="009B1125" w:rsidRDefault="00BD233C" w:rsidP="00E12FAE">
            <w:pPr>
              <w:spacing w:line="276" w:lineRule="auto"/>
              <w:rPr>
                <w:sz w:val="26"/>
                <w:szCs w:val="26"/>
              </w:rPr>
            </w:pPr>
            <w:hyperlink r:id="rId23" w:history="1">
              <w:r w:rsidRPr="009B1125">
                <w:rPr>
                  <w:rStyle w:val="Hyperlink"/>
                  <w:color w:val="auto"/>
                  <w:sz w:val="26"/>
                  <w:szCs w:val="26"/>
                  <w:u w:val="none"/>
                </w:rPr>
                <w:t>Microsoft Azure Virtual Machines: Standard F4s_v2</w:t>
              </w:r>
            </w:hyperlink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4F9126EF" w14:textId="21BACEFA" w:rsidR="00200B39" w:rsidRPr="00D70DDF" w:rsidRDefault="00355275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2.500.000 đ/</w:t>
            </w: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tháng</w:t>
            </w:r>
            <w:proofErr w:type="spellEnd"/>
          </w:p>
        </w:tc>
        <w:tc>
          <w:tcPr>
            <w:tcW w:w="1343" w:type="dxa"/>
            <w:tcMar>
              <w:left w:w="105" w:type="dxa"/>
              <w:right w:w="105" w:type="dxa"/>
            </w:tcMar>
          </w:tcPr>
          <w:p w14:paraId="0E8F8554" w14:textId="16A32085" w:rsidR="00200B39" w:rsidRPr="00D70DDF" w:rsidRDefault="00355275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32FAAD93" w14:textId="6C50691E" w:rsidR="00200B39" w:rsidRPr="00D70DDF" w:rsidRDefault="00BD233C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--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55E1B3DF" w14:textId="0F138675" w:rsidR="00200B39" w:rsidRPr="00D70DDF" w:rsidRDefault="00EE248E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3.000.000 đ/</w:t>
            </w:r>
            <w:proofErr w:type="spellStart"/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tháng</w:t>
            </w:r>
            <w:proofErr w:type="spellEnd"/>
          </w:p>
        </w:tc>
      </w:tr>
      <w:tr w:rsidR="3788ADE3" w:rsidRPr="00E12FAE" w14:paraId="2FDC67D4" w14:textId="77777777" w:rsidTr="00412238">
        <w:trPr>
          <w:trHeight w:val="300"/>
        </w:trPr>
        <w:tc>
          <w:tcPr>
            <w:tcW w:w="8910" w:type="dxa"/>
            <w:gridSpan w:val="5"/>
            <w:tcMar>
              <w:left w:w="105" w:type="dxa"/>
              <w:right w:w="105" w:type="dxa"/>
            </w:tcMar>
          </w:tcPr>
          <w:p w14:paraId="4A0C6D10" w14:textId="111302EC" w:rsidR="3788ADE3" w:rsidRPr="00D70DDF" w:rsidRDefault="3788ADE3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b/>
                <w:color w:val="000000" w:themeColor="text1"/>
                <w:szCs w:val="24"/>
              </w:rPr>
              <w:t xml:space="preserve">Thành </w:t>
            </w:r>
            <w:proofErr w:type="spellStart"/>
            <w:r w:rsidRPr="00D70DDF">
              <w:rPr>
                <w:rFonts w:eastAsia="Times New Roman" w:cs="Times New Roman"/>
                <w:b/>
                <w:color w:val="000000" w:themeColor="text1"/>
                <w:szCs w:val="24"/>
              </w:rPr>
              <w:t>tiền</w:t>
            </w:r>
            <w:proofErr w:type="spellEnd"/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2490AEA3" w14:textId="0E7F7202" w:rsidR="3788ADE3" w:rsidRPr="00D70DDF" w:rsidRDefault="00EE248E" w:rsidP="00E12FAE">
            <w:pPr>
              <w:spacing w:line="276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D70DDF">
              <w:rPr>
                <w:rFonts w:eastAsia="Times New Roman" w:cs="Times New Roman"/>
                <w:color w:val="000000" w:themeColor="text1"/>
                <w:szCs w:val="24"/>
              </w:rPr>
              <w:t>11</w:t>
            </w:r>
            <w:r w:rsidR="00412238" w:rsidRPr="00D70DDF">
              <w:rPr>
                <w:rFonts w:eastAsia="Times New Roman" w:cs="Times New Roman"/>
                <w:color w:val="000000" w:themeColor="text1"/>
                <w:szCs w:val="24"/>
              </w:rPr>
              <w:t>.2</w:t>
            </w:r>
            <w:r w:rsidR="3788ADE3" w:rsidRPr="00D70DDF">
              <w:rPr>
                <w:rFonts w:eastAsia="Times New Roman" w:cs="Times New Roman"/>
                <w:color w:val="000000" w:themeColor="text1"/>
                <w:szCs w:val="24"/>
              </w:rPr>
              <w:t>00.000 đ/</w:t>
            </w:r>
            <w:proofErr w:type="spellStart"/>
            <w:r w:rsidR="3788ADE3" w:rsidRPr="00D70DDF">
              <w:rPr>
                <w:rFonts w:eastAsia="Times New Roman" w:cs="Times New Roman"/>
                <w:color w:val="000000" w:themeColor="text1"/>
                <w:szCs w:val="24"/>
              </w:rPr>
              <w:t>tháng</w:t>
            </w:r>
            <w:proofErr w:type="spellEnd"/>
          </w:p>
        </w:tc>
      </w:tr>
    </w:tbl>
    <w:p w14:paraId="473ECC6A" w14:textId="27AF45CF" w:rsidR="00851841" w:rsidRPr="00E12FAE" w:rsidRDefault="00851841" w:rsidP="00E12FAE">
      <w:pPr>
        <w:spacing w:line="276" w:lineRule="auto"/>
        <w:rPr>
          <w:rFonts w:cs="Times New Roman"/>
          <w:sz w:val="26"/>
          <w:szCs w:val="26"/>
        </w:rPr>
      </w:pPr>
    </w:p>
    <w:p w14:paraId="408A0A5D" w14:textId="1B0DCCD4" w:rsidR="00E6246F" w:rsidRPr="00722365" w:rsidRDefault="001F1884" w:rsidP="00420B29">
      <w:pPr>
        <w:pStyle w:val="Heading1"/>
        <w:rPr>
          <w:sz w:val="26"/>
          <w:szCs w:val="26"/>
        </w:rPr>
      </w:pPr>
      <w:bookmarkStart w:id="87" w:name="_Toc184482161"/>
      <w:bookmarkStart w:id="88" w:name="_Toc184760003"/>
      <w:proofErr w:type="spellStart"/>
      <w:r w:rsidRPr="00722365">
        <w:rPr>
          <w:sz w:val="26"/>
          <w:szCs w:val="26"/>
        </w:rPr>
        <w:t>Kết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luận</w:t>
      </w:r>
      <w:bookmarkEnd w:id="87"/>
      <w:bookmarkEnd w:id="88"/>
      <w:proofErr w:type="spellEnd"/>
    </w:p>
    <w:p w14:paraId="0ABC59B8" w14:textId="26130CE7" w:rsidR="00E6246F" w:rsidRPr="00D70DDF" w:rsidRDefault="00E6246F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r w:rsidRPr="00D70DDF">
        <w:rPr>
          <w:rFonts w:cs="Times New Roman"/>
          <w:szCs w:val="24"/>
        </w:rPr>
        <w:t xml:space="preserve">Báo </w:t>
      </w:r>
      <w:proofErr w:type="spellStart"/>
      <w:r w:rsidRPr="00D70DDF">
        <w:rPr>
          <w:rFonts w:cs="Times New Roman"/>
          <w:szCs w:val="24"/>
        </w:rPr>
        <w:t>cáo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đồ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án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này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đã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trình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bày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một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cách</w:t>
      </w:r>
      <w:proofErr w:type="spellEnd"/>
      <w:r w:rsidRPr="00D70DDF">
        <w:rPr>
          <w:rFonts w:cs="Times New Roman"/>
          <w:szCs w:val="24"/>
        </w:rPr>
        <w:t xml:space="preserve"> chi </w:t>
      </w:r>
      <w:proofErr w:type="spellStart"/>
      <w:r w:rsidRPr="00D70DDF">
        <w:rPr>
          <w:rFonts w:cs="Times New Roman"/>
          <w:szCs w:val="24"/>
        </w:rPr>
        <w:t>tiết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về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quy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trình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thiết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kế</w:t>
      </w:r>
      <w:proofErr w:type="spellEnd"/>
      <w:r w:rsidRPr="00D70DDF">
        <w:rPr>
          <w:rFonts w:cs="Times New Roman"/>
          <w:szCs w:val="24"/>
        </w:rPr>
        <w:t xml:space="preserve">, </w:t>
      </w:r>
      <w:proofErr w:type="spellStart"/>
      <w:r w:rsidRPr="00D70DDF">
        <w:rPr>
          <w:rFonts w:cs="Times New Roman"/>
          <w:szCs w:val="24"/>
        </w:rPr>
        <w:t>cài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đặt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và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triển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khai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hệ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thống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mạng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cho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tổ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chức</w:t>
      </w:r>
      <w:proofErr w:type="spellEnd"/>
      <w:r w:rsidRPr="00D70DDF">
        <w:rPr>
          <w:rFonts w:cs="Times New Roman"/>
          <w:szCs w:val="24"/>
        </w:rPr>
        <w:t xml:space="preserve">. Qua </w:t>
      </w:r>
      <w:proofErr w:type="spellStart"/>
      <w:r w:rsidRPr="00D70DDF">
        <w:rPr>
          <w:rFonts w:cs="Times New Roman"/>
          <w:szCs w:val="24"/>
        </w:rPr>
        <w:t>từng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giai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đoạn</w:t>
      </w:r>
      <w:proofErr w:type="spellEnd"/>
      <w:r w:rsidRPr="00D70DDF">
        <w:rPr>
          <w:rFonts w:cs="Times New Roman"/>
          <w:szCs w:val="24"/>
        </w:rPr>
        <w:t xml:space="preserve">, </w:t>
      </w:r>
      <w:proofErr w:type="spellStart"/>
      <w:r w:rsidRPr="00D70DDF">
        <w:rPr>
          <w:rFonts w:cs="Times New Roman"/>
          <w:szCs w:val="24"/>
        </w:rPr>
        <w:t>từ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khảo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sát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hiện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trạng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đến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thực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hiện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và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đánh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giá</w:t>
      </w:r>
      <w:proofErr w:type="spellEnd"/>
      <w:r w:rsidR="00846FBB" w:rsidRPr="00D70DDF">
        <w:rPr>
          <w:rFonts w:cs="Times New Roman"/>
          <w:szCs w:val="24"/>
        </w:rPr>
        <w:t xml:space="preserve">. </w:t>
      </w:r>
      <w:proofErr w:type="spellStart"/>
      <w:r w:rsidR="0035668A" w:rsidRPr="00D70DDF">
        <w:rPr>
          <w:rFonts w:cs="Times New Roman"/>
          <w:szCs w:val="24"/>
        </w:rPr>
        <w:t>Kết</w:t>
      </w:r>
      <w:proofErr w:type="spellEnd"/>
      <w:r w:rsidR="0035668A" w:rsidRPr="00D70DDF">
        <w:rPr>
          <w:rFonts w:cs="Times New Roman"/>
          <w:szCs w:val="24"/>
        </w:rPr>
        <w:t xml:space="preserve"> </w:t>
      </w:r>
      <w:proofErr w:type="spellStart"/>
      <w:r w:rsidR="0035668A" w:rsidRPr="00D70DDF">
        <w:rPr>
          <w:rFonts w:cs="Times New Roman"/>
          <w:szCs w:val="24"/>
        </w:rPr>
        <w:t>quả</w:t>
      </w:r>
      <w:proofErr w:type="spellEnd"/>
      <w:r w:rsidR="0035668A" w:rsidRPr="00D70DDF">
        <w:rPr>
          <w:rFonts w:cs="Times New Roman"/>
          <w:szCs w:val="24"/>
        </w:rPr>
        <w:t xml:space="preserve"> </w:t>
      </w:r>
      <w:proofErr w:type="spellStart"/>
      <w:r w:rsidR="0035668A" w:rsidRPr="00D70DDF">
        <w:rPr>
          <w:rFonts w:cs="Times New Roman"/>
          <w:szCs w:val="24"/>
        </w:rPr>
        <w:t>đã</w:t>
      </w:r>
      <w:proofErr w:type="spellEnd"/>
      <w:r w:rsidR="0035668A" w:rsidRPr="00D70DDF">
        <w:rPr>
          <w:rFonts w:cs="Times New Roman"/>
          <w:szCs w:val="24"/>
        </w:rPr>
        <w:t xml:space="preserve"> </w:t>
      </w:r>
      <w:proofErr w:type="spellStart"/>
      <w:r w:rsidR="003F5562" w:rsidRPr="00D70DDF">
        <w:rPr>
          <w:rFonts w:cs="Times New Roman"/>
          <w:szCs w:val="24"/>
        </w:rPr>
        <w:t>xây</w:t>
      </w:r>
      <w:proofErr w:type="spellEnd"/>
      <w:r w:rsidR="003F5562" w:rsidRPr="00D70DDF">
        <w:rPr>
          <w:rFonts w:cs="Times New Roman"/>
          <w:szCs w:val="24"/>
        </w:rPr>
        <w:t xml:space="preserve"> </w:t>
      </w:r>
      <w:proofErr w:type="spellStart"/>
      <w:r w:rsidR="003F5562" w:rsidRPr="00D70DDF">
        <w:rPr>
          <w:rFonts w:cs="Times New Roman"/>
          <w:szCs w:val="24"/>
        </w:rPr>
        <w:t>dựng</w:t>
      </w:r>
      <w:proofErr w:type="spellEnd"/>
      <w:r w:rsidR="003F5562" w:rsidRPr="00D70DDF">
        <w:rPr>
          <w:rFonts w:cs="Times New Roman"/>
          <w:szCs w:val="24"/>
        </w:rPr>
        <w:t xml:space="preserve"> </w:t>
      </w:r>
      <w:proofErr w:type="spellStart"/>
      <w:r w:rsidR="003F5562" w:rsidRPr="00D70DDF">
        <w:rPr>
          <w:rFonts w:cs="Times New Roman"/>
          <w:szCs w:val="24"/>
        </w:rPr>
        <w:t>hệ</w:t>
      </w:r>
      <w:proofErr w:type="spellEnd"/>
      <w:r w:rsidR="003F5562" w:rsidRPr="00D70DDF">
        <w:rPr>
          <w:rFonts w:cs="Times New Roman"/>
          <w:szCs w:val="24"/>
        </w:rPr>
        <w:t xml:space="preserve"> </w:t>
      </w:r>
      <w:proofErr w:type="spellStart"/>
      <w:r w:rsidR="003F5562" w:rsidRPr="00D70DDF">
        <w:rPr>
          <w:rFonts w:cs="Times New Roman"/>
          <w:szCs w:val="24"/>
        </w:rPr>
        <w:t>thống</w:t>
      </w:r>
      <w:proofErr w:type="spellEnd"/>
      <w:r w:rsidR="003F5562" w:rsidRPr="00D70DDF">
        <w:rPr>
          <w:rFonts w:cs="Times New Roman"/>
          <w:szCs w:val="24"/>
        </w:rPr>
        <w:t xml:space="preserve"> </w:t>
      </w:r>
      <w:proofErr w:type="spellStart"/>
      <w:r w:rsidR="003F5562" w:rsidRPr="00D70DDF">
        <w:rPr>
          <w:rFonts w:cs="Times New Roman"/>
          <w:szCs w:val="24"/>
        </w:rPr>
        <w:t>ổn</w:t>
      </w:r>
      <w:proofErr w:type="spellEnd"/>
      <w:r w:rsidR="003F5562" w:rsidRPr="00D70DDF">
        <w:rPr>
          <w:rFonts w:cs="Times New Roman"/>
          <w:szCs w:val="24"/>
        </w:rPr>
        <w:t xml:space="preserve"> </w:t>
      </w:r>
      <w:proofErr w:type="spellStart"/>
      <w:r w:rsidR="003F5562" w:rsidRPr="00D70DDF">
        <w:rPr>
          <w:rFonts w:cs="Times New Roman"/>
          <w:szCs w:val="24"/>
        </w:rPr>
        <w:t>định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="003F5562" w:rsidRPr="00D70DDF">
        <w:rPr>
          <w:rFonts w:cs="Times New Roman"/>
          <w:szCs w:val="24"/>
        </w:rPr>
        <w:t>đ</w:t>
      </w:r>
      <w:r w:rsidRPr="00D70DDF">
        <w:rPr>
          <w:rFonts w:cs="Times New Roman"/>
          <w:szCs w:val="24"/>
        </w:rPr>
        <w:t>ạt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được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các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mục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tiêu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đề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ra</w:t>
      </w:r>
      <w:proofErr w:type="spellEnd"/>
      <w:r w:rsidRPr="00D70DDF">
        <w:rPr>
          <w:rFonts w:cs="Times New Roman"/>
          <w:szCs w:val="24"/>
        </w:rPr>
        <w:t xml:space="preserve"> ban </w:t>
      </w:r>
      <w:proofErr w:type="spellStart"/>
      <w:r w:rsidRPr="00D70DDF">
        <w:rPr>
          <w:rFonts w:cs="Times New Roman"/>
          <w:szCs w:val="24"/>
        </w:rPr>
        <w:t>đầu</w:t>
      </w:r>
      <w:proofErr w:type="spellEnd"/>
      <w:r w:rsidR="0063486B" w:rsidRPr="00D70DDF">
        <w:rPr>
          <w:rFonts w:cs="Times New Roman"/>
          <w:szCs w:val="24"/>
        </w:rPr>
        <w:t>.</w:t>
      </w:r>
    </w:p>
    <w:p w14:paraId="0D128472" w14:textId="5A0BDD57" w:rsidR="00E6246F" w:rsidRPr="00D70DDF" w:rsidRDefault="00851841" w:rsidP="00736E1A">
      <w:pPr>
        <w:spacing w:line="276" w:lineRule="auto"/>
        <w:ind w:left="567"/>
        <w:jc w:val="both"/>
        <w:rPr>
          <w:rFonts w:cs="Times New Roman"/>
          <w:szCs w:val="24"/>
        </w:rPr>
      </w:pPr>
      <w:proofErr w:type="spellStart"/>
      <w:r w:rsidRPr="00D70DDF">
        <w:rPr>
          <w:rFonts w:cs="Times New Roman"/>
          <w:szCs w:val="24"/>
        </w:rPr>
        <w:t>Hệ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thống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mạng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đã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được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thiết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kế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và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triển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khai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thành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công</w:t>
      </w:r>
      <w:proofErr w:type="spellEnd"/>
      <w:r w:rsidRPr="00D70DDF">
        <w:rPr>
          <w:rFonts w:cs="Times New Roman"/>
          <w:szCs w:val="24"/>
        </w:rPr>
        <w:t xml:space="preserve">, </w:t>
      </w:r>
      <w:proofErr w:type="spellStart"/>
      <w:r w:rsidRPr="00D70DDF">
        <w:rPr>
          <w:rFonts w:cs="Times New Roman"/>
          <w:szCs w:val="24"/>
        </w:rPr>
        <w:t>đáp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ứng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="00FB1421">
        <w:rPr>
          <w:rFonts w:cs="Times New Roman"/>
          <w:szCs w:val="24"/>
        </w:rPr>
        <w:t>gần</w:t>
      </w:r>
      <w:proofErr w:type="spellEnd"/>
      <w:r w:rsidR="00FB1421">
        <w:rPr>
          <w:rFonts w:cs="Times New Roman"/>
          <w:szCs w:val="24"/>
        </w:rPr>
        <w:t xml:space="preserve"> </w:t>
      </w:r>
      <w:proofErr w:type="spellStart"/>
      <w:r w:rsidR="00FB1421">
        <w:rPr>
          <w:rFonts w:cs="Times New Roman"/>
          <w:szCs w:val="24"/>
        </w:rPr>
        <w:t>như</w:t>
      </w:r>
      <w:proofErr w:type="spellEnd"/>
      <w:r w:rsidR="00FB1421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đầy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đủ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các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yêu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cầu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của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công</w:t>
      </w:r>
      <w:proofErr w:type="spellEnd"/>
      <w:r w:rsidRPr="00D70DDF">
        <w:rPr>
          <w:rFonts w:cs="Times New Roman"/>
          <w:szCs w:val="24"/>
        </w:rPr>
        <w:t xml:space="preserve"> ty Outsource O-UIT. Tuy </w:t>
      </w:r>
      <w:proofErr w:type="spellStart"/>
      <w:r w:rsidRPr="00D70DDF">
        <w:rPr>
          <w:rFonts w:cs="Times New Roman"/>
          <w:szCs w:val="24"/>
        </w:rPr>
        <w:t>nhiên</w:t>
      </w:r>
      <w:proofErr w:type="spellEnd"/>
      <w:r w:rsidRPr="00D70DDF">
        <w:rPr>
          <w:rFonts w:cs="Times New Roman"/>
          <w:szCs w:val="24"/>
        </w:rPr>
        <w:t xml:space="preserve">, </w:t>
      </w:r>
      <w:proofErr w:type="spellStart"/>
      <w:r w:rsidRPr="00D70DDF">
        <w:rPr>
          <w:rFonts w:cs="Times New Roman"/>
          <w:szCs w:val="24"/>
        </w:rPr>
        <w:t>để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nâng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cao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hiệu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suất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và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bảo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mật</w:t>
      </w:r>
      <w:proofErr w:type="spellEnd"/>
      <w:r w:rsidRPr="00D70DDF">
        <w:rPr>
          <w:rFonts w:cs="Times New Roman"/>
          <w:szCs w:val="24"/>
        </w:rPr>
        <w:t xml:space="preserve">, </w:t>
      </w:r>
      <w:proofErr w:type="spellStart"/>
      <w:r w:rsidRPr="00D70DDF">
        <w:rPr>
          <w:rFonts w:cs="Times New Roman"/>
          <w:szCs w:val="24"/>
        </w:rPr>
        <w:t>cần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triển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khai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thêm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công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cụ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giám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sát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mạng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và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cải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thiện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bảo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mật</w:t>
      </w:r>
      <w:proofErr w:type="spellEnd"/>
      <w:r w:rsidRPr="00D70DDF">
        <w:rPr>
          <w:rFonts w:cs="Times New Roman"/>
          <w:szCs w:val="24"/>
        </w:rPr>
        <w:t xml:space="preserve"> VPN. </w:t>
      </w:r>
      <w:proofErr w:type="spellStart"/>
      <w:r w:rsidRPr="00D70DDF">
        <w:rPr>
          <w:rFonts w:cs="Times New Roman"/>
          <w:szCs w:val="24"/>
        </w:rPr>
        <w:t>Hệ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thống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này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đã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tạo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nền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tảng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vững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chắc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cho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sự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phát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triển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trong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tương</w:t>
      </w:r>
      <w:proofErr w:type="spellEnd"/>
      <w:r w:rsidRPr="00D70DDF">
        <w:rPr>
          <w:rFonts w:cs="Times New Roman"/>
          <w:szCs w:val="24"/>
        </w:rPr>
        <w:t xml:space="preserve"> </w:t>
      </w:r>
      <w:proofErr w:type="spellStart"/>
      <w:r w:rsidRPr="00D70DDF">
        <w:rPr>
          <w:rFonts w:cs="Times New Roman"/>
          <w:szCs w:val="24"/>
        </w:rPr>
        <w:t>lai</w:t>
      </w:r>
      <w:proofErr w:type="spellEnd"/>
      <w:r w:rsidRPr="00D70DDF">
        <w:rPr>
          <w:rFonts w:cs="Times New Roman"/>
          <w:szCs w:val="24"/>
        </w:rPr>
        <w:t>.</w:t>
      </w:r>
    </w:p>
    <w:p w14:paraId="4ACB8529" w14:textId="48A64C86" w:rsidR="00371AE3" w:rsidRPr="00722365" w:rsidRDefault="006F13C8" w:rsidP="00420B29">
      <w:pPr>
        <w:pStyle w:val="Heading1"/>
        <w:rPr>
          <w:sz w:val="26"/>
          <w:szCs w:val="26"/>
        </w:rPr>
      </w:pPr>
      <w:bookmarkStart w:id="89" w:name="_Toc184482162"/>
      <w:bookmarkStart w:id="90" w:name="_Toc184760004"/>
      <w:r w:rsidRPr="00722365">
        <w:rPr>
          <w:sz w:val="26"/>
          <w:szCs w:val="26"/>
        </w:rPr>
        <w:t xml:space="preserve">Các </w:t>
      </w:r>
      <w:proofErr w:type="spellStart"/>
      <w:r w:rsidRPr="00722365">
        <w:rPr>
          <w:sz w:val="26"/>
          <w:szCs w:val="26"/>
        </w:rPr>
        <w:t>nguồn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tài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liệu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tham</w:t>
      </w:r>
      <w:proofErr w:type="spellEnd"/>
      <w:r w:rsidRPr="00722365">
        <w:rPr>
          <w:sz w:val="26"/>
          <w:szCs w:val="26"/>
        </w:rPr>
        <w:t xml:space="preserve"> </w:t>
      </w:r>
      <w:proofErr w:type="spellStart"/>
      <w:r w:rsidRPr="00722365">
        <w:rPr>
          <w:sz w:val="26"/>
          <w:szCs w:val="26"/>
        </w:rPr>
        <w:t>khảo</w:t>
      </w:r>
      <w:bookmarkEnd w:id="89"/>
      <w:bookmarkEnd w:id="90"/>
      <w:proofErr w:type="spellEnd"/>
    </w:p>
    <w:p w14:paraId="09DD1DFC" w14:textId="4F359C5A" w:rsidR="00790496" w:rsidRPr="0005556F" w:rsidRDefault="00790496" w:rsidP="00E12FAE">
      <w:pPr>
        <w:spacing w:line="276" w:lineRule="auto"/>
        <w:rPr>
          <w:rFonts w:cs="Times New Roman"/>
          <w:sz w:val="26"/>
          <w:szCs w:val="26"/>
        </w:rPr>
      </w:pPr>
      <w:r w:rsidRPr="0005556F">
        <w:rPr>
          <w:rFonts w:cs="Times New Roman"/>
          <w:sz w:val="26"/>
          <w:szCs w:val="26"/>
        </w:rPr>
        <w:t>[1] CNTT SHOP, “</w:t>
      </w:r>
      <w:proofErr w:type="spellStart"/>
      <w:r w:rsidRPr="0005556F">
        <w:rPr>
          <w:rFonts w:cs="Times New Roman"/>
          <w:sz w:val="26"/>
          <w:szCs w:val="26"/>
        </w:rPr>
        <w:t>Hướng</w:t>
      </w:r>
      <w:proofErr w:type="spellEnd"/>
      <w:r w:rsidRPr="0005556F">
        <w:rPr>
          <w:rFonts w:cs="Times New Roman"/>
          <w:sz w:val="26"/>
          <w:szCs w:val="26"/>
        </w:rPr>
        <w:t xml:space="preserve"> </w:t>
      </w:r>
      <w:proofErr w:type="spellStart"/>
      <w:r w:rsidRPr="0005556F">
        <w:rPr>
          <w:rFonts w:cs="Times New Roman"/>
          <w:sz w:val="26"/>
          <w:szCs w:val="26"/>
        </w:rPr>
        <w:t>dẫn</w:t>
      </w:r>
      <w:proofErr w:type="spellEnd"/>
      <w:r w:rsidRPr="0005556F">
        <w:rPr>
          <w:rFonts w:cs="Times New Roman"/>
          <w:sz w:val="26"/>
          <w:szCs w:val="26"/>
        </w:rPr>
        <w:t xml:space="preserve"> </w:t>
      </w:r>
      <w:proofErr w:type="spellStart"/>
      <w:r w:rsidRPr="0005556F">
        <w:rPr>
          <w:rFonts w:cs="Times New Roman"/>
          <w:sz w:val="26"/>
          <w:szCs w:val="26"/>
        </w:rPr>
        <w:t>cấu</w:t>
      </w:r>
      <w:proofErr w:type="spellEnd"/>
      <w:r w:rsidRPr="0005556F">
        <w:rPr>
          <w:rFonts w:cs="Times New Roman"/>
          <w:sz w:val="26"/>
          <w:szCs w:val="26"/>
        </w:rPr>
        <w:t xml:space="preserve"> </w:t>
      </w:r>
      <w:proofErr w:type="spellStart"/>
      <w:r w:rsidRPr="0005556F">
        <w:rPr>
          <w:rFonts w:cs="Times New Roman"/>
          <w:sz w:val="26"/>
          <w:szCs w:val="26"/>
        </w:rPr>
        <w:t>hình</w:t>
      </w:r>
      <w:proofErr w:type="spellEnd"/>
      <w:r w:rsidRPr="0005556F">
        <w:rPr>
          <w:rFonts w:cs="Times New Roman"/>
          <w:sz w:val="26"/>
          <w:szCs w:val="26"/>
        </w:rPr>
        <w:t xml:space="preserve"> GRE VPN Tunnel over IPSEC </w:t>
      </w:r>
      <w:proofErr w:type="spellStart"/>
      <w:r w:rsidRPr="0005556F">
        <w:rPr>
          <w:rFonts w:cs="Times New Roman"/>
          <w:sz w:val="26"/>
          <w:szCs w:val="26"/>
        </w:rPr>
        <w:t>Trên</w:t>
      </w:r>
      <w:proofErr w:type="spellEnd"/>
      <w:r w:rsidRPr="0005556F">
        <w:rPr>
          <w:rFonts w:cs="Times New Roman"/>
          <w:sz w:val="26"/>
          <w:szCs w:val="26"/>
        </w:rPr>
        <w:t xml:space="preserve"> Router Cisco,” </w:t>
      </w:r>
      <w:r w:rsidRPr="0005556F">
        <w:rPr>
          <w:rFonts w:cs="Times New Roman"/>
          <w:i/>
          <w:iCs/>
          <w:sz w:val="26"/>
          <w:szCs w:val="26"/>
        </w:rPr>
        <w:t>YouTube</w:t>
      </w:r>
      <w:r w:rsidRPr="0005556F">
        <w:rPr>
          <w:rFonts w:cs="Times New Roman"/>
          <w:sz w:val="26"/>
          <w:szCs w:val="26"/>
        </w:rPr>
        <w:t>, Jan. 13, 2022. https://www.youtube.com/watch?v=qW0B5ueOPGw (accessed Dec. 01, 2024).</w:t>
      </w:r>
    </w:p>
    <w:p w14:paraId="43D34810" w14:textId="784C75E0" w:rsidR="00261BE6" w:rsidRPr="0005556F" w:rsidRDefault="00261BE6" w:rsidP="00E12FAE">
      <w:pPr>
        <w:spacing w:line="276" w:lineRule="auto"/>
        <w:rPr>
          <w:rFonts w:cs="Times New Roman"/>
          <w:sz w:val="26"/>
          <w:szCs w:val="26"/>
        </w:rPr>
      </w:pPr>
      <w:r w:rsidRPr="0005556F">
        <w:rPr>
          <w:rFonts w:cs="Times New Roman"/>
          <w:sz w:val="26"/>
          <w:szCs w:val="26"/>
        </w:rPr>
        <w:t>[</w:t>
      </w:r>
      <w:r w:rsidR="00A36AE9" w:rsidRPr="0005556F">
        <w:rPr>
          <w:rFonts w:cs="Times New Roman"/>
          <w:sz w:val="26"/>
          <w:szCs w:val="26"/>
        </w:rPr>
        <w:t>2</w:t>
      </w:r>
      <w:r w:rsidRPr="0005556F">
        <w:rPr>
          <w:rFonts w:cs="Times New Roman"/>
          <w:sz w:val="26"/>
          <w:szCs w:val="26"/>
        </w:rPr>
        <w:t>]</w:t>
      </w:r>
      <w:r w:rsidR="00A36AE9" w:rsidRPr="0005556F">
        <w:rPr>
          <w:rFonts w:cs="Times New Roman"/>
          <w:sz w:val="26"/>
          <w:szCs w:val="26"/>
        </w:rPr>
        <w:t xml:space="preserve"> </w:t>
      </w:r>
      <w:proofErr w:type="spellStart"/>
      <w:r w:rsidRPr="0005556F">
        <w:rPr>
          <w:rFonts w:cs="Times New Roman"/>
          <w:sz w:val="26"/>
          <w:szCs w:val="26"/>
        </w:rPr>
        <w:t>Gurutech</w:t>
      </w:r>
      <w:proofErr w:type="spellEnd"/>
      <w:r w:rsidRPr="0005556F">
        <w:rPr>
          <w:rFonts w:cs="Times New Roman"/>
          <w:sz w:val="26"/>
          <w:szCs w:val="26"/>
        </w:rPr>
        <w:t xml:space="preserve"> Networking Training, “CCNA DAY 49: Configure HSRP with Multiple VLANs | HSRP with Inter-VLAN Routing Configuration,” </w:t>
      </w:r>
      <w:r w:rsidRPr="0005556F">
        <w:rPr>
          <w:rFonts w:cs="Times New Roman"/>
          <w:i/>
          <w:iCs/>
          <w:sz w:val="26"/>
          <w:szCs w:val="26"/>
        </w:rPr>
        <w:t>YouTube</w:t>
      </w:r>
      <w:r w:rsidRPr="0005556F">
        <w:rPr>
          <w:rFonts w:cs="Times New Roman"/>
          <w:sz w:val="26"/>
          <w:szCs w:val="26"/>
        </w:rPr>
        <w:t>, Jun. 21, 2023. https://www.youtube.com/watch?v=9-JY_On0-vY (accessed Jun. 02, 2024).</w:t>
      </w:r>
    </w:p>
    <w:p w14:paraId="194F3268" w14:textId="04EC0411" w:rsidR="00D960C7" w:rsidRPr="0005556F" w:rsidRDefault="00D960C7" w:rsidP="00E12FAE">
      <w:pPr>
        <w:spacing w:line="276" w:lineRule="auto"/>
        <w:rPr>
          <w:rFonts w:cs="Times New Roman"/>
          <w:sz w:val="26"/>
          <w:szCs w:val="26"/>
        </w:rPr>
      </w:pPr>
      <w:r w:rsidRPr="0005556F">
        <w:rPr>
          <w:rFonts w:cs="Times New Roman"/>
          <w:sz w:val="26"/>
          <w:szCs w:val="26"/>
        </w:rPr>
        <w:t>[</w:t>
      </w:r>
      <w:r w:rsidR="00371AE3" w:rsidRPr="0005556F">
        <w:rPr>
          <w:rFonts w:cs="Times New Roman"/>
          <w:sz w:val="26"/>
          <w:szCs w:val="26"/>
        </w:rPr>
        <w:t>3</w:t>
      </w:r>
      <w:r w:rsidRPr="0005556F">
        <w:rPr>
          <w:rFonts w:cs="Times New Roman"/>
          <w:sz w:val="26"/>
          <w:szCs w:val="26"/>
        </w:rPr>
        <w:t>]</w:t>
      </w:r>
      <w:r w:rsidR="00371AE3" w:rsidRPr="0005556F">
        <w:rPr>
          <w:rFonts w:cs="Times New Roman"/>
          <w:sz w:val="26"/>
          <w:szCs w:val="26"/>
        </w:rPr>
        <w:t xml:space="preserve"> </w:t>
      </w:r>
      <w:proofErr w:type="spellStart"/>
      <w:r w:rsidRPr="0005556F">
        <w:rPr>
          <w:rFonts w:cs="Times New Roman"/>
          <w:sz w:val="26"/>
          <w:szCs w:val="26"/>
        </w:rPr>
        <w:t>Có</w:t>
      </w:r>
      <w:proofErr w:type="spellEnd"/>
      <w:r w:rsidRPr="0005556F">
        <w:rPr>
          <w:rFonts w:cs="Times New Roman"/>
          <w:sz w:val="26"/>
          <w:szCs w:val="26"/>
        </w:rPr>
        <w:t xml:space="preserve"> </w:t>
      </w:r>
      <w:proofErr w:type="spellStart"/>
      <w:r w:rsidRPr="0005556F">
        <w:rPr>
          <w:rFonts w:cs="Times New Roman"/>
          <w:sz w:val="26"/>
          <w:szCs w:val="26"/>
        </w:rPr>
        <w:t>chắc</w:t>
      </w:r>
      <w:proofErr w:type="spellEnd"/>
      <w:r w:rsidRPr="0005556F">
        <w:rPr>
          <w:rFonts w:cs="Times New Roman"/>
          <w:sz w:val="26"/>
          <w:szCs w:val="26"/>
        </w:rPr>
        <w:t xml:space="preserve"> </w:t>
      </w:r>
      <w:proofErr w:type="spellStart"/>
      <w:r w:rsidRPr="0005556F">
        <w:rPr>
          <w:rFonts w:cs="Times New Roman"/>
          <w:sz w:val="26"/>
          <w:szCs w:val="26"/>
        </w:rPr>
        <w:t>yêu</w:t>
      </w:r>
      <w:proofErr w:type="spellEnd"/>
      <w:r w:rsidRPr="0005556F">
        <w:rPr>
          <w:rFonts w:cs="Times New Roman"/>
          <w:sz w:val="26"/>
          <w:szCs w:val="26"/>
        </w:rPr>
        <w:t xml:space="preserve"> </w:t>
      </w:r>
      <w:proofErr w:type="spellStart"/>
      <w:r w:rsidRPr="0005556F">
        <w:rPr>
          <w:rFonts w:cs="Times New Roman"/>
          <w:sz w:val="26"/>
          <w:szCs w:val="26"/>
        </w:rPr>
        <w:t>là</w:t>
      </w:r>
      <w:proofErr w:type="spellEnd"/>
      <w:r w:rsidRPr="0005556F">
        <w:rPr>
          <w:rFonts w:cs="Times New Roman"/>
          <w:sz w:val="26"/>
          <w:szCs w:val="26"/>
        </w:rPr>
        <w:t xml:space="preserve"> </w:t>
      </w:r>
      <w:proofErr w:type="spellStart"/>
      <w:r w:rsidRPr="0005556F">
        <w:rPr>
          <w:rFonts w:cs="Times New Roman"/>
          <w:sz w:val="26"/>
          <w:szCs w:val="26"/>
        </w:rPr>
        <w:t>đây</w:t>
      </w:r>
      <w:proofErr w:type="spellEnd"/>
      <w:r w:rsidRPr="0005556F">
        <w:rPr>
          <w:rFonts w:cs="Times New Roman"/>
          <w:sz w:val="26"/>
          <w:szCs w:val="26"/>
        </w:rPr>
        <w:t>, “</w:t>
      </w:r>
      <w:proofErr w:type="spellStart"/>
      <w:r w:rsidRPr="0005556F">
        <w:rPr>
          <w:rFonts w:cs="Times New Roman"/>
          <w:sz w:val="26"/>
          <w:szCs w:val="26"/>
        </w:rPr>
        <w:t>Tự</w:t>
      </w:r>
      <w:proofErr w:type="spellEnd"/>
      <w:r w:rsidRPr="0005556F">
        <w:rPr>
          <w:rFonts w:cs="Times New Roman"/>
          <w:sz w:val="26"/>
          <w:szCs w:val="26"/>
        </w:rPr>
        <w:t xml:space="preserve"> </w:t>
      </w:r>
      <w:proofErr w:type="spellStart"/>
      <w:r w:rsidRPr="0005556F">
        <w:rPr>
          <w:rFonts w:cs="Times New Roman"/>
          <w:sz w:val="26"/>
          <w:szCs w:val="26"/>
        </w:rPr>
        <w:t>thực</w:t>
      </w:r>
      <w:proofErr w:type="spellEnd"/>
      <w:r w:rsidRPr="0005556F">
        <w:rPr>
          <w:rFonts w:cs="Times New Roman"/>
          <w:sz w:val="26"/>
          <w:szCs w:val="26"/>
        </w:rPr>
        <w:t xml:space="preserve"> </w:t>
      </w:r>
      <w:proofErr w:type="spellStart"/>
      <w:r w:rsidRPr="0005556F">
        <w:rPr>
          <w:rFonts w:cs="Times New Roman"/>
          <w:sz w:val="26"/>
          <w:szCs w:val="26"/>
        </w:rPr>
        <w:t>hành</w:t>
      </w:r>
      <w:proofErr w:type="spellEnd"/>
      <w:r w:rsidRPr="0005556F">
        <w:rPr>
          <w:rFonts w:cs="Times New Roman"/>
          <w:sz w:val="26"/>
          <w:szCs w:val="26"/>
        </w:rPr>
        <w:t xml:space="preserve"> Wireless </w:t>
      </w:r>
      <w:proofErr w:type="spellStart"/>
      <w:r w:rsidRPr="0005556F">
        <w:rPr>
          <w:rFonts w:cs="Times New Roman"/>
          <w:sz w:val="26"/>
          <w:szCs w:val="26"/>
        </w:rPr>
        <w:t>miễn</w:t>
      </w:r>
      <w:proofErr w:type="spellEnd"/>
      <w:r w:rsidRPr="0005556F">
        <w:rPr>
          <w:rFonts w:cs="Times New Roman"/>
          <w:sz w:val="26"/>
          <w:szCs w:val="26"/>
        </w:rPr>
        <w:t xml:space="preserve"> </w:t>
      </w:r>
      <w:proofErr w:type="spellStart"/>
      <w:r w:rsidRPr="0005556F">
        <w:rPr>
          <w:rFonts w:cs="Times New Roman"/>
          <w:sz w:val="26"/>
          <w:szCs w:val="26"/>
        </w:rPr>
        <w:t>phí</w:t>
      </w:r>
      <w:proofErr w:type="spellEnd"/>
      <w:r w:rsidRPr="0005556F">
        <w:rPr>
          <w:rFonts w:cs="Times New Roman"/>
          <w:sz w:val="26"/>
          <w:szCs w:val="26"/>
        </w:rPr>
        <w:t xml:space="preserve"> </w:t>
      </w:r>
      <w:proofErr w:type="spellStart"/>
      <w:r w:rsidRPr="0005556F">
        <w:rPr>
          <w:rFonts w:cs="Times New Roman"/>
          <w:sz w:val="26"/>
          <w:szCs w:val="26"/>
        </w:rPr>
        <w:t>với</w:t>
      </w:r>
      <w:proofErr w:type="spellEnd"/>
      <w:r w:rsidRPr="0005556F">
        <w:rPr>
          <w:rFonts w:cs="Times New Roman"/>
          <w:sz w:val="26"/>
          <w:szCs w:val="26"/>
        </w:rPr>
        <w:t xml:space="preserve"> Cisco Packet Tracer,” </w:t>
      </w:r>
      <w:r w:rsidRPr="0005556F">
        <w:rPr>
          <w:rFonts w:cs="Times New Roman"/>
          <w:i/>
          <w:iCs/>
          <w:sz w:val="26"/>
          <w:szCs w:val="26"/>
        </w:rPr>
        <w:t>Quantrimang.com</w:t>
      </w:r>
      <w:r w:rsidRPr="0005556F">
        <w:rPr>
          <w:rFonts w:cs="Times New Roman"/>
          <w:sz w:val="26"/>
          <w:szCs w:val="26"/>
        </w:rPr>
        <w:t>, Dec. 09, 2011. https://quantrimang.com/cong-nghe/tu-thuc-hanh-wireless-mien-phi-84141</w:t>
      </w:r>
    </w:p>
    <w:p w14:paraId="01B23063" w14:textId="2E3E2743" w:rsidR="008B3ABF" w:rsidRDefault="008B3ABF" w:rsidP="00E12FAE">
      <w:pPr>
        <w:spacing w:line="276" w:lineRule="auto"/>
        <w:rPr>
          <w:rFonts w:cs="Times New Roman"/>
          <w:sz w:val="26"/>
          <w:szCs w:val="26"/>
        </w:rPr>
      </w:pPr>
      <w:r w:rsidRPr="0005556F">
        <w:rPr>
          <w:rFonts w:cs="Times New Roman"/>
          <w:sz w:val="26"/>
          <w:szCs w:val="26"/>
        </w:rPr>
        <w:t xml:space="preserve">[4] “Configuring a LAN with DHCP and </w:t>
      </w:r>
      <w:proofErr w:type="gramStart"/>
      <w:r w:rsidRPr="0005556F">
        <w:rPr>
          <w:rFonts w:cs="Times New Roman"/>
          <w:sz w:val="26"/>
          <w:szCs w:val="26"/>
        </w:rPr>
        <w:t>VLANs  [</w:t>
      </w:r>
      <w:proofErr w:type="gramEnd"/>
      <w:r w:rsidRPr="0005556F">
        <w:rPr>
          <w:rFonts w:cs="Times New Roman"/>
          <w:sz w:val="26"/>
          <w:szCs w:val="26"/>
        </w:rPr>
        <w:t>Support],” </w:t>
      </w:r>
      <w:r w:rsidRPr="0005556F">
        <w:rPr>
          <w:rFonts w:cs="Times New Roman"/>
          <w:i/>
          <w:iCs/>
          <w:sz w:val="26"/>
          <w:szCs w:val="26"/>
        </w:rPr>
        <w:t>Cisco</w:t>
      </w:r>
      <w:r w:rsidRPr="0005556F">
        <w:rPr>
          <w:rFonts w:cs="Times New Roman"/>
          <w:sz w:val="26"/>
          <w:szCs w:val="26"/>
        </w:rPr>
        <w:t xml:space="preserve">. </w:t>
      </w:r>
      <w:hyperlink r:id="rId24" w:history="1">
        <w:r w:rsidR="00B7502B" w:rsidRPr="00E35B11">
          <w:rPr>
            <w:rStyle w:val="Hyperlink"/>
            <w:rFonts w:cs="Times New Roman"/>
            <w:sz w:val="26"/>
            <w:szCs w:val="26"/>
          </w:rPr>
          <w:t>https://www.cisco.com/en/US/docs/routers/access/800/850/software/configuration/guide/dhcpvlan.htm</w:t>
        </w:r>
      </w:hyperlink>
    </w:p>
    <w:p w14:paraId="608615EF" w14:textId="6A153EAE" w:rsidR="00B7502B" w:rsidRPr="00B7502B" w:rsidRDefault="00B7502B" w:rsidP="00B7502B">
      <w:pPr>
        <w:spacing w:line="276" w:lineRule="auto"/>
        <w:rPr>
          <w:rFonts w:cs="Times New Roman"/>
          <w:sz w:val="26"/>
          <w:szCs w:val="26"/>
        </w:rPr>
      </w:pPr>
      <w:r w:rsidRPr="00B7502B">
        <w:rPr>
          <w:rFonts w:cs="Times New Roman"/>
          <w:sz w:val="26"/>
          <w:szCs w:val="26"/>
        </w:rPr>
        <w:t>[</w:t>
      </w:r>
      <w:r>
        <w:rPr>
          <w:rFonts w:cs="Times New Roman"/>
          <w:sz w:val="26"/>
          <w:szCs w:val="26"/>
        </w:rPr>
        <w:t>5</w:t>
      </w:r>
      <w:r w:rsidRPr="00B7502B">
        <w:rPr>
          <w:rFonts w:cs="Times New Roman"/>
          <w:sz w:val="26"/>
          <w:szCs w:val="26"/>
        </w:rPr>
        <w:t>]</w:t>
      </w:r>
      <w:r>
        <w:rPr>
          <w:rFonts w:cs="Times New Roman"/>
          <w:sz w:val="26"/>
          <w:szCs w:val="26"/>
        </w:rPr>
        <w:t xml:space="preserve"> </w:t>
      </w:r>
      <w:proofErr w:type="spellStart"/>
      <w:r w:rsidRPr="00B7502B">
        <w:rPr>
          <w:rFonts w:cs="Times New Roman"/>
          <w:sz w:val="26"/>
          <w:szCs w:val="26"/>
        </w:rPr>
        <w:t>cnttshop</w:t>
      </w:r>
      <w:proofErr w:type="spellEnd"/>
      <w:r w:rsidRPr="00B7502B">
        <w:rPr>
          <w:rFonts w:cs="Times New Roman"/>
          <w:sz w:val="26"/>
          <w:szCs w:val="26"/>
        </w:rPr>
        <w:t>, “Lê Văn Tuấn,” </w:t>
      </w:r>
      <w:r w:rsidRPr="00B7502B">
        <w:rPr>
          <w:rFonts w:cs="Times New Roman"/>
          <w:i/>
          <w:iCs/>
          <w:sz w:val="26"/>
          <w:szCs w:val="26"/>
        </w:rPr>
        <w:t>Cnttshop.vn</w:t>
      </w:r>
      <w:r w:rsidRPr="00B7502B">
        <w:rPr>
          <w:rFonts w:cs="Times New Roman"/>
          <w:sz w:val="26"/>
          <w:szCs w:val="26"/>
        </w:rPr>
        <w:t>, 2023. https://cnttshop.vn/blogs/cisco/huong-dan-cau-hinh-access-list-tren-cisco-voi-lab-cu-the (accessed Dec. 10, 2024).</w:t>
      </w:r>
    </w:p>
    <w:p w14:paraId="13046511" w14:textId="77777777" w:rsidR="00B7502B" w:rsidRPr="00B7502B" w:rsidRDefault="00B7502B" w:rsidP="00B7502B">
      <w:pPr>
        <w:spacing w:line="276" w:lineRule="auto"/>
        <w:rPr>
          <w:rFonts w:cs="Times New Roman"/>
          <w:sz w:val="26"/>
          <w:szCs w:val="26"/>
        </w:rPr>
      </w:pPr>
      <w:r w:rsidRPr="00B7502B">
        <w:rPr>
          <w:rFonts w:cs="Times New Roman"/>
          <w:sz w:val="26"/>
          <w:szCs w:val="26"/>
        </w:rPr>
        <w:t>‌</w:t>
      </w:r>
    </w:p>
    <w:p w14:paraId="22E34549" w14:textId="77777777" w:rsidR="00B7502B" w:rsidRPr="0005556F" w:rsidRDefault="00B7502B" w:rsidP="00E12FAE">
      <w:pPr>
        <w:spacing w:line="276" w:lineRule="auto"/>
        <w:rPr>
          <w:rFonts w:cs="Times New Roman"/>
          <w:sz w:val="26"/>
          <w:szCs w:val="26"/>
        </w:rPr>
      </w:pPr>
    </w:p>
    <w:p w14:paraId="4FF53280" w14:textId="1871B4C7" w:rsidR="006F13C8" w:rsidRPr="0005556F" w:rsidRDefault="008B3ABF" w:rsidP="00E12FAE">
      <w:pPr>
        <w:spacing w:line="276" w:lineRule="auto"/>
        <w:rPr>
          <w:rFonts w:cs="Times New Roman"/>
          <w:sz w:val="26"/>
          <w:szCs w:val="26"/>
        </w:rPr>
      </w:pPr>
      <w:r w:rsidRPr="0005556F">
        <w:rPr>
          <w:rFonts w:cs="Times New Roman"/>
          <w:sz w:val="26"/>
          <w:szCs w:val="26"/>
        </w:rPr>
        <w:t>‌</w:t>
      </w:r>
    </w:p>
    <w:sectPr w:rsidR="006F13C8" w:rsidRPr="0005556F" w:rsidSect="00DD41A7">
      <w:footerReference w:type="default" r:id="rId25"/>
      <w:pgSz w:w="12240" w:h="15840"/>
      <w:pgMar w:top="540" w:right="810" w:bottom="360" w:left="72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57B38" w14:textId="77777777" w:rsidR="008E3E84" w:rsidRDefault="008E3E84" w:rsidP="00201016">
      <w:pPr>
        <w:spacing w:after="0" w:line="240" w:lineRule="auto"/>
      </w:pPr>
      <w:r>
        <w:separator/>
      </w:r>
    </w:p>
  </w:endnote>
  <w:endnote w:type="continuationSeparator" w:id="0">
    <w:p w14:paraId="4A279216" w14:textId="77777777" w:rsidR="008E3E84" w:rsidRDefault="008E3E84" w:rsidP="00201016">
      <w:pPr>
        <w:spacing w:after="0" w:line="240" w:lineRule="auto"/>
      </w:pPr>
      <w:r>
        <w:continuationSeparator/>
      </w:r>
    </w:p>
  </w:endnote>
  <w:endnote w:type="continuationNotice" w:id="1">
    <w:p w14:paraId="3197F035" w14:textId="77777777" w:rsidR="008E3E84" w:rsidRDefault="008E3E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4521227"/>
      <w:docPartObj>
        <w:docPartGallery w:val="Page Numbers (Bottom of Page)"/>
        <w:docPartUnique/>
      </w:docPartObj>
    </w:sdtPr>
    <w:sdtContent>
      <w:p w14:paraId="694B8829" w14:textId="4B72B15C" w:rsidR="00201016" w:rsidRDefault="002010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1CF" w:rsidRPr="006611CF">
          <w:rPr>
            <w:noProof/>
            <w:lang w:val="vi-VN"/>
          </w:rPr>
          <w:t>14</w:t>
        </w:r>
        <w:r>
          <w:fldChar w:fldCharType="end"/>
        </w:r>
      </w:p>
    </w:sdtContent>
  </w:sdt>
  <w:p w14:paraId="367CBE65" w14:textId="77777777" w:rsidR="00201016" w:rsidRDefault="00201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ACC8B" w14:textId="77777777" w:rsidR="008E3E84" w:rsidRDefault="008E3E84" w:rsidP="00201016">
      <w:pPr>
        <w:spacing w:after="0" w:line="240" w:lineRule="auto"/>
      </w:pPr>
      <w:r>
        <w:separator/>
      </w:r>
    </w:p>
  </w:footnote>
  <w:footnote w:type="continuationSeparator" w:id="0">
    <w:p w14:paraId="4ACB9225" w14:textId="77777777" w:rsidR="008E3E84" w:rsidRDefault="008E3E84" w:rsidP="00201016">
      <w:pPr>
        <w:spacing w:after="0" w:line="240" w:lineRule="auto"/>
      </w:pPr>
      <w:r>
        <w:continuationSeparator/>
      </w:r>
    </w:p>
  </w:footnote>
  <w:footnote w:type="continuationNotice" w:id="1">
    <w:p w14:paraId="1F77E26A" w14:textId="77777777" w:rsidR="008E3E84" w:rsidRDefault="008E3E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03AAD"/>
    <w:multiLevelType w:val="multilevel"/>
    <w:tmpl w:val="F548952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20B8725E"/>
    <w:multiLevelType w:val="hybridMultilevel"/>
    <w:tmpl w:val="7DBE5C60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1021197"/>
    <w:multiLevelType w:val="multilevel"/>
    <w:tmpl w:val="E7D0B0EC"/>
    <w:lvl w:ilvl="0">
      <w:start w:val="1"/>
      <w:numFmt w:val="decimal"/>
      <w:suff w:val="space"/>
      <w:lvlText w:val="4.2.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" w15:restartNumberingAfterBreak="0">
    <w:nsid w:val="22915B67"/>
    <w:multiLevelType w:val="hybridMultilevel"/>
    <w:tmpl w:val="A092766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CE86E8A"/>
    <w:multiLevelType w:val="hybridMultilevel"/>
    <w:tmpl w:val="23664E00"/>
    <w:lvl w:ilvl="0" w:tplc="18BE95CC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18BE95CC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177E898C">
      <w:start w:val="1"/>
      <w:numFmt w:val="lowerLetter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B31B7"/>
    <w:multiLevelType w:val="hybridMultilevel"/>
    <w:tmpl w:val="C16C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B01FD"/>
    <w:multiLevelType w:val="multilevel"/>
    <w:tmpl w:val="1584CD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91B53"/>
    <w:multiLevelType w:val="hybridMultilevel"/>
    <w:tmpl w:val="0EAA05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786E53"/>
    <w:multiLevelType w:val="hybridMultilevel"/>
    <w:tmpl w:val="8006EB8A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D5A572B"/>
    <w:multiLevelType w:val="hybridMultilevel"/>
    <w:tmpl w:val="FE2EE5F8"/>
    <w:lvl w:ilvl="0" w:tplc="1CA44A7C">
      <w:numFmt w:val="bullet"/>
      <w:lvlText w:val="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6F3612"/>
    <w:multiLevelType w:val="multilevel"/>
    <w:tmpl w:val="3D843A3E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41757A5"/>
    <w:multiLevelType w:val="hybridMultilevel"/>
    <w:tmpl w:val="578AA24C"/>
    <w:lvl w:ilvl="0" w:tplc="DDC21EB2">
      <w:start w:val="1"/>
      <w:numFmt w:val="decimal"/>
      <w:lvlText w:val="4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310C52"/>
    <w:multiLevelType w:val="multilevel"/>
    <w:tmpl w:val="D73C943C"/>
    <w:lvl w:ilvl="0">
      <w:start w:val="1"/>
      <w:numFmt w:val="decimal"/>
      <w:lvlText w:val="4.3.%1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suff w:val="space"/>
      <w:lvlText w:val="4.3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3.%3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8CE4F4C"/>
    <w:multiLevelType w:val="hybridMultilevel"/>
    <w:tmpl w:val="C3F046F0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CB92044"/>
    <w:multiLevelType w:val="multilevel"/>
    <w:tmpl w:val="B760792C"/>
    <w:lvl w:ilvl="0">
      <w:start w:val="1"/>
      <w:numFmt w:val="decimal"/>
      <w:pStyle w:val="Heading2"/>
      <w:lvlText w:val="3.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suff w:val="space"/>
      <w:lvlText w:val="3.%2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5" w15:restartNumberingAfterBreak="0">
    <w:nsid w:val="4DCE293A"/>
    <w:multiLevelType w:val="multilevel"/>
    <w:tmpl w:val="1584CD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53B00"/>
    <w:multiLevelType w:val="hybridMultilevel"/>
    <w:tmpl w:val="5DC00E8E"/>
    <w:lvl w:ilvl="0" w:tplc="177E898C">
      <w:start w:val="1"/>
      <w:numFmt w:val="lowerLetter"/>
      <w:lvlText w:val="%1."/>
      <w:lvlJc w:val="left"/>
      <w:pPr>
        <w:ind w:left="23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22A20"/>
    <w:multiLevelType w:val="hybridMultilevel"/>
    <w:tmpl w:val="A4F84128"/>
    <w:lvl w:ilvl="0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018765E"/>
    <w:multiLevelType w:val="hybridMultilevel"/>
    <w:tmpl w:val="782E0262"/>
    <w:lvl w:ilvl="0" w:tplc="34DAD686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55D87FE8"/>
    <w:multiLevelType w:val="hybridMultilevel"/>
    <w:tmpl w:val="7D28D92A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7437EBC"/>
    <w:multiLevelType w:val="hybridMultilevel"/>
    <w:tmpl w:val="F60607EA"/>
    <w:lvl w:ilvl="0" w:tplc="DDC21EB2">
      <w:start w:val="1"/>
      <w:numFmt w:val="decimal"/>
      <w:lvlText w:val="4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8B2AE9"/>
    <w:multiLevelType w:val="multilevel"/>
    <w:tmpl w:val="D7AC94E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39E7651"/>
    <w:multiLevelType w:val="hybridMultilevel"/>
    <w:tmpl w:val="B70CBC72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3C974CB"/>
    <w:multiLevelType w:val="hybridMultilevel"/>
    <w:tmpl w:val="D3EA530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4556245"/>
    <w:multiLevelType w:val="multilevel"/>
    <w:tmpl w:val="81725C50"/>
    <w:lvl w:ilvl="0">
      <w:start w:val="1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start w:val="89"/>
      <w:numFmt w:val="decimalZero"/>
      <w:lvlText w:val="%1.%2"/>
      <w:lvlJc w:val="left"/>
      <w:pPr>
        <w:ind w:left="1380" w:hanging="1380"/>
      </w:pPr>
      <w:rPr>
        <w:rFonts w:hint="default"/>
      </w:rPr>
    </w:lvl>
    <w:lvl w:ilvl="2">
      <w:numFmt w:val="decimalZero"/>
      <w:lvlText w:val="%1.%2.%3.0"/>
      <w:lvlJc w:val="left"/>
      <w:pPr>
        <w:ind w:left="1380" w:hanging="138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380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6AA6412"/>
    <w:multiLevelType w:val="multilevel"/>
    <w:tmpl w:val="D8141246"/>
    <w:lvl w:ilvl="0">
      <w:start w:val="1"/>
      <w:numFmt w:val="decimal"/>
      <w:suff w:val="space"/>
      <w:lvlText w:val="3.1.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6" w15:restartNumberingAfterBreak="0">
    <w:nsid w:val="66C97E7B"/>
    <w:multiLevelType w:val="hybridMultilevel"/>
    <w:tmpl w:val="474A5BDE"/>
    <w:lvl w:ilvl="0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6AF50253"/>
    <w:multiLevelType w:val="hybridMultilevel"/>
    <w:tmpl w:val="CF882BDA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DAD18ED"/>
    <w:multiLevelType w:val="multilevel"/>
    <w:tmpl w:val="C5365770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773524638">
    <w:abstractNumId w:val="14"/>
  </w:num>
  <w:num w:numId="2" w16cid:durableId="2129886178">
    <w:abstractNumId w:val="0"/>
  </w:num>
  <w:num w:numId="3" w16cid:durableId="412047847">
    <w:abstractNumId w:val="4"/>
  </w:num>
  <w:num w:numId="4" w16cid:durableId="1885633916">
    <w:abstractNumId w:val="21"/>
  </w:num>
  <w:num w:numId="5" w16cid:durableId="449664686">
    <w:abstractNumId w:val="2"/>
  </w:num>
  <w:num w:numId="6" w16cid:durableId="1631786486">
    <w:abstractNumId w:val="12"/>
  </w:num>
  <w:num w:numId="7" w16cid:durableId="978994681">
    <w:abstractNumId w:val="18"/>
  </w:num>
  <w:num w:numId="8" w16cid:durableId="1267276900">
    <w:abstractNumId w:val="25"/>
  </w:num>
  <w:num w:numId="9" w16cid:durableId="1186863860">
    <w:abstractNumId w:val="13"/>
  </w:num>
  <w:num w:numId="10" w16cid:durableId="731583467">
    <w:abstractNumId w:val="23"/>
  </w:num>
  <w:num w:numId="11" w16cid:durableId="985403671">
    <w:abstractNumId w:val="22"/>
  </w:num>
  <w:num w:numId="12" w16cid:durableId="383866907">
    <w:abstractNumId w:val="19"/>
  </w:num>
  <w:num w:numId="13" w16cid:durableId="1871989210">
    <w:abstractNumId w:val="27"/>
  </w:num>
  <w:num w:numId="14" w16cid:durableId="254829795">
    <w:abstractNumId w:val="8"/>
  </w:num>
  <w:num w:numId="15" w16cid:durableId="1516265252">
    <w:abstractNumId w:val="7"/>
  </w:num>
  <w:num w:numId="16" w16cid:durableId="544491853">
    <w:abstractNumId w:val="0"/>
    <w:lvlOverride w:ilvl="0">
      <w:startOverride w:val="3"/>
    </w:lvlOverride>
    <w:lvlOverride w:ilvl="1">
      <w:startOverride w:val="2"/>
    </w:lvlOverride>
  </w:num>
  <w:num w:numId="17" w16cid:durableId="1470704421">
    <w:abstractNumId w:val="0"/>
    <w:lvlOverride w:ilvl="0">
      <w:startOverride w:val="3"/>
    </w:lvlOverride>
  </w:num>
  <w:num w:numId="18" w16cid:durableId="1266427376">
    <w:abstractNumId w:val="15"/>
  </w:num>
  <w:num w:numId="19" w16cid:durableId="2137402992">
    <w:abstractNumId w:val="6"/>
  </w:num>
  <w:num w:numId="20" w16cid:durableId="1975019703">
    <w:abstractNumId w:val="9"/>
  </w:num>
  <w:num w:numId="21" w16cid:durableId="397826147">
    <w:abstractNumId w:val="26"/>
  </w:num>
  <w:num w:numId="22" w16cid:durableId="2073916964">
    <w:abstractNumId w:val="1"/>
  </w:num>
  <w:num w:numId="23" w16cid:durableId="2108384654">
    <w:abstractNumId w:val="17"/>
  </w:num>
  <w:num w:numId="24" w16cid:durableId="1465269944">
    <w:abstractNumId w:val="3"/>
  </w:num>
  <w:num w:numId="25" w16cid:durableId="888079304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</w:num>
  <w:num w:numId="26" w16cid:durableId="457073349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</w:num>
  <w:num w:numId="27" w16cid:durableId="787237044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</w:num>
  <w:num w:numId="28" w16cid:durableId="1878080965">
    <w:abstractNumId w:val="24"/>
  </w:num>
  <w:num w:numId="29" w16cid:durableId="624845507">
    <w:abstractNumId w:val="5"/>
  </w:num>
  <w:num w:numId="30" w16cid:durableId="1788888318">
    <w:abstractNumId w:val="10"/>
  </w:num>
  <w:num w:numId="31" w16cid:durableId="1806772115">
    <w:abstractNumId w:val="28"/>
  </w:num>
  <w:num w:numId="32" w16cid:durableId="1835950502">
    <w:abstractNumId w:val="20"/>
  </w:num>
  <w:num w:numId="33" w16cid:durableId="1960060925">
    <w:abstractNumId w:val="11"/>
  </w:num>
  <w:num w:numId="34" w16cid:durableId="152260768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1EF"/>
    <w:rsid w:val="00000336"/>
    <w:rsid w:val="00000FCB"/>
    <w:rsid w:val="000034DA"/>
    <w:rsid w:val="00004B09"/>
    <w:rsid w:val="00006EF5"/>
    <w:rsid w:val="00010E7B"/>
    <w:rsid w:val="00011194"/>
    <w:rsid w:val="00011991"/>
    <w:rsid w:val="000134A9"/>
    <w:rsid w:val="0001562C"/>
    <w:rsid w:val="00020080"/>
    <w:rsid w:val="000216C5"/>
    <w:rsid w:val="00025849"/>
    <w:rsid w:val="0003007C"/>
    <w:rsid w:val="00030286"/>
    <w:rsid w:val="00036AB4"/>
    <w:rsid w:val="00037AC7"/>
    <w:rsid w:val="00045DCF"/>
    <w:rsid w:val="00045FA8"/>
    <w:rsid w:val="000471B9"/>
    <w:rsid w:val="00047AA8"/>
    <w:rsid w:val="00053BBD"/>
    <w:rsid w:val="00054D4B"/>
    <w:rsid w:val="0005556F"/>
    <w:rsid w:val="00057280"/>
    <w:rsid w:val="00060251"/>
    <w:rsid w:val="00060D75"/>
    <w:rsid w:val="00067562"/>
    <w:rsid w:val="00070B73"/>
    <w:rsid w:val="00074DFC"/>
    <w:rsid w:val="000768E8"/>
    <w:rsid w:val="00077BC3"/>
    <w:rsid w:val="00077CC5"/>
    <w:rsid w:val="00082223"/>
    <w:rsid w:val="00083B18"/>
    <w:rsid w:val="000854EE"/>
    <w:rsid w:val="00085ED1"/>
    <w:rsid w:val="0009084B"/>
    <w:rsid w:val="0009097A"/>
    <w:rsid w:val="000909CF"/>
    <w:rsid w:val="00091028"/>
    <w:rsid w:val="000912AE"/>
    <w:rsid w:val="00091AA2"/>
    <w:rsid w:val="00093403"/>
    <w:rsid w:val="000943ED"/>
    <w:rsid w:val="000951B2"/>
    <w:rsid w:val="000978C2"/>
    <w:rsid w:val="000A2F31"/>
    <w:rsid w:val="000A41E8"/>
    <w:rsid w:val="000A5946"/>
    <w:rsid w:val="000A6AE8"/>
    <w:rsid w:val="000A6CD2"/>
    <w:rsid w:val="000A6DA9"/>
    <w:rsid w:val="000B065C"/>
    <w:rsid w:val="000B108E"/>
    <w:rsid w:val="000B2F33"/>
    <w:rsid w:val="000B3A08"/>
    <w:rsid w:val="000B3CAC"/>
    <w:rsid w:val="000B4913"/>
    <w:rsid w:val="000B4AF6"/>
    <w:rsid w:val="000B4CE2"/>
    <w:rsid w:val="000B711D"/>
    <w:rsid w:val="000B7AD6"/>
    <w:rsid w:val="000B7FB0"/>
    <w:rsid w:val="000C0870"/>
    <w:rsid w:val="000C09A9"/>
    <w:rsid w:val="000C196A"/>
    <w:rsid w:val="000C2522"/>
    <w:rsid w:val="000C4C84"/>
    <w:rsid w:val="000C4EF2"/>
    <w:rsid w:val="000C7759"/>
    <w:rsid w:val="000C798A"/>
    <w:rsid w:val="000D1940"/>
    <w:rsid w:val="000D289A"/>
    <w:rsid w:val="000D3AB0"/>
    <w:rsid w:val="000D3CFC"/>
    <w:rsid w:val="000D42D3"/>
    <w:rsid w:val="000D549B"/>
    <w:rsid w:val="000D7056"/>
    <w:rsid w:val="000E0A04"/>
    <w:rsid w:val="000E17F0"/>
    <w:rsid w:val="000E43B0"/>
    <w:rsid w:val="000E54C3"/>
    <w:rsid w:val="000E625E"/>
    <w:rsid w:val="000F2B3A"/>
    <w:rsid w:val="000F34E2"/>
    <w:rsid w:val="000F53A9"/>
    <w:rsid w:val="000F71C8"/>
    <w:rsid w:val="00102A17"/>
    <w:rsid w:val="00103378"/>
    <w:rsid w:val="00111B46"/>
    <w:rsid w:val="00114A48"/>
    <w:rsid w:val="00117CEF"/>
    <w:rsid w:val="0012114F"/>
    <w:rsid w:val="001221B0"/>
    <w:rsid w:val="001238A2"/>
    <w:rsid w:val="0012554D"/>
    <w:rsid w:val="00126132"/>
    <w:rsid w:val="00126380"/>
    <w:rsid w:val="00126FF0"/>
    <w:rsid w:val="00127561"/>
    <w:rsid w:val="00127C8C"/>
    <w:rsid w:val="0013117D"/>
    <w:rsid w:val="00131EA8"/>
    <w:rsid w:val="0013328B"/>
    <w:rsid w:val="001335DD"/>
    <w:rsid w:val="00133F10"/>
    <w:rsid w:val="00135224"/>
    <w:rsid w:val="001352FD"/>
    <w:rsid w:val="001358F8"/>
    <w:rsid w:val="0013766A"/>
    <w:rsid w:val="00142A17"/>
    <w:rsid w:val="001443AC"/>
    <w:rsid w:val="00144AFE"/>
    <w:rsid w:val="0015064E"/>
    <w:rsid w:val="00150B30"/>
    <w:rsid w:val="00153FC2"/>
    <w:rsid w:val="0015423D"/>
    <w:rsid w:val="00155A52"/>
    <w:rsid w:val="00160058"/>
    <w:rsid w:val="00160CF9"/>
    <w:rsid w:val="00161856"/>
    <w:rsid w:val="00161BFB"/>
    <w:rsid w:val="00161E13"/>
    <w:rsid w:val="00163396"/>
    <w:rsid w:val="00163CE2"/>
    <w:rsid w:val="00165952"/>
    <w:rsid w:val="00167417"/>
    <w:rsid w:val="00171172"/>
    <w:rsid w:val="00171717"/>
    <w:rsid w:val="00171EB5"/>
    <w:rsid w:val="00175D4B"/>
    <w:rsid w:val="001811E9"/>
    <w:rsid w:val="0018248D"/>
    <w:rsid w:val="0018434B"/>
    <w:rsid w:val="00184DCC"/>
    <w:rsid w:val="0018638F"/>
    <w:rsid w:val="001920D1"/>
    <w:rsid w:val="00192BB6"/>
    <w:rsid w:val="001941BB"/>
    <w:rsid w:val="00196E27"/>
    <w:rsid w:val="001A0003"/>
    <w:rsid w:val="001A1C3C"/>
    <w:rsid w:val="001A1C7C"/>
    <w:rsid w:val="001A3431"/>
    <w:rsid w:val="001A3E6F"/>
    <w:rsid w:val="001A5DF8"/>
    <w:rsid w:val="001A68EA"/>
    <w:rsid w:val="001A770B"/>
    <w:rsid w:val="001B039A"/>
    <w:rsid w:val="001B0EBB"/>
    <w:rsid w:val="001B1A6E"/>
    <w:rsid w:val="001B53A0"/>
    <w:rsid w:val="001C03BE"/>
    <w:rsid w:val="001C252D"/>
    <w:rsid w:val="001C752B"/>
    <w:rsid w:val="001D0088"/>
    <w:rsid w:val="001D1057"/>
    <w:rsid w:val="001D2B5A"/>
    <w:rsid w:val="001D4087"/>
    <w:rsid w:val="001D45A4"/>
    <w:rsid w:val="001E0A79"/>
    <w:rsid w:val="001E2948"/>
    <w:rsid w:val="001E2A67"/>
    <w:rsid w:val="001E4C30"/>
    <w:rsid w:val="001E50B6"/>
    <w:rsid w:val="001E554B"/>
    <w:rsid w:val="001F1477"/>
    <w:rsid w:val="001F1884"/>
    <w:rsid w:val="001F6226"/>
    <w:rsid w:val="00200B39"/>
    <w:rsid w:val="00201016"/>
    <w:rsid w:val="0020201C"/>
    <w:rsid w:val="0020279F"/>
    <w:rsid w:val="00203CC0"/>
    <w:rsid w:val="002053D9"/>
    <w:rsid w:val="002078A7"/>
    <w:rsid w:val="002168EA"/>
    <w:rsid w:val="002178ED"/>
    <w:rsid w:val="00220245"/>
    <w:rsid w:val="00221952"/>
    <w:rsid w:val="002230C3"/>
    <w:rsid w:val="00223AD5"/>
    <w:rsid w:val="0022494C"/>
    <w:rsid w:val="00225D21"/>
    <w:rsid w:val="00230B47"/>
    <w:rsid w:val="002335D4"/>
    <w:rsid w:val="00233E68"/>
    <w:rsid w:val="00235374"/>
    <w:rsid w:val="00241CCC"/>
    <w:rsid w:val="00242186"/>
    <w:rsid w:val="002471E1"/>
    <w:rsid w:val="0025003A"/>
    <w:rsid w:val="002503BF"/>
    <w:rsid w:val="00251150"/>
    <w:rsid w:val="00251418"/>
    <w:rsid w:val="002521DA"/>
    <w:rsid w:val="00252DF7"/>
    <w:rsid w:val="002532A0"/>
    <w:rsid w:val="00254325"/>
    <w:rsid w:val="0025481B"/>
    <w:rsid w:val="00254CD2"/>
    <w:rsid w:val="00261BE6"/>
    <w:rsid w:val="00265B94"/>
    <w:rsid w:val="002664A1"/>
    <w:rsid w:val="00267EC5"/>
    <w:rsid w:val="00272435"/>
    <w:rsid w:val="0027690A"/>
    <w:rsid w:val="002772C9"/>
    <w:rsid w:val="00277398"/>
    <w:rsid w:val="00282A0D"/>
    <w:rsid w:val="002843E5"/>
    <w:rsid w:val="002877E4"/>
    <w:rsid w:val="00290958"/>
    <w:rsid w:val="00291025"/>
    <w:rsid w:val="00292E24"/>
    <w:rsid w:val="002948A6"/>
    <w:rsid w:val="00295586"/>
    <w:rsid w:val="002A1B73"/>
    <w:rsid w:val="002A2645"/>
    <w:rsid w:val="002A4779"/>
    <w:rsid w:val="002A6F8C"/>
    <w:rsid w:val="002B09E7"/>
    <w:rsid w:val="002B2FFC"/>
    <w:rsid w:val="002B623B"/>
    <w:rsid w:val="002B6865"/>
    <w:rsid w:val="002B7885"/>
    <w:rsid w:val="002C0E58"/>
    <w:rsid w:val="002C3B89"/>
    <w:rsid w:val="002C4864"/>
    <w:rsid w:val="002C48BF"/>
    <w:rsid w:val="002C5D92"/>
    <w:rsid w:val="002D3FB3"/>
    <w:rsid w:val="002D7F47"/>
    <w:rsid w:val="002E55BF"/>
    <w:rsid w:val="002E5AFA"/>
    <w:rsid w:val="002E7C74"/>
    <w:rsid w:val="002F0987"/>
    <w:rsid w:val="002F3773"/>
    <w:rsid w:val="002F45C9"/>
    <w:rsid w:val="002F4DDF"/>
    <w:rsid w:val="003006A2"/>
    <w:rsid w:val="0030178A"/>
    <w:rsid w:val="003021F2"/>
    <w:rsid w:val="003022E9"/>
    <w:rsid w:val="00302DCC"/>
    <w:rsid w:val="00306506"/>
    <w:rsid w:val="00307854"/>
    <w:rsid w:val="00307E8D"/>
    <w:rsid w:val="00307EDF"/>
    <w:rsid w:val="00310660"/>
    <w:rsid w:val="00313532"/>
    <w:rsid w:val="00315A71"/>
    <w:rsid w:val="00315D7F"/>
    <w:rsid w:val="0032141C"/>
    <w:rsid w:val="003249CB"/>
    <w:rsid w:val="00332BBC"/>
    <w:rsid w:val="0033317D"/>
    <w:rsid w:val="003331BD"/>
    <w:rsid w:val="00334F28"/>
    <w:rsid w:val="003350F2"/>
    <w:rsid w:val="003351EE"/>
    <w:rsid w:val="0033723A"/>
    <w:rsid w:val="00337F94"/>
    <w:rsid w:val="0034165C"/>
    <w:rsid w:val="00341DC2"/>
    <w:rsid w:val="00341E1B"/>
    <w:rsid w:val="00342204"/>
    <w:rsid w:val="00344010"/>
    <w:rsid w:val="00345271"/>
    <w:rsid w:val="003455A4"/>
    <w:rsid w:val="00345693"/>
    <w:rsid w:val="00345C29"/>
    <w:rsid w:val="0034625E"/>
    <w:rsid w:val="003464B6"/>
    <w:rsid w:val="00346DD4"/>
    <w:rsid w:val="003547DF"/>
    <w:rsid w:val="00355275"/>
    <w:rsid w:val="0035668A"/>
    <w:rsid w:val="003649AA"/>
    <w:rsid w:val="00365AAA"/>
    <w:rsid w:val="00366FFC"/>
    <w:rsid w:val="00370084"/>
    <w:rsid w:val="003701D6"/>
    <w:rsid w:val="00371AE3"/>
    <w:rsid w:val="00372270"/>
    <w:rsid w:val="0037350E"/>
    <w:rsid w:val="00383D79"/>
    <w:rsid w:val="003851DD"/>
    <w:rsid w:val="003867F7"/>
    <w:rsid w:val="00386831"/>
    <w:rsid w:val="003878C4"/>
    <w:rsid w:val="00393408"/>
    <w:rsid w:val="00393687"/>
    <w:rsid w:val="00393E29"/>
    <w:rsid w:val="00395715"/>
    <w:rsid w:val="00397DF4"/>
    <w:rsid w:val="003A2A44"/>
    <w:rsid w:val="003A2EB1"/>
    <w:rsid w:val="003A646F"/>
    <w:rsid w:val="003A6AC7"/>
    <w:rsid w:val="003B20D7"/>
    <w:rsid w:val="003B5DA4"/>
    <w:rsid w:val="003B74E3"/>
    <w:rsid w:val="003B7A25"/>
    <w:rsid w:val="003B7A5E"/>
    <w:rsid w:val="003C2336"/>
    <w:rsid w:val="003C32B8"/>
    <w:rsid w:val="003C43BE"/>
    <w:rsid w:val="003C54FB"/>
    <w:rsid w:val="003C7918"/>
    <w:rsid w:val="003C7B18"/>
    <w:rsid w:val="003D0423"/>
    <w:rsid w:val="003D0768"/>
    <w:rsid w:val="003D1282"/>
    <w:rsid w:val="003D1982"/>
    <w:rsid w:val="003D39A2"/>
    <w:rsid w:val="003D4F8C"/>
    <w:rsid w:val="003D5BD5"/>
    <w:rsid w:val="003D7854"/>
    <w:rsid w:val="003D7A4A"/>
    <w:rsid w:val="003E4F31"/>
    <w:rsid w:val="003E69A3"/>
    <w:rsid w:val="003F0074"/>
    <w:rsid w:val="003F0251"/>
    <w:rsid w:val="003F2557"/>
    <w:rsid w:val="003F3DF8"/>
    <w:rsid w:val="003F40A2"/>
    <w:rsid w:val="003F4444"/>
    <w:rsid w:val="003F5339"/>
    <w:rsid w:val="003F5562"/>
    <w:rsid w:val="003F5D75"/>
    <w:rsid w:val="003F7865"/>
    <w:rsid w:val="003F7C08"/>
    <w:rsid w:val="004008C2"/>
    <w:rsid w:val="00400B35"/>
    <w:rsid w:val="00403726"/>
    <w:rsid w:val="00404055"/>
    <w:rsid w:val="00404584"/>
    <w:rsid w:val="00404DBD"/>
    <w:rsid w:val="00406C4D"/>
    <w:rsid w:val="00407E25"/>
    <w:rsid w:val="00412238"/>
    <w:rsid w:val="00412B3A"/>
    <w:rsid w:val="00415880"/>
    <w:rsid w:val="00420602"/>
    <w:rsid w:val="00420B29"/>
    <w:rsid w:val="0042395F"/>
    <w:rsid w:val="00430CB9"/>
    <w:rsid w:val="00431928"/>
    <w:rsid w:val="00432084"/>
    <w:rsid w:val="004334E1"/>
    <w:rsid w:val="004351FC"/>
    <w:rsid w:val="0043576C"/>
    <w:rsid w:val="00437BC6"/>
    <w:rsid w:val="0044630F"/>
    <w:rsid w:val="00446933"/>
    <w:rsid w:val="004469F7"/>
    <w:rsid w:val="00447173"/>
    <w:rsid w:val="004515E9"/>
    <w:rsid w:val="00461093"/>
    <w:rsid w:val="004620A4"/>
    <w:rsid w:val="00463CB7"/>
    <w:rsid w:val="004641BA"/>
    <w:rsid w:val="00465125"/>
    <w:rsid w:val="00465EC1"/>
    <w:rsid w:val="00471942"/>
    <w:rsid w:val="00472C48"/>
    <w:rsid w:val="00474AF5"/>
    <w:rsid w:val="004754A2"/>
    <w:rsid w:val="0047753C"/>
    <w:rsid w:val="004800C2"/>
    <w:rsid w:val="00480C86"/>
    <w:rsid w:val="00480D3B"/>
    <w:rsid w:val="004835A5"/>
    <w:rsid w:val="00484930"/>
    <w:rsid w:val="00490B32"/>
    <w:rsid w:val="00492488"/>
    <w:rsid w:val="0049317C"/>
    <w:rsid w:val="00493C92"/>
    <w:rsid w:val="004949AC"/>
    <w:rsid w:val="004A18A4"/>
    <w:rsid w:val="004A2F09"/>
    <w:rsid w:val="004A3552"/>
    <w:rsid w:val="004A4D09"/>
    <w:rsid w:val="004A5F3A"/>
    <w:rsid w:val="004A7A15"/>
    <w:rsid w:val="004B64B2"/>
    <w:rsid w:val="004B731A"/>
    <w:rsid w:val="004B78B8"/>
    <w:rsid w:val="004B7A8F"/>
    <w:rsid w:val="004C03AA"/>
    <w:rsid w:val="004C1680"/>
    <w:rsid w:val="004C5183"/>
    <w:rsid w:val="004C530E"/>
    <w:rsid w:val="004C64DD"/>
    <w:rsid w:val="004C6684"/>
    <w:rsid w:val="004D043C"/>
    <w:rsid w:val="004D5193"/>
    <w:rsid w:val="004D565E"/>
    <w:rsid w:val="004D5C02"/>
    <w:rsid w:val="004E2A6B"/>
    <w:rsid w:val="004E3EA7"/>
    <w:rsid w:val="004E5FCC"/>
    <w:rsid w:val="004E6C1B"/>
    <w:rsid w:val="004E7BF5"/>
    <w:rsid w:val="004F1061"/>
    <w:rsid w:val="004F1F8E"/>
    <w:rsid w:val="004F2E38"/>
    <w:rsid w:val="004F51E9"/>
    <w:rsid w:val="004F675A"/>
    <w:rsid w:val="004F70EB"/>
    <w:rsid w:val="00500F09"/>
    <w:rsid w:val="0050246B"/>
    <w:rsid w:val="00502989"/>
    <w:rsid w:val="00503AE1"/>
    <w:rsid w:val="00503B87"/>
    <w:rsid w:val="00503EB4"/>
    <w:rsid w:val="005047D9"/>
    <w:rsid w:val="00506006"/>
    <w:rsid w:val="005064D0"/>
    <w:rsid w:val="005065FD"/>
    <w:rsid w:val="00511D9E"/>
    <w:rsid w:val="00511F8D"/>
    <w:rsid w:val="00520B09"/>
    <w:rsid w:val="00521C01"/>
    <w:rsid w:val="005221CD"/>
    <w:rsid w:val="00522FD4"/>
    <w:rsid w:val="00523853"/>
    <w:rsid w:val="005240F2"/>
    <w:rsid w:val="00524607"/>
    <w:rsid w:val="0052584F"/>
    <w:rsid w:val="0053117C"/>
    <w:rsid w:val="005321A6"/>
    <w:rsid w:val="00532D84"/>
    <w:rsid w:val="00534098"/>
    <w:rsid w:val="00534F5B"/>
    <w:rsid w:val="005367E4"/>
    <w:rsid w:val="005374F8"/>
    <w:rsid w:val="00540822"/>
    <w:rsid w:val="005437E6"/>
    <w:rsid w:val="005443E7"/>
    <w:rsid w:val="005456C4"/>
    <w:rsid w:val="005467D4"/>
    <w:rsid w:val="00552655"/>
    <w:rsid w:val="00552BE0"/>
    <w:rsid w:val="00552E20"/>
    <w:rsid w:val="005535C2"/>
    <w:rsid w:val="0055363D"/>
    <w:rsid w:val="00557044"/>
    <w:rsid w:val="005570D1"/>
    <w:rsid w:val="00564B8A"/>
    <w:rsid w:val="00567A6C"/>
    <w:rsid w:val="00572832"/>
    <w:rsid w:val="005734C9"/>
    <w:rsid w:val="00573AEF"/>
    <w:rsid w:val="00573D50"/>
    <w:rsid w:val="00575088"/>
    <w:rsid w:val="00580435"/>
    <w:rsid w:val="00581F3A"/>
    <w:rsid w:val="00584B78"/>
    <w:rsid w:val="00584D02"/>
    <w:rsid w:val="00585131"/>
    <w:rsid w:val="00586F0A"/>
    <w:rsid w:val="005876D6"/>
    <w:rsid w:val="00591B24"/>
    <w:rsid w:val="00593142"/>
    <w:rsid w:val="005940BB"/>
    <w:rsid w:val="00595B32"/>
    <w:rsid w:val="00595C17"/>
    <w:rsid w:val="005A24D1"/>
    <w:rsid w:val="005A2FD2"/>
    <w:rsid w:val="005A4472"/>
    <w:rsid w:val="005A44CE"/>
    <w:rsid w:val="005A4529"/>
    <w:rsid w:val="005A6030"/>
    <w:rsid w:val="005A7AE8"/>
    <w:rsid w:val="005B1582"/>
    <w:rsid w:val="005B1B0C"/>
    <w:rsid w:val="005B1D81"/>
    <w:rsid w:val="005B1FBD"/>
    <w:rsid w:val="005B2F1D"/>
    <w:rsid w:val="005B41F8"/>
    <w:rsid w:val="005B4AB4"/>
    <w:rsid w:val="005B651D"/>
    <w:rsid w:val="005C20D5"/>
    <w:rsid w:val="005C57C4"/>
    <w:rsid w:val="005C75EF"/>
    <w:rsid w:val="005D0630"/>
    <w:rsid w:val="005D2963"/>
    <w:rsid w:val="005D2FD0"/>
    <w:rsid w:val="005D4AC0"/>
    <w:rsid w:val="005E1853"/>
    <w:rsid w:val="005E3DA6"/>
    <w:rsid w:val="005E40E0"/>
    <w:rsid w:val="005E4674"/>
    <w:rsid w:val="005E52AA"/>
    <w:rsid w:val="005E563F"/>
    <w:rsid w:val="005E7D16"/>
    <w:rsid w:val="005E7FD4"/>
    <w:rsid w:val="005F06F6"/>
    <w:rsid w:val="005F1E23"/>
    <w:rsid w:val="005F29B3"/>
    <w:rsid w:val="005F62CC"/>
    <w:rsid w:val="005F68B2"/>
    <w:rsid w:val="006053CB"/>
    <w:rsid w:val="00606D50"/>
    <w:rsid w:val="0060772E"/>
    <w:rsid w:val="00610ECD"/>
    <w:rsid w:val="0061142F"/>
    <w:rsid w:val="0061166D"/>
    <w:rsid w:val="00612406"/>
    <w:rsid w:val="006153A1"/>
    <w:rsid w:val="00616F28"/>
    <w:rsid w:val="00617C3F"/>
    <w:rsid w:val="00620F1E"/>
    <w:rsid w:val="0062143F"/>
    <w:rsid w:val="006220BC"/>
    <w:rsid w:val="00622925"/>
    <w:rsid w:val="00622EAB"/>
    <w:rsid w:val="00625B92"/>
    <w:rsid w:val="00625EA1"/>
    <w:rsid w:val="00633518"/>
    <w:rsid w:val="00633887"/>
    <w:rsid w:val="0063486B"/>
    <w:rsid w:val="00637629"/>
    <w:rsid w:val="006465A7"/>
    <w:rsid w:val="006504A7"/>
    <w:rsid w:val="006544E9"/>
    <w:rsid w:val="00656422"/>
    <w:rsid w:val="006566C7"/>
    <w:rsid w:val="006568D9"/>
    <w:rsid w:val="006611CF"/>
    <w:rsid w:val="006619AD"/>
    <w:rsid w:val="00662262"/>
    <w:rsid w:val="0066264A"/>
    <w:rsid w:val="006650A0"/>
    <w:rsid w:val="00665EBC"/>
    <w:rsid w:val="00666381"/>
    <w:rsid w:val="00666F15"/>
    <w:rsid w:val="00667AEF"/>
    <w:rsid w:val="006704F2"/>
    <w:rsid w:val="006711F9"/>
    <w:rsid w:val="00674332"/>
    <w:rsid w:val="00674EA8"/>
    <w:rsid w:val="00685D15"/>
    <w:rsid w:val="00685D99"/>
    <w:rsid w:val="006865A5"/>
    <w:rsid w:val="00694D6A"/>
    <w:rsid w:val="0069595B"/>
    <w:rsid w:val="006A318A"/>
    <w:rsid w:val="006A37B4"/>
    <w:rsid w:val="006A3D68"/>
    <w:rsid w:val="006A71DF"/>
    <w:rsid w:val="006A75A6"/>
    <w:rsid w:val="006B3C09"/>
    <w:rsid w:val="006B4D39"/>
    <w:rsid w:val="006B556B"/>
    <w:rsid w:val="006B56B8"/>
    <w:rsid w:val="006B57C6"/>
    <w:rsid w:val="006B6A72"/>
    <w:rsid w:val="006C0BE9"/>
    <w:rsid w:val="006D049C"/>
    <w:rsid w:val="006D2EFA"/>
    <w:rsid w:val="006E02C5"/>
    <w:rsid w:val="006E1A3F"/>
    <w:rsid w:val="006E1EDC"/>
    <w:rsid w:val="006E2456"/>
    <w:rsid w:val="006E4C86"/>
    <w:rsid w:val="006E54AE"/>
    <w:rsid w:val="006F02C5"/>
    <w:rsid w:val="006F13C8"/>
    <w:rsid w:val="006F18A2"/>
    <w:rsid w:val="006F4798"/>
    <w:rsid w:val="006F5029"/>
    <w:rsid w:val="006F5E16"/>
    <w:rsid w:val="00703F42"/>
    <w:rsid w:val="00706557"/>
    <w:rsid w:val="00710503"/>
    <w:rsid w:val="00716DC6"/>
    <w:rsid w:val="00722365"/>
    <w:rsid w:val="00723A88"/>
    <w:rsid w:val="00724218"/>
    <w:rsid w:val="007249DE"/>
    <w:rsid w:val="007258D1"/>
    <w:rsid w:val="00726BD5"/>
    <w:rsid w:val="007308B7"/>
    <w:rsid w:val="007311AE"/>
    <w:rsid w:val="00731898"/>
    <w:rsid w:val="00732343"/>
    <w:rsid w:val="00733236"/>
    <w:rsid w:val="007334B2"/>
    <w:rsid w:val="00736E1A"/>
    <w:rsid w:val="0074244E"/>
    <w:rsid w:val="00742DA4"/>
    <w:rsid w:val="00744179"/>
    <w:rsid w:val="00747146"/>
    <w:rsid w:val="007476CF"/>
    <w:rsid w:val="00750485"/>
    <w:rsid w:val="00750DF4"/>
    <w:rsid w:val="007514A7"/>
    <w:rsid w:val="007528CC"/>
    <w:rsid w:val="00753F24"/>
    <w:rsid w:val="00754AD3"/>
    <w:rsid w:val="00756DB0"/>
    <w:rsid w:val="00761BBF"/>
    <w:rsid w:val="0076340B"/>
    <w:rsid w:val="00767C8C"/>
    <w:rsid w:val="007709A1"/>
    <w:rsid w:val="00770A51"/>
    <w:rsid w:val="00771832"/>
    <w:rsid w:val="00772763"/>
    <w:rsid w:val="0077515A"/>
    <w:rsid w:val="0077648A"/>
    <w:rsid w:val="0077666B"/>
    <w:rsid w:val="00780F70"/>
    <w:rsid w:val="00783D52"/>
    <w:rsid w:val="0078432B"/>
    <w:rsid w:val="007860A7"/>
    <w:rsid w:val="00786B09"/>
    <w:rsid w:val="00786C37"/>
    <w:rsid w:val="00786EAA"/>
    <w:rsid w:val="00787795"/>
    <w:rsid w:val="00790496"/>
    <w:rsid w:val="0079088E"/>
    <w:rsid w:val="00793643"/>
    <w:rsid w:val="007A0702"/>
    <w:rsid w:val="007A0A57"/>
    <w:rsid w:val="007A18C9"/>
    <w:rsid w:val="007A29CD"/>
    <w:rsid w:val="007A3075"/>
    <w:rsid w:val="007A6849"/>
    <w:rsid w:val="007B29F7"/>
    <w:rsid w:val="007B3F8F"/>
    <w:rsid w:val="007B45EF"/>
    <w:rsid w:val="007B5218"/>
    <w:rsid w:val="007B6D2A"/>
    <w:rsid w:val="007B7707"/>
    <w:rsid w:val="007C0C75"/>
    <w:rsid w:val="007C11EF"/>
    <w:rsid w:val="007C1A02"/>
    <w:rsid w:val="007C1A65"/>
    <w:rsid w:val="007C44AC"/>
    <w:rsid w:val="007C44DC"/>
    <w:rsid w:val="007C45BD"/>
    <w:rsid w:val="007C4F9B"/>
    <w:rsid w:val="007C7300"/>
    <w:rsid w:val="007D4755"/>
    <w:rsid w:val="007D4943"/>
    <w:rsid w:val="007D49C2"/>
    <w:rsid w:val="007D6969"/>
    <w:rsid w:val="007E091F"/>
    <w:rsid w:val="007E16DA"/>
    <w:rsid w:val="007E542B"/>
    <w:rsid w:val="007E7A50"/>
    <w:rsid w:val="007F0312"/>
    <w:rsid w:val="007F1641"/>
    <w:rsid w:val="007F216B"/>
    <w:rsid w:val="007F31B9"/>
    <w:rsid w:val="007F3DA8"/>
    <w:rsid w:val="007F6CA2"/>
    <w:rsid w:val="008013AE"/>
    <w:rsid w:val="00801A5C"/>
    <w:rsid w:val="00803404"/>
    <w:rsid w:val="00805849"/>
    <w:rsid w:val="00807A50"/>
    <w:rsid w:val="00807F45"/>
    <w:rsid w:val="00811950"/>
    <w:rsid w:val="00811FBD"/>
    <w:rsid w:val="00816CC0"/>
    <w:rsid w:val="0082447B"/>
    <w:rsid w:val="00825035"/>
    <w:rsid w:val="008308D1"/>
    <w:rsid w:val="008318E1"/>
    <w:rsid w:val="0083300A"/>
    <w:rsid w:val="00835B4E"/>
    <w:rsid w:val="00835D87"/>
    <w:rsid w:val="00836342"/>
    <w:rsid w:val="008400D3"/>
    <w:rsid w:val="00840FFA"/>
    <w:rsid w:val="008417BE"/>
    <w:rsid w:val="00845CE1"/>
    <w:rsid w:val="00845E0E"/>
    <w:rsid w:val="00845E3F"/>
    <w:rsid w:val="00846FBB"/>
    <w:rsid w:val="00847334"/>
    <w:rsid w:val="008474C8"/>
    <w:rsid w:val="008476CB"/>
    <w:rsid w:val="0085117F"/>
    <w:rsid w:val="00851841"/>
    <w:rsid w:val="008530BD"/>
    <w:rsid w:val="00853849"/>
    <w:rsid w:val="008573CC"/>
    <w:rsid w:val="00861CA1"/>
    <w:rsid w:val="00861CE5"/>
    <w:rsid w:val="00861FD9"/>
    <w:rsid w:val="008643A6"/>
    <w:rsid w:val="00864500"/>
    <w:rsid w:val="008661FE"/>
    <w:rsid w:val="00866934"/>
    <w:rsid w:val="00866EE6"/>
    <w:rsid w:val="00867F6C"/>
    <w:rsid w:val="00870E5E"/>
    <w:rsid w:val="00877968"/>
    <w:rsid w:val="0088519D"/>
    <w:rsid w:val="008854CC"/>
    <w:rsid w:val="00885704"/>
    <w:rsid w:val="008869B8"/>
    <w:rsid w:val="00886DD5"/>
    <w:rsid w:val="00887706"/>
    <w:rsid w:val="00891404"/>
    <w:rsid w:val="00892B3F"/>
    <w:rsid w:val="00892C67"/>
    <w:rsid w:val="008931ED"/>
    <w:rsid w:val="008939B5"/>
    <w:rsid w:val="008941D3"/>
    <w:rsid w:val="00895A5F"/>
    <w:rsid w:val="008966CE"/>
    <w:rsid w:val="0089714C"/>
    <w:rsid w:val="0089793C"/>
    <w:rsid w:val="008A0021"/>
    <w:rsid w:val="008A373F"/>
    <w:rsid w:val="008A497E"/>
    <w:rsid w:val="008A6E7C"/>
    <w:rsid w:val="008B0471"/>
    <w:rsid w:val="008B1C81"/>
    <w:rsid w:val="008B1F79"/>
    <w:rsid w:val="008B3ABF"/>
    <w:rsid w:val="008B6E50"/>
    <w:rsid w:val="008B77BA"/>
    <w:rsid w:val="008C1A47"/>
    <w:rsid w:val="008C22BB"/>
    <w:rsid w:val="008C5BEF"/>
    <w:rsid w:val="008C7D69"/>
    <w:rsid w:val="008E3609"/>
    <w:rsid w:val="008E3E84"/>
    <w:rsid w:val="008E540B"/>
    <w:rsid w:val="008E56CF"/>
    <w:rsid w:val="008E5C16"/>
    <w:rsid w:val="008E7C52"/>
    <w:rsid w:val="008F0839"/>
    <w:rsid w:val="008F0BC8"/>
    <w:rsid w:val="008F331D"/>
    <w:rsid w:val="008F3785"/>
    <w:rsid w:val="008F7743"/>
    <w:rsid w:val="0090089A"/>
    <w:rsid w:val="00900C22"/>
    <w:rsid w:val="00900D28"/>
    <w:rsid w:val="00902DD2"/>
    <w:rsid w:val="00902EAC"/>
    <w:rsid w:val="009034EE"/>
    <w:rsid w:val="00903556"/>
    <w:rsid w:val="009039FD"/>
    <w:rsid w:val="009100A3"/>
    <w:rsid w:val="00914955"/>
    <w:rsid w:val="00916AB7"/>
    <w:rsid w:val="0092088F"/>
    <w:rsid w:val="0092677A"/>
    <w:rsid w:val="00930423"/>
    <w:rsid w:val="0093252B"/>
    <w:rsid w:val="00932E87"/>
    <w:rsid w:val="0093385D"/>
    <w:rsid w:val="0093450F"/>
    <w:rsid w:val="00935A20"/>
    <w:rsid w:val="009375D7"/>
    <w:rsid w:val="00937E6D"/>
    <w:rsid w:val="00940AB2"/>
    <w:rsid w:val="00942B26"/>
    <w:rsid w:val="0094675B"/>
    <w:rsid w:val="00947212"/>
    <w:rsid w:val="00951078"/>
    <w:rsid w:val="009535DC"/>
    <w:rsid w:val="00953B28"/>
    <w:rsid w:val="00954BF3"/>
    <w:rsid w:val="00954FAA"/>
    <w:rsid w:val="00955337"/>
    <w:rsid w:val="00956001"/>
    <w:rsid w:val="009602EB"/>
    <w:rsid w:val="00960E69"/>
    <w:rsid w:val="00963EBC"/>
    <w:rsid w:val="00965486"/>
    <w:rsid w:val="009661E1"/>
    <w:rsid w:val="009726B3"/>
    <w:rsid w:val="009772A2"/>
    <w:rsid w:val="00980F4B"/>
    <w:rsid w:val="00983B51"/>
    <w:rsid w:val="00984D07"/>
    <w:rsid w:val="009913D2"/>
    <w:rsid w:val="009916CE"/>
    <w:rsid w:val="0099249D"/>
    <w:rsid w:val="009944B8"/>
    <w:rsid w:val="00997263"/>
    <w:rsid w:val="009A001A"/>
    <w:rsid w:val="009A0E15"/>
    <w:rsid w:val="009A3E7B"/>
    <w:rsid w:val="009B01B6"/>
    <w:rsid w:val="009B1125"/>
    <w:rsid w:val="009B5C7A"/>
    <w:rsid w:val="009B6442"/>
    <w:rsid w:val="009B7F26"/>
    <w:rsid w:val="009B7FC3"/>
    <w:rsid w:val="009C34ED"/>
    <w:rsid w:val="009C3E21"/>
    <w:rsid w:val="009C521A"/>
    <w:rsid w:val="009C6E1C"/>
    <w:rsid w:val="009C71E2"/>
    <w:rsid w:val="009D1716"/>
    <w:rsid w:val="009D1C4D"/>
    <w:rsid w:val="009D5ABA"/>
    <w:rsid w:val="009D5AD1"/>
    <w:rsid w:val="009E3385"/>
    <w:rsid w:val="009E4A89"/>
    <w:rsid w:val="009E6F9D"/>
    <w:rsid w:val="009F0020"/>
    <w:rsid w:val="009F07A2"/>
    <w:rsid w:val="009F0D74"/>
    <w:rsid w:val="009F11AF"/>
    <w:rsid w:val="009F26F8"/>
    <w:rsid w:val="009F3C38"/>
    <w:rsid w:val="009F4EF7"/>
    <w:rsid w:val="009F52BC"/>
    <w:rsid w:val="00A0213B"/>
    <w:rsid w:val="00A033C5"/>
    <w:rsid w:val="00A05C9F"/>
    <w:rsid w:val="00A05D95"/>
    <w:rsid w:val="00A05E48"/>
    <w:rsid w:val="00A07071"/>
    <w:rsid w:val="00A111C7"/>
    <w:rsid w:val="00A1136E"/>
    <w:rsid w:val="00A13CE8"/>
    <w:rsid w:val="00A143B0"/>
    <w:rsid w:val="00A212E2"/>
    <w:rsid w:val="00A24E24"/>
    <w:rsid w:val="00A250AD"/>
    <w:rsid w:val="00A26222"/>
    <w:rsid w:val="00A26736"/>
    <w:rsid w:val="00A26DC5"/>
    <w:rsid w:val="00A36AE9"/>
    <w:rsid w:val="00A41876"/>
    <w:rsid w:val="00A434BB"/>
    <w:rsid w:val="00A4442B"/>
    <w:rsid w:val="00A44E5A"/>
    <w:rsid w:val="00A47088"/>
    <w:rsid w:val="00A502CE"/>
    <w:rsid w:val="00A505DD"/>
    <w:rsid w:val="00A50E92"/>
    <w:rsid w:val="00A537B6"/>
    <w:rsid w:val="00A5632B"/>
    <w:rsid w:val="00A642DE"/>
    <w:rsid w:val="00A64EE7"/>
    <w:rsid w:val="00A6621F"/>
    <w:rsid w:val="00A6744E"/>
    <w:rsid w:val="00A7039A"/>
    <w:rsid w:val="00A721CC"/>
    <w:rsid w:val="00A73391"/>
    <w:rsid w:val="00A741F8"/>
    <w:rsid w:val="00A75662"/>
    <w:rsid w:val="00A75E91"/>
    <w:rsid w:val="00A761FE"/>
    <w:rsid w:val="00A764BB"/>
    <w:rsid w:val="00A766F2"/>
    <w:rsid w:val="00A77507"/>
    <w:rsid w:val="00A77F05"/>
    <w:rsid w:val="00A835A5"/>
    <w:rsid w:val="00A86564"/>
    <w:rsid w:val="00A86AB4"/>
    <w:rsid w:val="00A87EE2"/>
    <w:rsid w:val="00A9535B"/>
    <w:rsid w:val="00A97DD2"/>
    <w:rsid w:val="00AA26B5"/>
    <w:rsid w:val="00AA3480"/>
    <w:rsid w:val="00AA42E0"/>
    <w:rsid w:val="00AA4C39"/>
    <w:rsid w:val="00AA6262"/>
    <w:rsid w:val="00AA67E9"/>
    <w:rsid w:val="00AA70B4"/>
    <w:rsid w:val="00AA728D"/>
    <w:rsid w:val="00AA759A"/>
    <w:rsid w:val="00AB0841"/>
    <w:rsid w:val="00AB21A8"/>
    <w:rsid w:val="00AB3450"/>
    <w:rsid w:val="00AB4773"/>
    <w:rsid w:val="00AB47D5"/>
    <w:rsid w:val="00AB50D1"/>
    <w:rsid w:val="00AB6BFC"/>
    <w:rsid w:val="00AB7B01"/>
    <w:rsid w:val="00AC4612"/>
    <w:rsid w:val="00AC5346"/>
    <w:rsid w:val="00AC5D91"/>
    <w:rsid w:val="00AD1561"/>
    <w:rsid w:val="00AD54E7"/>
    <w:rsid w:val="00AD5A26"/>
    <w:rsid w:val="00AD6DCD"/>
    <w:rsid w:val="00AE0109"/>
    <w:rsid w:val="00AE169D"/>
    <w:rsid w:val="00AE4B46"/>
    <w:rsid w:val="00AE5C0F"/>
    <w:rsid w:val="00AE71A8"/>
    <w:rsid w:val="00AF0C16"/>
    <w:rsid w:val="00AF1E45"/>
    <w:rsid w:val="00AF4468"/>
    <w:rsid w:val="00AF4BF3"/>
    <w:rsid w:val="00AF57F7"/>
    <w:rsid w:val="00AF6311"/>
    <w:rsid w:val="00B00C13"/>
    <w:rsid w:val="00B04DC6"/>
    <w:rsid w:val="00B05C4C"/>
    <w:rsid w:val="00B0737F"/>
    <w:rsid w:val="00B10C31"/>
    <w:rsid w:val="00B1316A"/>
    <w:rsid w:val="00B13263"/>
    <w:rsid w:val="00B1389C"/>
    <w:rsid w:val="00B17881"/>
    <w:rsid w:val="00B179E4"/>
    <w:rsid w:val="00B2367C"/>
    <w:rsid w:val="00B26B44"/>
    <w:rsid w:val="00B31008"/>
    <w:rsid w:val="00B34295"/>
    <w:rsid w:val="00B41D51"/>
    <w:rsid w:val="00B4208E"/>
    <w:rsid w:val="00B43258"/>
    <w:rsid w:val="00B435D2"/>
    <w:rsid w:val="00B4416F"/>
    <w:rsid w:val="00B44E31"/>
    <w:rsid w:val="00B512F4"/>
    <w:rsid w:val="00B53AB9"/>
    <w:rsid w:val="00B55E26"/>
    <w:rsid w:val="00B566AF"/>
    <w:rsid w:val="00B60189"/>
    <w:rsid w:val="00B60E43"/>
    <w:rsid w:val="00B6301A"/>
    <w:rsid w:val="00B64332"/>
    <w:rsid w:val="00B64A6C"/>
    <w:rsid w:val="00B650FF"/>
    <w:rsid w:val="00B675A9"/>
    <w:rsid w:val="00B67725"/>
    <w:rsid w:val="00B707F0"/>
    <w:rsid w:val="00B71B6F"/>
    <w:rsid w:val="00B71F11"/>
    <w:rsid w:val="00B72F53"/>
    <w:rsid w:val="00B74E8E"/>
    <w:rsid w:val="00B7502B"/>
    <w:rsid w:val="00B7753A"/>
    <w:rsid w:val="00B80DC2"/>
    <w:rsid w:val="00B830A5"/>
    <w:rsid w:val="00B83348"/>
    <w:rsid w:val="00B847E9"/>
    <w:rsid w:val="00B8501B"/>
    <w:rsid w:val="00B865FB"/>
    <w:rsid w:val="00B87900"/>
    <w:rsid w:val="00B87C07"/>
    <w:rsid w:val="00B90418"/>
    <w:rsid w:val="00B912CE"/>
    <w:rsid w:val="00B91446"/>
    <w:rsid w:val="00B93DB1"/>
    <w:rsid w:val="00B96323"/>
    <w:rsid w:val="00B963CA"/>
    <w:rsid w:val="00B97485"/>
    <w:rsid w:val="00BA0FDE"/>
    <w:rsid w:val="00BA1C0A"/>
    <w:rsid w:val="00BA3EE4"/>
    <w:rsid w:val="00BA495D"/>
    <w:rsid w:val="00BA4A2B"/>
    <w:rsid w:val="00BA52D3"/>
    <w:rsid w:val="00BA5B09"/>
    <w:rsid w:val="00BA719A"/>
    <w:rsid w:val="00BB0628"/>
    <w:rsid w:val="00BB2EEC"/>
    <w:rsid w:val="00BB3E2A"/>
    <w:rsid w:val="00BB46C2"/>
    <w:rsid w:val="00BC1795"/>
    <w:rsid w:val="00BC1E51"/>
    <w:rsid w:val="00BC37B6"/>
    <w:rsid w:val="00BC3F91"/>
    <w:rsid w:val="00BC4383"/>
    <w:rsid w:val="00BD1D8E"/>
    <w:rsid w:val="00BD233C"/>
    <w:rsid w:val="00BD2807"/>
    <w:rsid w:val="00BD3402"/>
    <w:rsid w:val="00BD64CA"/>
    <w:rsid w:val="00BE0F85"/>
    <w:rsid w:val="00BE2600"/>
    <w:rsid w:val="00BE63B0"/>
    <w:rsid w:val="00BF15E1"/>
    <w:rsid w:val="00BF6B3A"/>
    <w:rsid w:val="00BF6F3E"/>
    <w:rsid w:val="00C0464B"/>
    <w:rsid w:val="00C055F3"/>
    <w:rsid w:val="00C05EDB"/>
    <w:rsid w:val="00C1305E"/>
    <w:rsid w:val="00C22BC4"/>
    <w:rsid w:val="00C260C7"/>
    <w:rsid w:val="00C26202"/>
    <w:rsid w:val="00C27EB7"/>
    <w:rsid w:val="00C30A61"/>
    <w:rsid w:val="00C316D0"/>
    <w:rsid w:val="00C319AB"/>
    <w:rsid w:val="00C333D2"/>
    <w:rsid w:val="00C361E3"/>
    <w:rsid w:val="00C3621E"/>
    <w:rsid w:val="00C403E6"/>
    <w:rsid w:val="00C41432"/>
    <w:rsid w:val="00C42590"/>
    <w:rsid w:val="00C50877"/>
    <w:rsid w:val="00C52FA2"/>
    <w:rsid w:val="00C5510E"/>
    <w:rsid w:val="00C55166"/>
    <w:rsid w:val="00C55268"/>
    <w:rsid w:val="00C56EC2"/>
    <w:rsid w:val="00C604EC"/>
    <w:rsid w:val="00C60780"/>
    <w:rsid w:val="00C6114A"/>
    <w:rsid w:val="00C627ED"/>
    <w:rsid w:val="00C63A2E"/>
    <w:rsid w:val="00C6403B"/>
    <w:rsid w:val="00C6784A"/>
    <w:rsid w:val="00C67F12"/>
    <w:rsid w:val="00C70DD2"/>
    <w:rsid w:val="00C72423"/>
    <w:rsid w:val="00C74C96"/>
    <w:rsid w:val="00C75B3A"/>
    <w:rsid w:val="00C77B0B"/>
    <w:rsid w:val="00C81BF9"/>
    <w:rsid w:val="00C820FF"/>
    <w:rsid w:val="00C84987"/>
    <w:rsid w:val="00C859E2"/>
    <w:rsid w:val="00C85B61"/>
    <w:rsid w:val="00C85C9A"/>
    <w:rsid w:val="00C8712D"/>
    <w:rsid w:val="00C90280"/>
    <w:rsid w:val="00C9057B"/>
    <w:rsid w:val="00C91DC9"/>
    <w:rsid w:val="00C926B1"/>
    <w:rsid w:val="00C93E15"/>
    <w:rsid w:val="00C9725A"/>
    <w:rsid w:val="00C97C72"/>
    <w:rsid w:val="00CA2BCB"/>
    <w:rsid w:val="00CA3F3B"/>
    <w:rsid w:val="00CA5F62"/>
    <w:rsid w:val="00CA701D"/>
    <w:rsid w:val="00CA7679"/>
    <w:rsid w:val="00CB4BE5"/>
    <w:rsid w:val="00CB52A2"/>
    <w:rsid w:val="00CB5995"/>
    <w:rsid w:val="00CC1012"/>
    <w:rsid w:val="00CC1C91"/>
    <w:rsid w:val="00CC2F92"/>
    <w:rsid w:val="00CC341B"/>
    <w:rsid w:val="00CC6B7C"/>
    <w:rsid w:val="00CC6BF2"/>
    <w:rsid w:val="00CC7095"/>
    <w:rsid w:val="00CD03BD"/>
    <w:rsid w:val="00CD11A2"/>
    <w:rsid w:val="00CD4525"/>
    <w:rsid w:val="00CE1D59"/>
    <w:rsid w:val="00CE22B0"/>
    <w:rsid w:val="00CE766D"/>
    <w:rsid w:val="00CE7A2E"/>
    <w:rsid w:val="00CF0EA9"/>
    <w:rsid w:val="00CF1DF2"/>
    <w:rsid w:val="00CF2742"/>
    <w:rsid w:val="00CF3D28"/>
    <w:rsid w:val="00CF4C0D"/>
    <w:rsid w:val="00CF4E0B"/>
    <w:rsid w:val="00CF60D5"/>
    <w:rsid w:val="00D004B6"/>
    <w:rsid w:val="00D01B4B"/>
    <w:rsid w:val="00D033E4"/>
    <w:rsid w:val="00D038BD"/>
    <w:rsid w:val="00D05E1D"/>
    <w:rsid w:val="00D10141"/>
    <w:rsid w:val="00D103D1"/>
    <w:rsid w:val="00D1104F"/>
    <w:rsid w:val="00D12E8D"/>
    <w:rsid w:val="00D14C58"/>
    <w:rsid w:val="00D15E84"/>
    <w:rsid w:val="00D16978"/>
    <w:rsid w:val="00D16A9D"/>
    <w:rsid w:val="00D172D4"/>
    <w:rsid w:val="00D17632"/>
    <w:rsid w:val="00D23FAB"/>
    <w:rsid w:val="00D24598"/>
    <w:rsid w:val="00D263F1"/>
    <w:rsid w:val="00D268B2"/>
    <w:rsid w:val="00D26EBD"/>
    <w:rsid w:val="00D27145"/>
    <w:rsid w:val="00D37FAB"/>
    <w:rsid w:val="00D41A88"/>
    <w:rsid w:val="00D428B2"/>
    <w:rsid w:val="00D4392A"/>
    <w:rsid w:val="00D43BD5"/>
    <w:rsid w:val="00D45784"/>
    <w:rsid w:val="00D50194"/>
    <w:rsid w:val="00D5447B"/>
    <w:rsid w:val="00D56068"/>
    <w:rsid w:val="00D56C90"/>
    <w:rsid w:val="00D636D5"/>
    <w:rsid w:val="00D644A7"/>
    <w:rsid w:val="00D65CAF"/>
    <w:rsid w:val="00D661BC"/>
    <w:rsid w:val="00D70030"/>
    <w:rsid w:val="00D70DDF"/>
    <w:rsid w:val="00D71899"/>
    <w:rsid w:val="00D7349D"/>
    <w:rsid w:val="00D75269"/>
    <w:rsid w:val="00D755D3"/>
    <w:rsid w:val="00D77A18"/>
    <w:rsid w:val="00D80059"/>
    <w:rsid w:val="00D80F0A"/>
    <w:rsid w:val="00D81EEE"/>
    <w:rsid w:val="00D82286"/>
    <w:rsid w:val="00D82368"/>
    <w:rsid w:val="00D82A5E"/>
    <w:rsid w:val="00D84731"/>
    <w:rsid w:val="00D85793"/>
    <w:rsid w:val="00D875F5"/>
    <w:rsid w:val="00D87DA3"/>
    <w:rsid w:val="00D956BF"/>
    <w:rsid w:val="00D960C7"/>
    <w:rsid w:val="00D9690E"/>
    <w:rsid w:val="00DA03EA"/>
    <w:rsid w:val="00DA42DA"/>
    <w:rsid w:val="00DA53D0"/>
    <w:rsid w:val="00DA5705"/>
    <w:rsid w:val="00DA5817"/>
    <w:rsid w:val="00DA7A9C"/>
    <w:rsid w:val="00DB0FD6"/>
    <w:rsid w:val="00DB103B"/>
    <w:rsid w:val="00DB343D"/>
    <w:rsid w:val="00DB35A2"/>
    <w:rsid w:val="00DB4B80"/>
    <w:rsid w:val="00DB6C3A"/>
    <w:rsid w:val="00DB7709"/>
    <w:rsid w:val="00DC01F4"/>
    <w:rsid w:val="00DC104B"/>
    <w:rsid w:val="00DC16A0"/>
    <w:rsid w:val="00DC2313"/>
    <w:rsid w:val="00DC273E"/>
    <w:rsid w:val="00DC6F69"/>
    <w:rsid w:val="00DC7B2F"/>
    <w:rsid w:val="00DD269D"/>
    <w:rsid w:val="00DD2C48"/>
    <w:rsid w:val="00DD41A7"/>
    <w:rsid w:val="00DD44D5"/>
    <w:rsid w:val="00DD47C7"/>
    <w:rsid w:val="00DD4B67"/>
    <w:rsid w:val="00DD4BF7"/>
    <w:rsid w:val="00DD7619"/>
    <w:rsid w:val="00DE1274"/>
    <w:rsid w:val="00DE22E1"/>
    <w:rsid w:val="00DE2645"/>
    <w:rsid w:val="00DE541C"/>
    <w:rsid w:val="00DE71BC"/>
    <w:rsid w:val="00DF0CB2"/>
    <w:rsid w:val="00DF15AD"/>
    <w:rsid w:val="00DF6066"/>
    <w:rsid w:val="00DF6C00"/>
    <w:rsid w:val="00DF6EC9"/>
    <w:rsid w:val="00E00C51"/>
    <w:rsid w:val="00E00D8A"/>
    <w:rsid w:val="00E0278B"/>
    <w:rsid w:val="00E031BE"/>
    <w:rsid w:val="00E0474E"/>
    <w:rsid w:val="00E047AA"/>
    <w:rsid w:val="00E05984"/>
    <w:rsid w:val="00E05AB6"/>
    <w:rsid w:val="00E05AE7"/>
    <w:rsid w:val="00E061FA"/>
    <w:rsid w:val="00E062C7"/>
    <w:rsid w:val="00E06A69"/>
    <w:rsid w:val="00E10F36"/>
    <w:rsid w:val="00E11550"/>
    <w:rsid w:val="00E12162"/>
    <w:rsid w:val="00E12FAE"/>
    <w:rsid w:val="00E15599"/>
    <w:rsid w:val="00E236A4"/>
    <w:rsid w:val="00E26545"/>
    <w:rsid w:val="00E35ABD"/>
    <w:rsid w:val="00E36639"/>
    <w:rsid w:val="00E36BE8"/>
    <w:rsid w:val="00E4199B"/>
    <w:rsid w:val="00E423C0"/>
    <w:rsid w:val="00E44115"/>
    <w:rsid w:val="00E46291"/>
    <w:rsid w:val="00E464B9"/>
    <w:rsid w:val="00E47290"/>
    <w:rsid w:val="00E50452"/>
    <w:rsid w:val="00E50F5B"/>
    <w:rsid w:val="00E53E8C"/>
    <w:rsid w:val="00E549B5"/>
    <w:rsid w:val="00E55CA4"/>
    <w:rsid w:val="00E56D74"/>
    <w:rsid w:val="00E56FE6"/>
    <w:rsid w:val="00E572D1"/>
    <w:rsid w:val="00E61559"/>
    <w:rsid w:val="00E6246F"/>
    <w:rsid w:val="00E6325B"/>
    <w:rsid w:val="00E63D82"/>
    <w:rsid w:val="00E63F0D"/>
    <w:rsid w:val="00E64516"/>
    <w:rsid w:val="00E64AEC"/>
    <w:rsid w:val="00E64D4B"/>
    <w:rsid w:val="00E716A7"/>
    <w:rsid w:val="00E726BA"/>
    <w:rsid w:val="00E73BC9"/>
    <w:rsid w:val="00E73C1B"/>
    <w:rsid w:val="00E7497F"/>
    <w:rsid w:val="00E75B06"/>
    <w:rsid w:val="00E75D26"/>
    <w:rsid w:val="00E75E00"/>
    <w:rsid w:val="00E7667B"/>
    <w:rsid w:val="00E80692"/>
    <w:rsid w:val="00E80C88"/>
    <w:rsid w:val="00E82362"/>
    <w:rsid w:val="00E82DA2"/>
    <w:rsid w:val="00E83162"/>
    <w:rsid w:val="00E8447F"/>
    <w:rsid w:val="00E86815"/>
    <w:rsid w:val="00E86E8D"/>
    <w:rsid w:val="00E9461A"/>
    <w:rsid w:val="00EA1A5C"/>
    <w:rsid w:val="00EA2028"/>
    <w:rsid w:val="00EA2A88"/>
    <w:rsid w:val="00EA2FD4"/>
    <w:rsid w:val="00EA737D"/>
    <w:rsid w:val="00EA7DD9"/>
    <w:rsid w:val="00EA7F4F"/>
    <w:rsid w:val="00EB43EB"/>
    <w:rsid w:val="00EB5271"/>
    <w:rsid w:val="00EB64BB"/>
    <w:rsid w:val="00EC0155"/>
    <w:rsid w:val="00EC1C41"/>
    <w:rsid w:val="00EC305E"/>
    <w:rsid w:val="00EC3081"/>
    <w:rsid w:val="00EC34B6"/>
    <w:rsid w:val="00EC4987"/>
    <w:rsid w:val="00EC5D92"/>
    <w:rsid w:val="00EC6C7A"/>
    <w:rsid w:val="00ED1A88"/>
    <w:rsid w:val="00ED23BE"/>
    <w:rsid w:val="00ED4BC9"/>
    <w:rsid w:val="00ED7E85"/>
    <w:rsid w:val="00EE0311"/>
    <w:rsid w:val="00EE1AB1"/>
    <w:rsid w:val="00EE248E"/>
    <w:rsid w:val="00EE46A5"/>
    <w:rsid w:val="00EE798C"/>
    <w:rsid w:val="00EE7FD8"/>
    <w:rsid w:val="00EF20B7"/>
    <w:rsid w:val="00EF5B39"/>
    <w:rsid w:val="00EF7A37"/>
    <w:rsid w:val="00F00A0F"/>
    <w:rsid w:val="00F00FE1"/>
    <w:rsid w:val="00F019BA"/>
    <w:rsid w:val="00F03529"/>
    <w:rsid w:val="00F06624"/>
    <w:rsid w:val="00F07E4C"/>
    <w:rsid w:val="00F10EA3"/>
    <w:rsid w:val="00F14583"/>
    <w:rsid w:val="00F165E7"/>
    <w:rsid w:val="00F17082"/>
    <w:rsid w:val="00F20041"/>
    <w:rsid w:val="00F21435"/>
    <w:rsid w:val="00F22682"/>
    <w:rsid w:val="00F262A0"/>
    <w:rsid w:val="00F307C1"/>
    <w:rsid w:val="00F32375"/>
    <w:rsid w:val="00F32BA6"/>
    <w:rsid w:val="00F335C4"/>
    <w:rsid w:val="00F35716"/>
    <w:rsid w:val="00F35D21"/>
    <w:rsid w:val="00F36FAE"/>
    <w:rsid w:val="00F37DE0"/>
    <w:rsid w:val="00F37F83"/>
    <w:rsid w:val="00F449A7"/>
    <w:rsid w:val="00F454CA"/>
    <w:rsid w:val="00F45D81"/>
    <w:rsid w:val="00F4640A"/>
    <w:rsid w:val="00F47C11"/>
    <w:rsid w:val="00F503FB"/>
    <w:rsid w:val="00F50AFF"/>
    <w:rsid w:val="00F50E74"/>
    <w:rsid w:val="00F51F92"/>
    <w:rsid w:val="00F525C4"/>
    <w:rsid w:val="00F52AB1"/>
    <w:rsid w:val="00F614BF"/>
    <w:rsid w:val="00F61975"/>
    <w:rsid w:val="00F633CC"/>
    <w:rsid w:val="00F668A1"/>
    <w:rsid w:val="00F70C0D"/>
    <w:rsid w:val="00F71E47"/>
    <w:rsid w:val="00F7309B"/>
    <w:rsid w:val="00F75E68"/>
    <w:rsid w:val="00F804AB"/>
    <w:rsid w:val="00F80CD4"/>
    <w:rsid w:val="00F8126A"/>
    <w:rsid w:val="00F815AF"/>
    <w:rsid w:val="00F81B6D"/>
    <w:rsid w:val="00F91329"/>
    <w:rsid w:val="00F92C2C"/>
    <w:rsid w:val="00F95798"/>
    <w:rsid w:val="00F958B6"/>
    <w:rsid w:val="00F96D2E"/>
    <w:rsid w:val="00FA261D"/>
    <w:rsid w:val="00FA4699"/>
    <w:rsid w:val="00FA4C55"/>
    <w:rsid w:val="00FA608E"/>
    <w:rsid w:val="00FA6999"/>
    <w:rsid w:val="00FB1421"/>
    <w:rsid w:val="00FB53CF"/>
    <w:rsid w:val="00FB5579"/>
    <w:rsid w:val="00FB7ACB"/>
    <w:rsid w:val="00FC177B"/>
    <w:rsid w:val="00FC3D1C"/>
    <w:rsid w:val="00FC4F34"/>
    <w:rsid w:val="00FC5913"/>
    <w:rsid w:val="00FC625A"/>
    <w:rsid w:val="00FC77C4"/>
    <w:rsid w:val="00FD2835"/>
    <w:rsid w:val="00FD29C1"/>
    <w:rsid w:val="00FD3CDA"/>
    <w:rsid w:val="00FD4554"/>
    <w:rsid w:val="00FD4BB9"/>
    <w:rsid w:val="00FD505F"/>
    <w:rsid w:val="00FE08FC"/>
    <w:rsid w:val="00FE29D7"/>
    <w:rsid w:val="00FE3F66"/>
    <w:rsid w:val="00FE4372"/>
    <w:rsid w:val="00FE4559"/>
    <w:rsid w:val="00FE7049"/>
    <w:rsid w:val="00FF00F2"/>
    <w:rsid w:val="00FF07BD"/>
    <w:rsid w:val="00FF0A7C"/>
    <w:rsid w:val="00FF0F62"/>
    <w:rsid w:val="00FF3782"/>
    <w:rsid w:val="00FF3EDD"/>
    <w:rsid w:val="00FF41FE"/>
    <w:rsid w:val="00FF4643"/>
    <w:rsid w:val="00FF5325"/>
    <w:rsid w:val="00FF5451"/>
    <w:rsid w:val="00FF5DD4"/>
    <w:rsid w:val="00FF6F62"/>
    <w:rsid w:val="01124A0B"/>
    <w:rsid w:val="01CE1D2B"/>
    <w:rsid w:val="0354A8F9"/>
    <w:rsid w:val="043869E5"/>
    <w:rsid w:val="0705237F"/>
    <w:rsid w:val="079E8B25"/>
    <w:rsid w:val="08F749B8"/>
    <w:rsid w:val="0981C787"/>
    <w:rsid w:val="09999B7E"/>
    <w:rsid w:val="0B6DDB1B"/>
    <w:rsid w:val="0EB77D9E"/>
    <w:rsid w:val="11A7BA93"/>
    <w:rsid w:val="12E88C31"/>
    <w:rsid w:val="152C90CC"/>
    <w:rsid w:val="1541ADEC"/>
    <w:rsid w:val="15AD5386"/>
    <w:rsid w:val="163C8A6F"/>
    <w:rsid w:val="16466156"/>
    <w:rsid w:val="1765179C"/>
    <w:rsid w:val="18AE39CF"/>
    <w:rsid w:val="196D1492"/>
    <w:rsid w:val="1A044B14"/>
    <w:rsid w:val="1B263EA2"/>
    <w:rsid w:val="1BD391B0"/>
    <w:rsid w:val="1C8B6D18"/>
    <w:rsid w:val="1CCF0A5F"/>
    <w:rsid w:val="1E3BC269"/>
    <w:rsid w:val="1EAF3E7A"/>
    <w:rsid w:val="21D70087"/>
    <w:rsid w:val="225225C4"/>
    <w:rsid w:val="23F2BDEE"/>
    <w:rsid w:val="25BF7E32"/>
    <w:rsid w:val="25F75F78"/>
    <w:rsid w:val="26341790"/>
    <w:rsid w:val="2641B412"/>
    <w:rsid w:val="2B0232CB"/>
    <w:rsid w:val="2C69CF88"/>
    <w:rsid w:val="2D54B62E"/>
    <w:rsid w:val="2E97AB17"/>
    <w:rsid w:val="30E3780E"/>
    <w:rsid w:val="33AA0DDA"/>
    <w:rsid w:val="35ACED3C"/>
    <w:rsid w:val="3788ADE3"/>
    <w:rsid w:val="37A03F5E"/>
    <w:rsid w:val="39D29B49"/>
    <w:rsid w:val="3A0E3E80"/>
    <w:rsid w:val="3AA9DAFA"/>
    <w:rsid w:val="3BD1E2D7"/>
    <w:rsid w:val="3C23B7FF"/>
    <w:rsid w:val="3DA87998"/>
    <w:rsid w:val="40B515C0"/>
    <w:rsid w:val="40EDBA45"/>
    <w:rsid w:val="42A32358"/>
    <w:rsid w:val="42BCBE26"/>
    <w:rsid w:val="43915677"/>
    <w:rsid w:val="4549990E"/>
    <w:rsid w:val="455321E6"/>
    <w:rsid w:val="461CD4E1"/>
    <w:rsid w:val="48FB3891"/>
    <w:rsid w:val="4C88D82D"/>
    <w:rsid w:val="4C972880"/>
    <w:rsid w:val="4CC812C2"/>
    <w:rsid w:val="4D0D36DB"/>
    <w:rsid w:val="4DAB91A4"/>
    <w:rsid w:val="4F3E9FDA"/>
    <w:rsid w:val="4F983CA1"/>
    <w:rsid w:val="5047E2F8"/>
    <w:rsid w:val="537C5520"/>
    <w:rsid w:val="562AE911"/>
    <w:rsid w:val="569A3A18"/>
    <w:rsid w:val="56CFC755"/>
    <w:rsid w:val="580DF880"/>
    <w:rsid w:val="5D2F4166"/>
    <w:rsid w:val="5D7C90D3"/>
    <w:rsid w:val="61A4A3CA"/>
    <w:rsid w:val="61A4A5B3"/>
    <w:rsid w:val="6434B446"/>
    <w:rsid w:val="6A9C4FA8"/>
    <w:rsid w:val="6C2318D4"/>
    <w:rsid w:val="6DCE8FFC"/>
    <w:rsid w:val="6EA00605"/>
    <w:rsid w:val="7051B419"/>
    <w:rsid w:val="707A15B5"/>
    <w:rsid w:val="71142D05"/>
    <w:rsid w:val="715F6B14"/>
    <w:rsid w:val="72E6C16C"/>
    <w:rsid w:val="75EDE187"/>
    <w:rsid w:val="7621AB96"/>
    <w:rsid w:val="7666CA93"/>
    <w:rsid w:val="791AE279"/>
    <w:rsid w:val="7A0B4AA6"/>
    <w:rsid w:val="7A6D9456"/>
    <w:rsid w:val="7AA487F9"/>
    <w:rsid w:val="7AF759DA"/>
    <w:rsid w:val="7B135F3B"/>
    <w:rsid w:val="7B5A7318"/>
    <w:rsid w:val="7DD32126"/>
    <w:rsid w:val="7E994B17"/>
    <w:rsid w:val="7EC400B6"/>
    <w:rsid w:val="7FD9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0E798"/>
  <w15:chartTrackingRefBased/>
  <w15:docId w15:val="{FFC14BEF-CBA6-4AFA-B3D4-43D9F9F4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C7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420B29"/>
    <w:pPr>
      <w:numPr>
        <w:numId w:val="2"/>
      </w:numPr>
      <w:spacing w:before="100" w:beforeAutospacing="1" w:after="100" w:afterAutospacing="1" w:line="240" w:lineRule="auto"/>
      <w:jc w:val="both"/>
      <w:outlineLvl w:val="0"/>
    </w:pPr>
    <w:rPr>
      <w:rFonts w:eastAsia="Times New Roman" w:cs="Times New Roman"/>
      <w:b/>
      <w:kern w:val="36"/>
      <w:szCs w:val="48"/>
    </w:rPr>
  </w:style>
  <w:style w:type="paragraph" w:styleId="Heading2">
    <w:name w:val="heading 2"/>
    <w:aliases w:val="Heading"/>
    <w:basedOn w:val="Normal"/>
    <w:link w:val="Heading2Char"/>
    <w:uiPriority w:val="9"/>
    <w:unhideWhenUsed/>
    <w:qFormat/>
    <w:rsid w:val="00AC4612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D1A88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6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DC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6D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0B29"/>
    <w:rPr>
      <w:rFonts w:ascii="Times New Roman" w:eastAsia="Times New Roman" w:hAnsi="Times New Roman" w:cs="Times New Roman"/>
      <w:b/>
      <w:kern w:val="36"/>
      <w:sz w:val="24"/>
      <w:szCs w:val="48"/>
    </w:rPr>
  </w:style>
  <w:style w:type="character" w:customStyle="1" w:styleId="Heading2Char">
    <w:name w:val="Heading 2 Char"/>
    <w:aliases w:val="Heading Char"/>
    <w:basedOn w:val="DefaultParagraphFont"/>
    <w:link w:val="Heading2"/>
    <w:uiPriority w:val="9"/>
    <w:rsid w:val="00AC4612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D2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263F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C30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0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16"/>
  </w:style>
  <w:style w:type="paragraph" w:styleId="Footer">
    <w:name w:val="footer"/>
    <w:basedOn w:val="Normal"/>
    <w:link w:val="FooterChar"/>
    <w:uiPriority w:val="99"/>
    <w:unhideWhenUsed/>
    <w:rsid w:val="0020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16"/>
  </w:style>
  <w:style w:type="character" w:customStyle="1" w:styleId="Heading3Char">
    <w:name w:val="Heading 3 Char"/>
    <w:basedOn w:val="DefaultParagraphFont"/>
    <w:link w:val="Heading3"/>
    <w:uiPriority w:val="9"/>
    <w:rsid w:val="00ED1A88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6F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01A5C"/>
    <w:pPr>
      <w:keepNext/>
      <w:keepLines/>
      <w:spacing w:before="240" w:beforeAutospacing="0" w:after="0" w:afterAutospacing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01A5C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01A5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01A5C"/>
    <w:pPr>
      <w:spacing w:after="100" w:line="278" w:lineRule="auto"/>
      <w:ind w:left="480"/>
    </w:pPr>
    <w:rPr>
      <w:rFonts w:asciiTheme="minorHAnsi" w:eastAsiaTheme="minorEastAsia" w:hAnsiTheme="minorHAnsi"/>
      <w:kern w:val="2"/>
      <w:szCs w:val="24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801A5C"/>
    <w:pPr>
      <w:spacing w:after="100" w:line="278" w:lineRule="auto"/>
      <w:ind w:left="720"/>
    </w:pPr>
    <w:rPr>
      <w:rFonts w:asciiTheme="minorHAnsi" w:eastAsiaTheme="minorEastAsia" w:hAnsiTheme="minorHAnsi"/>
      <w:kern w:val="2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801A5C"/>
    <w:pPr>
      <w:spacing w:after="100" w:line="278" w:lineRule="auto"/>
      <w:ind w:left="960"/>
    </w:pPr>
    <w:rPr>
      <w:rFonts w:asciiTheme="minorHAnsi" w:eastAsiaTheme="minorEastAsia" w:hAnsiTheme="minorHAnsi"/>
      <w:kern w:val="2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801A5C"/>
    <w:pPr>
      <w:spacing w:after="100" w:line="278" w:lineRule="auto"/>
      <w:ind w:left="1200"/>
    </w:pPr>
    <w:rPr>
      <w:rFonts w:asciiTheme="minorHAnsi" w:eastAsiaTheme="minorEastAsia" w:hAnsiTheme="minorHAnsi"/>
      <w:kern w:val="2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801A5C"/>
    <w:pPr>
      <w:spacing w:after="100" w:line="278" w:lineRule="auto"/>
      <w:ind w:left="1440"/>
    </w:pPr>
    <w:rPr>
      <w:rFonts w:asciiTheme="minorHAnsi" w:eastAsiaTheme="minorEastAsia" w:hAnsiTheme="minorHAnsi"/>
      <w:kern w:val="2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801A5C"/>
    <w:pPr>
      <w:spacing w:after="100" w:line="278" w:lineRule="auto"/>
      <w:ind w:left="1680"/>
    </w:pPr>
    <w:rPr>
      <w:rFonts w:asciiTheme="minorHAnsi" w:eastAsiaTheme="minorEastAsia" w:hAnsiTheme="minorHAnsi"/>
      <w:kern w:val="2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801A5C"/>
    <w:pPr>
      <w:spacing w:after="100" w:line="278" w:lineRule="auto"/>
      <w:ind w:left="1920"/>
    </w:pPr>
    <w:rPr>
      <w:rFonts w:asciiTheme="minorHAnsi" w:eastAsiaTheme="minorEastAsia" w:hAnsiTheme="minorHAnsi"/>
      <w:kern w:val="2"/>
      <w:szCs w:val="24"/>
      <w14:ligatures w14:val="standardContextual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01A5C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A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A0F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00A0F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351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F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4543">
          <w:marLeft w:val="0"/>
          <w:marRight w:val="0"/>
          <w:marTop w:val="0"/>
          <w:marBottom w:val="0"/>
          <w:divBdr>
            <w:top w:val="single" w:sz="6" w:space="9" w:color="FFFFFF"/>
            <w:left w:val="none" w:sz="0" w:space="0" w:color="auto"/>
            <w:bottom w:val="single" w:sz="6" w:space="9" w:color="D2D2D2"/>
            <w:right w:val="none" w:sz="0" w:space="0" w:color="auto"/>
          </w:divBdr>
          <w:divsChild>
            <w:div w:id="753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4269">
          <w:marLeft w:val="0"/>
          <w:marRight w:val="0"/>
          <w:marTop w:val="0"/>
          <w:marBottom w:val="0"/>
          <w:divBdr>
            <w:top w:val="single" w:sz="6" w:space="9" w:color="FFFFFF"/>
            <w:left w:val="none" w:sz="0" w:space="0" w:color="auto"/>
            <w:bottom w:val="single" w:sz="6" w:space="9" w:color="D2D2D2"/>
            <w:right w:val="none" w:sz="0" w:space="0" w:color="auto"/>
          </w:divBdr>
          <w:divsChild>
            <w:div w:id="1015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5582">
          <w:marLeft w:val="0"/>
          <w:marRight w:val="0"/>
          <w:marTop w:val="0"/>
          <w:marBottom w:val="0"/>
          <w:divBdr>
            <w:top w:val="single" w:sz="6" w:space="9" w:color="FFFFFF"/>
            <w:left w:val="none" w:sz="0" w:space="0" w:color="auto"/>
            <w:bottom w:val="single" w:sz="6" w:space="9" w:color="D2D2D2"/>
            <w:right w:val="none" w:sz="0" w:space="0" w:color="auto"/>
          </w:divBdr>
          <w:divsChild>
            <w:div w:id="52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5536">
          <w:marLeft w:val="0"/>
          <w:marRight w:val="0"/>
          <w:marTop w:val="0"/>
          <w:marBottom w:val="0"/>
          <w:divBdr>
            <w:top w:val="single" w:sz="6" w:space="9" w:color="FFFFFF"/>
            <w:left w:val="none" w:sz="0" w:space="0" w:color="auto"/>
            <w:bottom w:val="single" w:sz="6" w:space="9" w:color="D2D2D2"/>
            <w:right w:val="none" w:sz="0" w:space="0" w:color="auto"/>
          </w:divBdr>
          <w:divsChild>
            <w:div w:id="695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10684">
          <w:marLeft w:val="0"/>
          <w:marRight w:val="0"/>
          <w:marTop w:val="0"/>
          <w:marBottom w:val="0"/>
          <w:divBdr>
            <w:top w:val="single" w:sz="6" w:space="9" w:color="FFFFFF"/>
            <w:left w:val="none" w:sz="0" w:space="0" w:color="auto"/>
            <w:bottom w:val="single" w:sz="6" w:space="9" w:color="D2D2D2"/>
            <w:right w:val="none" w:sz="0" w:space="0" w:color="auto"/>
          </w:divBdr>
          <w:divsChild>
            <w:div w:id="581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1314">
          <w:marLeft w:val="0"/>
          <w:marRight w:val="0"/>
          <w:marTop w:val="0"/>
          <w:marBottom w:val="0"/>
          <w:divBdr>
            <w:top w:val="single" w:sz="6" w:space="9" w:color="FFFFFF"/>
            <w:left w:val="none" w:sz="0" w:space="0" w:color="auto"/>
            <w:bottom w:val="single" w:sz="6" w:space="9" w:color="D2D2D2"/>
            <w:right w:val="none" w:sz="0" w:space="0" w:color="auto"/>
          </w:divBdr>
          <w:divsChild>
            <w:div w:id="1651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5466">
          <w:marLeft w:val="0"/>
          <w:marRight w:val="0"/>
          <w:marTop w:val="0"/>
          <w:marBottom w:val="0"/>
          <w:divBdr>
            <w:top w:val="single" w:sz="6" w:space="9" w:color="FFFFFF"/>
            <w:left w:val="none" w:sz="0" w:space="0" w:color="auto"/>
            <w:bottom w:val="single" w:sz="6" w:space="9" w:color="D2D2D2"/>
            <w:right w:val="none" w:sz="0" w:space="0" w:color="auto"/>
          </w:divBdr>
          <w:divsChild>
            <w:div w:id="12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6227">
          <w:marLeft w:val="0"/>
          <w:marRight w:val="0"/>
          <w:marTop w:val="0"/>
          <w:marBottom w:val="0"/>
          <w:divBdr>
            <w:top w:val="single" w:sz="6" w:space="9" w:color="FFFFFF"/>
            <w:left w:val="none" w:sz="0" w:space="0" w:color="auto"/>
            <w:bottom w:val="single" w:sz="6" w:space="9" w:color="D2D2D2"/>
            <w:right w:val="none" w:sz="0" w:space="0" w:color="auto"/>
          </w:divBdr>
          <w:divsChild>
            <w:div w:id="1247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34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467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79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17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95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886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2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14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385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ieuthivienthong.com/router-integrated-isr-4331-cisco-isr4331k9-31359.html" TargetMode="External"/><Relationship Id="rId18" Type="http://schemas.openxmlformats.org/officeDocument/2006/relationships/hyperlink" Target="https://www.sieuthivienthong.com/switch-cisco-catalyst-2960-ws-c2960x-24ts-l-12401.ht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internetviettel.vn/goi-cuoc-f300-plus-internet-viettel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sieuthivienthong.com/router-integrated-isr-4331-cisco-isr4331k9-31359.htm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ieuthivienthong.com/150ax-wi-fi-6-access-point-cisco-cbw150ax-s-86206.html" TargetMode="External"/><Relationship Id="rId20" Type="http://schemas.openxmlformats.org/officeDocument/2006/relationships/hyperlink" Target="https://www.sieuthivienthong.com/150ax-wi-fi-6-access-point-cisco-cbw150ax-s-86206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cisco.com/en/US/docs/routers/access/800/850/software/configuration/guide/dhcpvlan.ht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sieuthivienthong.com/24-port-poe-data-switch-cisco-c9200-24p-e-42295.html" TargetMode="External"/><Relationship Id="rId23" Type="http://schemas.openxmlformats.org/officeDocument/2006/relationships/hyperlink" Target="https://cloudprice.net/vm/Standard_F4s_v2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sieuthivienthong.com/24-port-poe-data-switch-cisco-c9200-24p-e-42295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ieuthivienthong.com/switch-cisco-catalyst-2960-ws-c2960x-24ts-l-12401.html" TargetMode="External"/><Relationship Id="rId22" Type="http://schemas.openxmlformats.org/officeDocument/2006/relationships/hyperlink" Target="https://internetviettel.vn/goi-cuoc-f90-plus-internet-viettel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e165bd-d1bc-4fe9-8f4e-343137b3c93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64E5089AB94B44E8326C48C342689F8" ma:contentTypeVersion="8" ma:contentTypeDescription="Tạo tài liệu mới." ma:contentTypeScope="" ma:versionID="853dad8ef82d27e1af13dd27d9100921">
  <xsd:schema xmlns:xsd="http://www.w3.org/2001/XMLSchema" xmlns:xs="http://www.w3.org/2001/XMLSchema" xmlns:p="http://schemas.microsoft.com/office/2006/metadata/properties" xmlns:ns3="95e165bd-d1bc-4fe9-8f4e-343137b3c93d" targetNamespace="http://schemas.microsoft.com/office/2006/metadata/properties" ma:root="true" ma:fieldsID="ba0235d5a4c09b5a804b717465d85ae0" ns3:_="">
    <xsd:import namespace="95e165bd-d1bc-4fe9-8f4e-343137b3c9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165bd-d1bc-4fe9-8f4e-343137b3c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8C870-EEB4-4362-919B-0B31382D409F}">
  <ds:schemaRefs>
    <ds:schemaRef ds:uri="http://schemas.microsoft.com/office/2006/metadata/properties"/>
    <ds:schemaRef ds:uri="http://schemas.microsoft.com/office/infopath/2007/PartnerControls"/>
    <ds:schemaRef ds:uri="95e165bd-d1bc-4fe9-8f4e-343137b3c93d"/>
  </ds:schemaRefs>
</ds:datastoreItem>
</file>

<file path=customXml/itemProps2.xml><?xml version="1.0" encoding="utf-8"?>
<ds:datastoreItem xmlns:ds="http://schemas.openxmlformats.org/officeDocument/2006/customXml" ds:itemID="{6A2BA210-40FE-480F-B442-14493E527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e165bd-d1bc-4fe9-8f4e-343137b3c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D75860-27C1-4D79-AD34-D322089B4B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15F4DA-2F8C-49A8-8CB6-400BCD991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4772</Words>
  <Characters>27205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31914</CharactersWithSpaces>
  <SharedDoc>false</SharedDoc>
  <HLinks>
    <vt:vector size="180" baseType="variant">
      <vt:variant>
        <vt:i4>458824</vt:i4>
      </vt:variant>
      <vt:variant>
        <vt:i4>144</vt:i4>
      </vt:variant>
      <vt:variant>
        <vt:i4>0</vt:i4>
      </vt:variant>
      <vt:variant>
        <vt:i4>5</vt:i4>
      </vt:variant>
      <vt:variant>
        <vt:lpwstr>https://www.cisco.com/en/US/docs/routers/access/800/850/software/configuration/guide/dhcpvlan.htm</vt:lpwstr>
      </vt:variant>
      <vt:variant>
        <vt:lpwstr/>
      </vt:variant>
      <vt:variant>
        <vt:i4>4915200</vt:i4>
      </vt:variant>
      <vt:variant>
        <vt:i4>141</vt:i4>
      </vt:variant>
      <vt:variant>
        <vt:i4>0</vt:i4>
      </vt:variant>
      <vt:variant>
        <vt:i4>5</vt:i4>
      </vt:variant>
      <vt:variant>
        <vt:lpwstr>https://cloudprice.net/vm/Standard_F4s_v2</vt:lpwstr>
      </vt:variant>
      <vt:variant>
        <vt:lpwstr/>
      </vt:variant>
      <vt:variant>
        <vt:i4>7667757</vt:i4>
      </vt:variant>
      <vt:variant>
        <vt:i4>138</vt:i4>
      </vt:variant>
      <vt:variant>
        <vt:i4>0</vt:i4>
      </vt:variant>
      <vt:variant>
        <vt:i4>5</vt:i4>
      </vt:variant>
      <vt:variant>
        <vt:lpwstr>https://internetviettel.vn/goi-cuoc-f90-plus-internet-viettel.html</vt:lpwstr>
      </vt:variant>
      <vt:variant>
        <vt:lpwstr/>
      </vt:variant>
      <vt:variant>
        <vt:i4>2293805</vt:i4>
      </vt:variant>
      <vt:variant>
        <vt:i4>135</vt:i4>
      </vt:variant>
      <vt:variant>
        <vt:i4>0</vt:i4>
      </vt:variant>
      <vt:variant>
        <vt:i4>5</vt:i4>
      </vt:variant>
      <vt:variant>
        <vt:lpwstr>https://internetviettel.vn/goi-cuoc-f300-plus-internet-viettel.html</vt:lpwstr>
      </vt:variant>
      <vt:variant>
        <vt:lpwstr/>
      </vt:variant>
      <vt:variant>
        <vt:i4>2555945</vt:i4>
      </vt:variant>
      <vt:variant>
        <vt:i4>132</vt:i4>
      </vt:variant>
      <vt:variant>
        <vt:i4>0</vt:i4>
      </vt:variant>
      <vt:variant>
        <vt:i4>5</vt:i4>
      </vt:variant>
      <vt:variant>
        <vt:lpwstr>https://www.sieuthivienthong.com/150ax-wi-fi-6-access-point-cisco-cbw150ax-s-86206.html</vt:lpwstr>
      </vt:variant>
      <vt:variant>
        <vt:lpwstr/>
      </vt:variant>
      <vt:variant>
        <vt:i4>1376335</vt:i4>
      </vt:variant>
      <vt:variant>
        <vt:i4>129</vt:i4>
      </vt:variant>
      <vt:variant>
        <vt:i4>0</vt:i4>
      </vt:variant>
      <vt:variant>
        <vt:i4>5</vt:i4>
      </vt:variant>
      <vt:variant>
        <vt:lpwstr>https://www.sieuthivienthong.com/24-port-poe-data-switch-cisco-c9200-24p-e-42295.html</vt:lpwstr>
      </vt:variant>
      <vt:variant>
        <vt:lpwstr/>
      </vt:variant>
      <vt:variant>
        <vt:i4>2359332</vt:i4>
      </vt:variant>
      <vt:variant>
        <vt:i4>126</vt:i4>
      </vt:variant>
      <vt:variant>
        <vt:i4>0</vt:i4>
      </vt:variant>
      <vt:variant>
        <vt:i4>5</vt:i4>
      </vt:variant>
      <vt:variant>
        <vt:lpwstr>https://www.sieuthivienthong.com/switch-cisco-catalyst-2960-ws-c2960x-24ts-l-12401.html</vt:lpwstr>
      </vt:variant>
      <vt:variant>
        <vt:lpwstr/>
      </vt:variant>
      <vt:variant>
        <vt:i4>7143457</vt:i4>
      </vt:variant>
      <vt:variant>
        <vt:i4>123</vt:i4>
      </vt:variant>
      <vt:variant>
        <vt:i4>0</vt:i4>
      </vt:variant>
      <vt:variant>
        <vt:i4>5</vt:i4>
      </vt:variant>
      <vt:variant>
        <vt:lpwstr>https://www.sieuthivienthong.com/router-integrated-isr-4331-cisco-isr4331k9-31359.html</vt:lpwstr>
      </vt:variant>
      <vt:variant>
        <vt:lpwstr/>
      </vt:variant>
      <vt:variant>
        <vt:i4>2555945</vt:i4>
      </vt:variant>
      <vt:variant>
        <vt:i4>120</vt:i4>
      </vt:variant>
      <vt:variant>
        <vt:i4>0</vt:i4>
      </vt:variant>
      <vt:variant>
        <vt:i4>5</vt:i4>
      </vt:variant>
      <vt:variant>
        <vt:lpwstr>https://www.sieuthivienthong.com/150ax-wi-fi-6-access-point-cisco-cbw150ax-s-86206.html</vt:lpwstr>
      </vt:variant>
      <vt:variant>
        <vt:lpwstr/>
      </vt:variant>
      <vt:variant>
        <vt:i4>1376335</vt:i4>
      </vt:variant>
      <vt:variant>
        <vt:i4>117</vt:i4>
      </vt:variant>
      <vt:variant>
        <vt:i4>0</vt:i4>
      </vt:variant>
      <vt:variant>
        <vt:i4>5</vt:i4>
      </vt:variant>
      <vt:variant>
        <vt:lpwstr>https://www.sieuthivienthong.com/24-port-poe-data-switch-cisco-c9200-24p-e-42295.html</vt:lpwstr>
      </vt:variant>
      <vt:variant>
        <vt:lpwstr/>
      </vt:variant>
      <vt:variant>
        <vt:i4>2359332</vt:i4>
      </vt:variant>
      <vt:variant>
        <vt:i4>114</vt:i4>
      </vt:variant>
      <vt:variant>
        <vt:i4>0</vt:i4>
      </vt:variant>
      <vt:variant>
        <vt:i4>5</vt:i4>
      </vt:variant>
      <vt:variant>
        <vt:lpwstr>https://www.sieuthivienthong.com/switch-cisco-catalyst-2960-ws-c2960x-24ts-l-12401.html</vt:lpwstr>
      </vt:variant>
      <vt:variant>
        <vt:lpwstr/>
      </vt:variant>
      <vt:variant>
        <vt:i4>7143457</vt:i4>
      </vt:variant>
      <vt:variant>
        <vt:i4>111</vt:i4>
      </vt:variant>
      <vt:variant>
        <vt:i4>0</vt:i4>
      </vt:variant>
      <vt:variant>
        <vt:i4>5</vt:i4>
      </vt:variant>
      <vt:variant>
        <vt:lpwstr>https://www.sieuthivienthong.com/router-integrated-isr-4331-cisco-isr4331k9-31359.html</vt:lpwstr>
      </vt:variant>
      <vt:variant>
        <vt:lpwstr/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_Toc184760004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_Toc184760003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_Toc184760002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_Toc184760001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_Toc184760000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_Toc184759989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_Toc184759988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_Toc184759987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_Toc184759983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_Toc184759982</vt:lpwstr>
      </vt:variant>
      <vt:variant>
        <vt:i4>1638457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_Toc184759981</vt:lpwstr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_Toc184759980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_Toc184759979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_Toc184759978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_Toc184759971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_Toc184759970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_Toc184759969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_Toc184759968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Truong</dc:creator>
  <cp:keywords/>
  <dc:description/>
  <cp:lastModifiedBy>Đức Toàn Nguyễn</cp:lastModifiedBy>
  <cp:revision>8</cp:revision>
  <cp:lastPrinted>2024-12-01T22:01:00Z</cp:lastPrinted>
  <dcterms:created xsi:type="dcterms:W3CDTF">2024-12-10T14:55:00Z</dcterms:created>
  <dcterms:modified xsi:type="dcterms:W3CDTF">2024-12-10T16:46:00Z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0x010100564E5089AB94B44E8326C48C342689F8</vt:lpwstr>
  </property>
</Properties>
</file>